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50" w:rsidRPr="00BF05E3" w:rsidRDefault="00A373B2" w:rsidP="00A373B2">
      <w:pPr>
        <w:ind w:left="0" w:firstLine="0"/>
        <w:rPr>
          <w:b/>
          <w:sz w:val="28"/>
          <w:szCs w:val="28"/>
        </w:rPr>
      </w:pPr>
      <w:bookmarkStart w:id="0" w:name="_GoBack"/>
      <w:r w:rsidRPr="00BF05E3">
        <w:rPr>
          <w:b/>
          <w:sz w:val="28"/>
          <w:szCs w:val="28"/>
        </w:rPr>
        <w:t xml:space="preserve">Quickstart – </w:t>
      </w:r>
      <w:r w:rsidR="0069012F" w:rsidRPr="00BF05E3">
        <w:rPr>
          <w:b/>
          <w:sz w:val="28"/>
          <w:szCs w:val="28"/>
        </w:rPr>
        <w:t>Ausgeben einer Äußerungsliste</w:t>
      </w:r>
      <w:r w:rsidR="00E73166" w:rsidRPr="00BF05E3">
        <w:rPr>
          <w:b/>
          <w:sz w:val="28"/>
          <w:szCs w:val="28"/>
        </w:rPr>
        <w:t xml:space="preserve"> (HIAT)</w:t>
      </w:r>
    </w:p>
    <w:bookmarkEnd w:id="0"/>
    <w:p w:rsidR="0012127D" w:rsidRPr="0053684C" w:rsidRDefault="0012127D" w:rsidP="00A373B2">
      <w:pPr>
        <w:ind w:left="0" w:firstLine="0"/>
        <w:rPr>
          <w:u w:val="single"/>
        </w:rPr>
      </w:pPr>
    </w:p>
    <w:p w:rsidR="00A373B2" w:rsidRPr="00A373B2" w:rsidRDefault="00A373B2" w:rsidP="00A373B2">
      <w:pPr>
        <w:widowControl w:val="0"/>
        <w:spacing w:after="240"/>
        <w:ind w:left="0" w:firstLine="0"/>
        <w:rPr>
          <w:u w:val="single"/>
        </w:rPr>
      </w:pPr>
      <w:r w:rsidRPr="00A373B2">
        <w:rPr>
          <w:u w:val="single"/>
        </w:rPr>
        <w:t xml:space="preserve">A. Sortieren von Ereignissen </w:t>
      </w:r>
    </w:p>
    <w:p w:rsidR="00CD0550" w:rsidRPr="00DC1E1E" w:rsidRDefault="00BF05E3" w:rsidP="00A373B2">
      <w:pPr>
        <w:widowControl w:val="0"/>
        <w:spacing w:after="240"/>
        <w:ind w:left="0" w:firstLine="0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45.2pt;margin-top:53.15pt;width:21.8pt;height:8.05pt;rotation:2746600fd;z-index:251662336" fillcolor="red" strokecolor="red">
            <w10:anchorlock/>
          </v:shape>
        </w:pict>
      </w:r>
      <w:r w:rsidR="00CD0550" w:rsidRPr="00DC1E1E">
        <w:t>Damit eine Äußerungsliste</w:t>
      </w:r>
      <w:r w:rsidR="00612A18">
        <w:t xml:space="preserve"> korrekt ausgegeben werden kann,</w:t>
      </w:r>
      <w:r w:rsidR="00CD0550" w:rsidRPr="00DC1E1E">
        <w:t xml:space="preserve"> müssen alle Ereignisse s</w:t>
      </w:r>
      <w:r w:rsidR="003B44CF" w:rsidRPr="00DC1E1E">
        <w:t>ortiert sein. In diesem Bespiel</w:t>
      </w:r>
      <w:r w:rsidR="00CD0550" w:rsidRPr="00DC1E1E">
        <w:t xml:space="preserve"> ist es z.</w:t>
      </w:r>
      <w:r w:rsidR="00612A18">
        <w:t>B. nicht möglich zu entscheiden,</w:t>
      </w:r>
      <w:r w:rsidR="00CD0550" w:rsidRPr="00DC1E1E">
        <w:t xml:space="preserve"> welche von den „Zweitäußerungen“ zuerst beginnt. </w:t>
      </w:r>
    </w:p>
    <w:p w:rsidR="00CD0550" w:rsidRPr="00DC1E1E" w:rsidRDefault="00FD5A28" w:rsidP="00A373B2">
      <w:pPr>
        <w:ind w:left="357"/>
      </w:pPr>
      <w:r w:rsidRPr="00DC1E1E">
        <w:rPr>
          <w:noProof/>
        </w:rPr>
        <w:drawing>
          <wp:inline distT="0" distB="0" distL="0" distR="0" wp14:anchorId="12D7E10B" wp14:editId="7EE12F32">
            <wp:extent cx="5760720" cy="4121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28" w:rsidRDefault="00FD5A28" w:rsidP="00A373B2">
      <w:pPr>
        <w:spacing w:before="240" w:after="240"/>
        <w:ind w:left="0" w:firstLine="0"/>
      </w:pPr>
      <w:r w:rsidRPr="00DC1E1E">
        <w:t xml:space="preserve">Alleine durch Ereignisgrenzen, also Bezug auf die gemeinsame Zeitachse, können die Äußerungen </w:t>
      </w:r>
      <w:r w:rsidR="00DC1E1E">
        <w:t>zeitlich sortiert werden:</w:t>
      </w:r>
    </w:p>
    <w:p w:rsidR="00CD0550" w:rsidRDefault="00CD0550" w:rsidP="00A373B2">
      <w:pPr>
        <w:widowControl w:val="0"/>
        <w:numPr>
          <w:ilvl w:val="0"/>
          <w:numId w:val="1"/>
        </w:numPr>
        <w:tabs>
          <w:tab w:val="left" w:pos="482"/>
        </w:tabs>
      </w:pPr>
      <w:r>
        <w:t>Über</w:t>
      </w:r>
      <w:r w:rsidRPr="00790854">
        <w:t xml:space="preserve"> </w:t>
      </w:r>
      <w:r w:rsidR="00E860FD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Transkription </w:t>
      </w:r>
      <w:r w:rsidRPr="00CD055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&gt; </w:t>
      </w:r>
      <w:r w:rsidR="00E860FD" w:rsidRPr="00E63A27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Äußerungsnummer einfügen</w:t>
      </w:r>
      <w:r w:rsidR="003B44CF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="00612A18">
        <w:rPr>
          <w:rStyle w:val="Menufunction"/>
          <w:rFonts w:ascii="Arial Black" w:hAnsi="Arial Black"/>
          <w:b/>
          <w:color w:val="auto"/>
          <w:sz w:val="20"/>
          <w:szCs w:val="20"/>
          <w:lang w:val="de-DE"/>
        </w:rPr>
        <w:t>wird</w:t>
      </w:r>
      <w:r w:rsidR="0069012F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Pr="00CD0550">
        <w:t xml:space="preserve">die </w:t>
      </w:r>
      <w:r w:rsidRPr="00612A18">
        <w:t>Liste</w:t>
      </w:r>
      <w:r w:rsidRPr="00CD0550">
        <w:t xml:space="preserve"> der nicht geordneten Äußerungen an</w:t>
      </w:r>
      <w:r w:rsidR="0069012F">
        <w:t>gezeigt</w:t>
      </w:r>
      <w:r w:rsidRPr="00CD0550">
        <w:t xml:space="preserve">. </w:t>
      </w:r>
      <w:r w:rsidR="0069012F">
        <w:t>Es</w:t>
      </w:r>
      <w:r w:rsidRPr="00CD0550">
        <w:t xml:space="preserve"> erscheint eine Nachricht, dass nicht alle Anfangs- und Endpunkte in der gemeinsamen Zeitachse sind</w:t>
      </w:r>
      <w:r w:rsidR="0069012F">
        <w:t>. Klicken Sie</w:t>
      </w:r>
      <w:r w:rsidRPr="00CD0550">
        <w:t xml:space="preserve"> </w:t>
      </w:r>
      <w:r w:rsidRPr="00CD055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OK</w:t>
      </w:r>
      <w:r>
        <w:t>.</w:t>
      </w:r>
    </w:p>
    <w:p w:rsidR="00E73166" w:rsidRDefault="00E73166" w:rsidP="00A373B2">
      <w:pPr>
        <w:widowControl w:val="0"/>
        <w:tabs>
          <w:tab w:val="left" w:pos="482"/>
        </w:tabs>
        <w:ind w:left="360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2784E2" wp14:editId="01219AF0">
            <wp:simplePos x="0" y="0"/>
            <wp:positionH relativeFrom="column">
              <wp:posOffset>1092200</wp:posOffset>
            </wp:positionH>
            <wp:positionV relativeFrom="paragraph">
              <wp:posOffset>119380</wp:posOffset>
            </wp:positionV>
            <wp:extent cx="3725545" cy="1180465"/>
            <wp:effectExtent l="0" t="0" r="0" b="0"/>
            <wp:wrapTight wrapText="bothSides">
              <wp:wrapPolygon edited="0">
                <wp:start x="0" y="0"/>
                <wp:lineTo x="0" y="21263"/>
                <wp:lineTo x="21537" y="21263"/>
                <wp:lineTo x="2153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166" w:rsidRDefault="00E73166" w:rsidP="00A373B2">
      <w:pPr>
        <w:widowControl w:val="0"/>
        <w:tabs>
          <w:tab w:val="left" w:pos="482"/>
        </w:tabs>
        <w:ind w:left="360" w:firstLine="0"/>
      </w:pPr>
    </w:p>
    <w:p w:rsidR="00E73166" w:rsidRDefault="00E73166" w:rsidP="00A373B2">
      <w:pPr>
        <w:widowControl w:val="0"/>
        <w:tabs>
          <w:tab w:val="left" w:pos="482"/>
        </w:tabs>
        <w:ind w:left="360" w:firstLine="0"/>
      </w:pPr>
    </w:p>
    <w:p w:rsidR="00964A75" w:rsidRDefault="00964A75" w:rsidP="00A373B2">
      <w:pPr>
        <w:widowControl w:val="0"/>
        <w:tabs>
          <w:tab w:val="left" w:pos="482"/>
        </w:tabs>
        <w:ind w:left="360" w:firstLine="0"/>
      </w:pPr>
    </w:p>
    <w:p w:rsidR="00CD0550" w:rsidRDefault="00CD0550" w:rsidP="00A373B2">
      <w:pPr>
        <w:widowControl w:val="0"/>
        <w:tabs>
          <w:tab w:val="left" w:pos="482"/>
        </w:tabs>
        <w:ind w:left="360" w:firstLine="0"/>
      </w:pPr>
    </w:p>
    <w:p w:rsidR="00E73166" w:rsidRDefault="00E73166" w:rsidP="00A373B2">
      <w:pPr>
        <w:widowControl w:val="0"/>
        <w:tabs>
          <w:tab w:val="left" w:pos="482"/>
        </w:tabs>
        <w:ind w:left="360" w:firstLine="0"/>
      </w:pPr>
    </w:p>
    <w:p w:rsidR="00E73166" w:rsidRDefault="00E73166" w:rsidP="00A373B2">
      <w:pPr>
        <w:widowControl w:val="0"/>
        <w:tabs>
          <w:tab w:val="left" w:pos="482"/>
        </w:tabs>
        <w:ind w:left="360" w:firstLine="0"/>
      </w:pPr>
    </w:p>
    <w:p w:rsidR="00E73166" w:rsidRDefault="00E73166" w:rsidP="00A373B2">
      <w:pPr>
        <w:widowControl w:val="0"/>
        <w:tabs>
          <w:tab w:val="left" w:pos="482"/>
        </w:tabs>
        <w:ind w:left="360" w:firstLine="0"/>
      </w:pPr>
    </w:p>
    <w:p w:rsidR="00FD5A28" w:rsidRDefault="00FD5A28" w:rsidP="00A373B2">
      <w:pPr>
        <w:widowControl w:val="0"/>
        <w:numPr>
          <w:ilvl w:val="0"/>
          <w:numId w:val="1"/>
        </w:numPr>
        <w:tabs>
          <w:tab w:val="left" w:pos="482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0458A6" wp14:editId="3EC99E37">
            <wp:simplePos x="0" y="0"/>
            <wp:positionH relativeFrom="column">
              <wp:posOffset>3861435</wp:posOffset>
            </wp:positionH>
            <wp:positionV relativeFrom="paragraph">
              <wp:posOffset>51435</wp:posOffset>
            </wp:positionV>
            <wp:extent cx="1645920" cy="1630045"/>
            <wp:effectExtent l="0" t="0" r="0" b="0"/>
            <wp:wrapTight wrapText="bothSides">
              <wp:wrapPolygon edited="0">
                <wp:start x="0" y="0"/>
                <wp:lineTo x="0" y="21457"/>
                <wp:lineTo x="21250" y="21457"/>
                <wp:lineTo x="2125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550">
        <w:t>Durch einen Doppelklick auf den Listeneintrag springt</w:t>
      </w:r>
    </w:p>
    <w:p w:rsidR="00CD0550" w:rsidRDefault="00CD0550" w:rsidP="00A373B2">
      <w:pPr>
        <w:widowControl w:val="0"/>
        <w:tabs>
          <w:tab w:val="left" w:pos="482"/>
        </w:tabs>
        <w:ind w:left="360" w:firstLine="0"/>
      </w:pPr>
      <w:r>
        <w:t xml:space="preserve">der Cursor </w:t>
      </w:r>
      <w:r w:rsidR="0069012F">
        <w:t>an die</w:t>
      </w:r>
      <w:r>
        <w:t xml:space="preserve"> </w:t>
      </w:r>
      <w:r w:rsidR="0069012F">
        <w:t>betreffende Stelle</w:t>
      </w:r>
      <w:r>
        <w:t>.</w:t>
      </w:r>
      <w:r w:rsidR="0069012F">
        <w:t xml:space="preserve"> Alternativ können Sie den </w:t>
      </w:r>
      <w:r w:rsidR="0069012F" w:rsidRPr="0069012F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Gehe zu</w:t>
      </w:r>
      <w:r w:rsidR="0069012F">
        <w:t xml:space="preserve"> Button benutzen.</w:t>
      </w:r>
      <w:ins w:id="1" w:author="hzsk-hk" w:date="2012-09-14T13:15:00Z">
        <w:r w:rsidR="0012127D" w:rsidRPr="0012127D">
          <w:rPr>
            <w:noProof/>
          </w:rPr>
          <w:t xml:space="preserve"> </w:t>
        </w:r>
      </w:ins>
    </w:p>
    <w:p w:rsidR="00CD0550" w:rsidRDefault="00CD0550" w:rsidP="00A373B2">
      <w:pPr>
        <w:pStyle w:val="Listenabsatz"/>
      </w:pPr>
    </w:p>
    <w:p w:rsidR="00CD0550" w:rsidRDefault="00CD0550" w:rsidP="00A373B2">
      <w:pPr>
        <w:pStyle w:val="Listenabsatz"/>
      </w:pPr>
    </w:p>
    <w:p w:rsidR="00FD5A28" w:rsidRDefault="00FD5A28" w:rsidP="00A373B2">
      <w:pPr>
        <w:pStyle w:val="Listenabsatz"/>
      </w:pPr>
    </w:p>
    <w:p w:rsidR="00FD5A28" w:rsidRDefault="00FD5A28" w:rsidP="00A373B2">
      <w:pPr>
        <w:pStyle w:val="Listenabsatz"/>
      </w:pPr>
    </w:p>
    <w:p w:rsidR="00FD5A28" w:rsidRDefault="00FD5A28" w:rsidP="00A373B2">
      <w:pPr>
        <w:pStyle w:val="Listenabsatz"/>
      </w:pPr>
    </w:p>
    <w:p w:rsidR="00FD5A28" w:rsidRDefault="00FD5A28" w:rsidP="00A373B2">
      <w:pPr>
        <w:pStyle w:val="Listenabsatz"/>
      </w:pPr>
    </w:p>
    <w:p w:rsidR="00FD5A28" w:rsidRDefault="00FD5A28" w:rsidP="00A373B2">
      <w:pPr>
        <w:pStyle w:val="Listenabsatz"/>
      </w:pPr>
    </w:p>
    <w:p w:rsidR="00F01CB6" w:rsidRDefault="0069012F" w:rsidP="0069012F">
      <w:pPr>
        <w:widowControl w:val="0"/>
        <w:numPr>
          <w:ilvl w:val="0"/>
          <w:numId w:val="1"/>
        </w:numPr>
        <w:tabs>
          <w:tab w:val="left" w:pos="482"/>
        </w:tabs>
        <w:spacing w:before="240" w:after="24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D11AA5E" wp14:editId="39C1C818">
            <wp:simplePos x="0" y="0"/>
            <wp:positionH relativeFrom="column">
              <wp:posOffset>1397000</wp:posOffset>
            </wp:positionH>
            <wp:positionV relativeFrom="paragraph">
              <wp:posOffset>332740</wp:posOffset>
            </wp:positionV>
            <wp:extent cx="248285" cy="276860"/>
            <wp:effectExtent l="0" t="0" r="0" b="0"/>
            <wp:wrapTight wrapText="bothSides">
              <wp:wrapPolygon edited="0">
                <wp:start x="0" y="0"/>
                <wp:lineTo x="0" y="20807"/>
                <wp:lineTo x="19887" y="20807"/>
                <wp:lineTo x="19887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550">
        <w:t>Alle Äußerungen durch Einfügen neuer Ereignisgrenzen (Teilen der Ereignisse</w:t>
      </w:r>
      <w:r>
        <w:t xml:space="preserve"> (</w:t>
      </w:r>
      <w:r w:rsidR="00CD0550">
        <w:t>Strg+2)</w:t>
      </w:r>
      <w:r w:rsidR="00612A18">
        <w:t>)</w:t>
      </w:r>
      <w:r w:rsidR="00CD0550">
        <w:t xml:space="preserve"> zeitlich</w:t>
      </w:r>
      <w:r w:rsidR="00F01CB6">
        <w:t xml:space="preserve"> ordnen: </w:t>
      </w:r>
    </w:p>
    <w:p w:rsidR="00E73166" w:rsidRDefault="0069012F" w:rsidP="00E73166">
      <w:pPr>
        <w:widowControl w:val="0"/>
        <w:tabs>
          <w:tab w:val="left" w:pos="482"/>
        </w:tabs>
        <w:spacing w:before="240"/>
        <w:ind w:left="360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7FBD169" wp14:editId="629D6EAD">
            <wp:simplePos x="0" y="0"/>
            <wp:positionH relativeFrom="column">
              <wp:posOffset>-3175</wp:posOffset>
            </wp:positionH>
            <wp:positionV relativeFrom="paragraph">
              <wp:posOffset>83820</wp:posOffset>
            </wp:positionV>
            <wp:extent cx="6160770" cy="525780"/>
            <wp:effectExtent l="0" t="0" r="0" b="0"/>
            <wp:wrapTight wrapText="bothSides">
              <wp:wrapPolygon edited="0">
                <wp:start x="0" y="0"/>
                <wp:lineTo x="0" y="21130"/>
                <wp:lineTo x="21506" y="21130"/>
                <wp:lineTo x="2150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BBE" w:rsidRDefault="00E73166" w:rsidP="00E73166">
      <w:pPr>
        <w:pStyle w:val="Listenabsatz"/>
        <w:widowControl w:val="0"/>
        <w:tabs>
          <w:tab w:val="left" w:pos="482"/>
        </w:tabs>
        <w:spacing w:after="240"/>
        <w:ind w:left="0" w:firstLine="0"/>
        <w:rPr>
          <w:u w:val="single"/>
        </w:rPr>
      </w:pPr>
      <w:r w:rsidRPr="00E73166">
        <w:rPr>
          <w:u w:val="single"/>
        </w:rPr>
        <w:t xml:space="preserve">B. </w:t>
      </w:r>
      <w:r w:rsidR="0069012F">
        <w:rPr>
          <w:u w:val="single"/>
        </w:rPr>
        <w:t>Ausgeben einer Äußerungsliste</w:t>
      </w:r>
      <w:r w:rsidR="000F6BBE">
        <w:rPr>
          <w:u w:val="single"/>
        </w:rPr>
        <w:t xml:space="preserve"> (am Beispiel HIAT)</w:t>
      </w:r>
    </w:p>
    <w:p w:rsidR="000F6BBE" w:rsidRDefault="000F6BBE" w:rsidP="00E73166">
      <w:pPr>
        <w:pStyle w:val="Listenabsatz"/>
        <w:widowControl w:val="0"/>
        <w:tabs>
          <w:tab w:val="left" w:pos="482"/>
        </w:tabs>
        <w:spacing w:after="240"/>
        <w:ind w:left="0" w:firstLine="0"/>
        <w:rPr>
          <w:u w:val="single"/>
        </w:rPr>
      </w:pPr>
    </w:p>
    <w:p w:rsidR="00CD0550" w:rsidRDefault="00CD0550" w:rsidP="00E73166">
      <w:pPr>
        <w:pStyle w:val="Listenabsatz"/>
        <w:widowControl w:val="0"/>
        <w:numPr>
          <w:ilvl w:val="0"/>
          <w:numId w:val="2"/>
        </w:numPr>
        <w:tabs>
          <w:tab w:val="left" w:pos="482"/>
        </w:tabs>
        <w:spacing w:before="240"/>
      </w:pPr>
      <w:r>
        <w:t xml:space="preserve">Über </w:t>
      </w:r>
      <w:r w:rsidR="00E860FD" w:rsidRPr="00E7316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Transkription </w:t>
      </w:r>
      <w:r w:rsidRPr="00E7316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&gt; Transformation</w:t>
      </w:r>
      <w:r w:rsidR="00E860FD" w:rsidRPr="00E7316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…</w:t>
      </w:r>
      <w:r w:rsidRPr="00CD0550">
        <w:t xml:space="preserve"> bei </w:t>
      </w:r>
      <w:r w:rsidRPr="00E7316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Transformation Scenarios</w:t>
      </w:r>
      <w:r w:rsidRPr="00CD0550">
        <w:t xml:space="preserve"> in der Liste </w:t>
      </w:r>
      <w:r w:rsidRPr="00E7316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HTML </w:t>
      </w:r>
      <w:proofErr w:type="spellStart"/>
      <w:r w:rsidRPr="00E7316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Utterance</w:t>
      </w:r>
      <w:proofErr w:type="spellEnd"/>
      <w:r w:rsidRPr="00E7316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proofErr w:type="spellStart"/>
      <w:r w:rsidRPr="00E7316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list</w:t>
      </w:r>
      <w:proofErr w:type="spellEnd"/>
      <w:r w:rsidRPr="00E7316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(HIAT)</w:t>
      </w:r>
      <w:r w:rsidRPr="00CD0550">
        <w:t xml:space="preserve"> ausw</w:t>
      </w:r>
      <w:r>
        <w:t xml:space="preserve">ählen. Die voreingestellten Parameter müssen nicht geändert werden. </w:t>
      </w:r>
    </w:p>
    <w:p w:rsidR="00CD0550" w:rsidRDefault="00CD0550" w:rsidP="00A373B2">
      <w:pPr>
        <w:pStyle w:val="Listenabsatz"/>
      </w:pPr>
    </w:p>
    <w:p w:rsidR="00CD0550" w:rsidRDefault="00CD0550" w:rsidP="00A373B2">
      <w:pPr>
        <w:widowControl w:val="0"/>
        <w:tabs>
          <w:tab w:val="left" w:pos="482"/>
        </w:tabs>
        <w:ind w:left="360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68C8266" wp14:editId="17734CDD">
            <wp:simplePos x="0" y="0"/>
            <wp:positionH relativeFrom="column">
              <wp:posOffset>337185</wp:posOffset>
            </wp:positionH>
            <wp:positionV relativeFrom="paragraph">
              <wp:posOffset>2540</wp:posOffset>
            </wp:positionV>
            <wp:extent cx="5067935" cy="3558540"/>
            <wp:effectExtent l="0" t="0" r="0" b="0"/>
            <wp:wrapTight wrapText="bothSides">
              <wp:wrapPolygon edited="0">
                <wp:start x="0" y="0"/>
                <wp:lineTo x="0" y="21507"/>
                <wp:lineTo x="21516" y="21507"/>
                <wp:lineTo x="21516" y="0"/>
                <wp:lineTo x="0" y="0"/>
              </wp:wrapPolygon>
            </wp:wrapTight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00A5" w:rsidRDefault="00CD0550" w:rsidP="00E73166">
      <w:pPr>
        <w:widowControl w:val="0"/>
        <w:numPr>
          <w:ilvl w:val="0"/>
          <w:numId w:val="2"/>
        </w:numPr>
        <w:tabs>
          <w:tab w:val="left" w:pos="482"/>
        </w:tabs>
      </w:pPr>
      <w:r>
        <w:t>Die Ausgabe mit</w:t>
      </w:r>
      <w:r w:rsidRPr="00CD0550">
        <w:t xml:space="preserve"> </w:t>
      </w:r>
      <w:proofErr w:type="spellStart"/>
      <w:r w:rsidRPr="00CD055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Apply</w:t>
      </w:r>
      <w:proofErr w:type="spellEnd"/>
      <w:r w:rsidRPr="00CD055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proofErr w:type="spellStart"/>
      <w:r w:rsidRPr="00CD055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transformation</w:t>
      </w:r>
      <w:proofErr w:type="spellEnd"/>
      <w:r w:rsidRPr="00CD055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…</w:t>
      </w:r>
      <w:r w:rsidR="00F3741F">
        <w:t xml:space="preserve"> bestätigen und die</w:t>
      </w:r>
      <w:r>
        <w:t xml:space="preserve"> Ausgabedatei speichern. Die HTML-Datei kann in jedem Browser geöffnet werden, </w:t>
      </w:r>
      <w:r w:rsidR="0069012F">
        <w:t xml:space="preserve">wobei die Darstellung je nach Browser variieren kann, </w:t>
      </w:r>
      <w:r w:rsidR="008370D5">
        <w:t xml:space="preserve">z.B.: </w:t>
      </w:r>
    </w:p>
    <w:p w:rsidR="008370D5" w:rsidRDefault="008370D5" w:rsidP="008370D5">
      <w:pPr>
        <w:widowControl w:val="0"/>
        <w:tabs>
          <w:tab w:val="left" w:pos="482"/>
        </w:tabs>
        <w:ind w:left="36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1575435</wp:posOffset>
            </wp:positionH>
            <wp:positionV relativeFrom="paragraph">
              <wp:posOffset>81280</wp:posOffset>
            </wp:positionV>
            <wp:extent cx="2854960" cy="3329305"/>
            <wp:effectExtent l="0" t="0" r="0" b="0"/>
            <wp:wrapTight wrapText="bothSides">
              <wp:wrapPolygon edited="0">
                <wp:start x="0" y="0"/>
                <wp:lineTo x="0" y="21505"/>
                <wp:lineTo x="21475" y="21505"/>
                <wp:lineTo x="2147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70D5" w:rsidSect="00E860FD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150" w:rsidRDefault="00747150" w:rsidP="00747150">
      <w:r>
        <w:separator/>
      </w:r>
    </w:p>
  </w:endnote>
  <w:endnote w:type="continuationSeparator" w:id="0">
    <w:p w:rsidR="00747150" w:rsidRDefault="00747150" w:rsidP="0074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1781485"/>
      <w:docPartObj>
        <w:docPartGallery w:val="Page Numbers (Bottom of Page)"/>
        <w:docPartUnique/>
      </w:docPartObj>
    </w:sdtPr>
    <w:sdtEndPr/>
    <w:sdtContent>
      <w:p w:rsidR="00747150" w:rsidRDefault="0074715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5E3">
          <w:rPr>
            <w:noProof/>
          </w:rPr>
          <w:t>1</w:t>
        </w:r>
        <w:r>
          <w:fldChar w:fldCharType="end"/>
        </w:r>
      </w:p>
    </w:sdtContent>
  </w:sdt>
  <w:p w:rsidR="00747150" w:rsidRDefault="0074715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150" w:rsidRDefault="00747150" w:rsidP="00747150">
      <w:r>
        <w:separator/>
      </w:r>
    </w:p>
  </w:footnote>
  <w:footnote w:type="continuationSeparator" w:id="0">
    <w:p w:rsidR="00747150" w:rsidRDefault="00747150" w:rsidP="00747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561D8"/>
    <w:multiLevelType w:val="hybridMultilevel"/>
    <w:tmpl w:val="BD3659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FD90D18"/>
    <w:multiLevelType w:val="hybridMultilevel"/>
    <w:tmpl w:val="BD3659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550"/>
    <w:rsid w:val="000F6BBE"/>
    <w:rsid w:val="0012127D"/>
    <w:rsid w:val="002E1ECC"/>
    <w:rsid w:val="003B44CF"/>
    <w:rsid w:val="00612A18"/>
    <w:rsid w:val="00677386"/>
    <w:rsid w:val="0069012F"/>
    <w:rsid w:val="00747150"/>
    <w:rsid w:val="008370D5"/>
    <w:rsid w:val="00910A98"/>
    <w:rsid w:val="00964A75"/>
    <w:rsid w:val="009E2377"/>
    <w:rsid w:val="00A373B2"/>
    <w:rsid w:val="00AD5D83"/>
    <w:rsid w:val="00B33E58"/>
    <w:rsid w:val="00BF05E3"/>
    <w:rsid w:val="00C500A5"/>
    <w:rsid w:val="00CD0550"/>
    <w:rsid w:val="00DC1E1E"/>
    <w:rsid w:val="00E73166"/>
    <w:rsid w:val="00E860FD"/>
    <w:rsid w:val="00F01CB6"/>
    <w:rsid w:val="00F3741F"/>
    <w:rsid w:val="00FD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0550"/>
    <w:pPr>
      <w:spacing w:after="0" w:line="240" w:lineRule="auto"/>
      <w:ind w:left="1434" w:hanging="357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enufunction">
    <w:name w:val="Menufunction"/>
    <w:basedOn w:val="Absatz-Standardschriftart"/>
    <w:rsid w:val="00CD0550"/>
    <w:rPr>
      <w:rFonts w:ascii="Calibri" w:hAnsi="Calibri"/>
      <w:color w:val="0000FF"/>
      <w:lang w:val="en-GB"/>
    </w:rPr>
  </w:style>
  <w:style w:type="paragraph" w:styleId="Listenabsatz">
    <w:name w:val="List Paragraph"/>
    <w:basedOn w:val="Standard"/>
    <w:uiPriority w:val="34"/>
    <w:qFormat/>
    <w:rsid w:val="00CD055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44C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44CF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4715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47150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4715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47150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12A1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12A1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12A18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12A1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12A18"/>
    <w:rPr>
      <w:rFonts w:ascii="Times New Roman" w:eastAsia="Times New Roman" w:hAnsi="Times New Roman" w:cs="Times New Roman"/>
      <w:b/>
      <w:bCs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3DBBD-AF2A-4376-A40C-4229B45B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Z2Rom</dc:creator>
  <cp:lastModifiedBy>Karolina Kaminska</cp:lastModifiedBy>
  <cp:revision>6</cp:revision>
  <cp:lastPrinted>2013-11-06T12:31:00Z</cp:lastPrinted>
  <dcterms:created xsi:type="dcterms:W3CDTF">2013-11-06T12:30:00Z</dcterms:created>
  <dcterms:modified xsi:type="dcterms:W3CDTF">2017-02-08T14:58:00Z</dcterms:modified>
</cp:coreProperties>
</file>