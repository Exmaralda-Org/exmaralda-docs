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EB" w:rsidRPr="00125AB6" w:rsidRDefault="00EB5223" w:rsidP="008E6178">
      <w:pPr>
        <w:pStyle w:val="berschrift2"/>
        <w:jc w:val="both"/>
        <w:rPr>
          <w:rFonts w:ascii="Times New Roman" w:hAnsi="Times New Roman" w:cs="Times New Roman"/>
          <w:i w:val="0"/>
          <w:lang w:val="en-GB"/>
        </w:rPr>
      </w:pPr>
      <w:r w:rsidRPr="00125AB6">
        <w:rPr>
          <w:rFonts w:ascii="Times New Roman" w:hAnsi="Times New Roman" w:cs="Times New Roman"/>
          <w:i w:val="0"/>
          <w:lang w:val="en-GB"/>
        </w:rPr>
        <w:t xml:space="preserve">Quickstart – </w:t>
      </w:r>
      <w:r w:rsidR="00D93165" w:rsidRPr="00125AB6">
        <w:rPr>
          <w:rFonts w:ascii="Times New Roman" w:hAnsi="Times New Roman" w:cs="Times New Roman"/>
          <w:i w:val="0"/>
          <w:lang w:val="en-GB"/>
        </w:rPr>
        <w:t>Maintenance Functions</w:t>
      </w:r>
      <w:bookmarkStart w:id="0" w:name="_GoBack"/>
      <w:bookmarkEnd w:id="0"/>
    </w:p>
    <w:p w:rsidR="000C23EB" w:rsidRPr="004E0B09" w:rsidRDefault="000C23EB" w:rsidP="008E6178">
      <w:pPr>
        <w:jc w:val="both"/>
        <w:rPr>
          <w:rFonts w:ascii="Calibri" w:hAnsi="Calibri" w:cs="Calibri"/>
          <w:lang w:val="en-GB"/>
        </w:rPr>
      </w:pPr>
    </w:p>
    <w:p w:rsidR="00EB2DE9" w:rsidRDefault="00D93165" w:rsidP="008E6178">
      <w:pPr>
        <w:spacing w:after="240"/>
        <w:jc w:val="both"/>
        <w:rPr>
          <w:lang w:val="en-GB"/>
        </w:rPr>
      </w:pPr>
      <w:r>
        <w:rPr>
          <w:lang w:val="en-GB"/>
        </w:rPr>
        <w:t xml:space="preserve">Coma </w:t>
      </w:r>
      <w:r w:rsidR="00EB2DE9">
        <w:rPr>
          <w:lang w:val="en-GB"/>
        </w:rPr>
        <w:t>offe</w:t>
      </w:r>
      <w:r w:rsidR="00F63EA8">
        <w:rPr>
          <w:lang w:val="en-GB"/>
        </w:rPr>
        <w:t xml:space="preserve">rs </w:t>
      </w:r>
      <w:commentRangeStart w:id="1"/>
      <w:del w:id="2" w:author="Lehmberg" w:date="2015-04-08T13:37:00Z">
        <w:r w:rsidR="00F63EA8" w:rsidDel="00EA436B">
          <w:rPr>
            <w:lang w:val="en-GB"/>
          </w:rPr>
          <w:delText xml:space="preserve">some </w:delText>
        </w:r>
      </w:del>
      <w:commentRangeEnd w:id="1"/>
      <w:ins w:id="3" w:author="Lehmberg" w:date="2015-04-08T13:37:00Z">
        <w:r w:rsidR="00EA436B">
          <w:rPr>
            <w:lang w:val="en-GB"/>
          </w:rPr>
          <w:t>a variety</w:t>
        </w:r>
      </w:ins>
      <w:ins w:id="4" w:author="Lehmberg" w:date="2015-04-08T14:24:00Z">
        <w:r w:rsidR="00707E82">
          <w:rPr>
            <w:lang w:val="en-GB"/>
          </w:rPr>
          <w:t xml:space="preserve"> </w:t>
        </w:r>
      </w:ins>
      <w:r w:rsidR="007A2389">
        <w:rPr>
          <w:rStyle w:val="Kommentarzeichen"/>
        </w:rPr>
        <w:commentReference w:id="1"/>
      </w:r>
      <w:r w:rsidR="00F63EA8">
        <w:rPr>
          <w:lang w:val="en-GB"/>
        </w:rPr>
        <w:t>options not only for</w:t>
      </w:r>
      <w:r w:rsidR="00EB2DE9">
        <w:rPr>
          <w:lang w:val="en-GB"/>
        </w:rPr>
        <w:t xml:space="preserve"> metadata maintenance, but also</w:t>
      </w:r>
      <w:ins w:id="5" w:author="Lehmberg" w:date="2015-04-08T14:24:00Z">
        <w:r w:rsidR="00707E82">
          <w:rPr>
            <w:lang w:val="en-GB"/>
          </w:rPr>
          <w:t xml:space="preserve"> for </w:t>
        </w:r>
      </w:ins>
      <w:del w:id="6" w:author="Lehmberg" w:date="2015-04-08T14:25:00Z">
        <w:r w:rsidR="00EB2DE9" w:rsidDel="00707E82">
          <w:rPr>
            <w:lang w:val="en-GB"/>
          </w:rPr>
          <w:delText xml:space="preserve"> </w:delText>
        </w:r>
      </w:del>
      <w:commentRangeStart w:id="7"/>
      <w:del w:id="8" w:author="Lehmberg" w:date="2015-04-08T14:24:00Z">
        <w:r w:rsidR="00EB2DE9" w:rsidDel="00707E82">
          <w:rPr>
            <w:lang w:val="en-GB"/>
          </w:rPr>
          <w:delText xml:space="preserve">some </w:delText>
        </w:r>
        <w:commentRangeEnd w:id="7"/>
        <w:r w:rsidR="007A2389" w:rsidDel="00707E82">
          <w:rPr>
            <w:rStyle w:val="Kommentarzeichen"/>
          </w:rPr>
          <w:commentReference w:id="7"/>
        </w:r>
        <w:commentRangeStart w:id="9"/>
        <w:r w:rsidR="00EB2DE9" w:rsidDel="00707E82">
          <w:rPr>
            <w:lang w:val="en-GB"/>
          </w:rPr>
          <w:delText xml:space="preserve">checks for </w:delText>
        </w:r>
        <w:commentRangeEnd w:id="9"/>
        <w:r w:rsidR="00A80D30" w:rsidDel="00707E82">
          <w:rPr>
            <w:rStyle w:val="Kommentarzeichen"/>
          </w:rPr>
          <w:commentReference w:id="9"/>
        </w:r>
      </w:del>
      <w:r w:rsidR="00EB2DE9">
        <w:rPr>
          <w:lang w:val="en-GB"/>
        </w:rPr>
        <w:t xml:space="preserve">the transcriptions </w:t>
      </w:r>
      <w:r w:rsidR="002F7916">
        <w:rPr>
          <w:lang w:val="en-GB"/>
        </w:rPr>
        <w:t>linked to</w:t>
      </w:r>
      <w:r w:rsidR="00EB2DE9">
        <w:rPr>
          <w:lang w:val="en-GB"/>
        </w:rPr>
        <w:t xml:space="preserve"> the corpus</w:t>
      </w:r>
      <w:r w:rsidR="0065198B">
        <w:rPr>
          <w:lang w:val="en-GB"/>
        </w:rPr>
        <w:t>:</w:t>
      </w:r>
    </w:p>
    <w:p w:rsidR="00674012" w:rsidRPr="00EA6762" w:rsidRDefault="004E0B09" w:rsidP="008E6178">
      <w:pPr>
        <w:jc w:val="both"/>
        <w:rPr>
          <w:u w:val="single"/>
          <w:lang w:val="en-US"/>
        </w:rPr>
      </w:pPr>
      <w:bookmarkStart w:id="10" w:name="_Toc234307518"/>
      <w:r w:rsidRPr="00457FDC">
        <w:rPr>
          <w:u w:val="single"/>
          <w:lang w:val="en-GB"/>
        </w:rPr>
        <w:t>A</w:t>
      </w:r>
      <w:r w:rsidR="000C23EB" w:rsidRPr="00457FDC">
        <w:rPr>
          <w:u w:val="single"/>
          <w:lang w:val="en-GB"/>
        </w:rPr>
        <w:t>.</w:t>
      </w:r>
      <w:bookmarkEnd w:id="10"/>
      <w:r w:rsidR="00674012" w:rsidRPr="00EA6762">
        <w:rPr>
          <w:u w:val="single"/>
          <w:lang w:val="en-US"/>
        </w:rPr>
        <w:t xml:space="preserve"> Segment transcriptions </w:t>
      </w:r>
    </w:p>
    <w:p w:rsidR="00707E82" w:rsidRPr="00707E82" w:rsidRDefault="00674012" w:rsidP="00707E82">
      <w:pPr>
        <w:pStyle w:val="Kommentartext"/>
        <w:rPr>
          <w:ins w:id="11" w:author="Lehmberg" w:date="2015-04-08T14:26:00Z"/>
          <w:sz w:val="24"/>
          <w:szCs w:val="24"/>
          <w:lang w:val="en-US"/>
          <w:rPrChange w:id="12" w:author="Lehmberg" w:date="2015-04-08T14:26:00Z">
            <w:rPr>
              <w:ins w:id="13" w:author="Lehmberg" w:date="2015-04-08T14:26:00Z"/>
              <w:lang w:val="en-US"/>
            </w:rPr>
          </w:rPrChange>
        </w:rPr>
      </w:pPr>
      <w:r w:rsidRPr="00707E82">
        <w:rPr>
          <w:sz w:val="24"/>
          <w:szCs w:val="24"/>
          <w:lang w:val="en-US"/>
          <w:rPrChange w:id="14" w:author="Lehmberg" w:date="2015-04-08T14:26:00Z">
            <w:rPr>
              <w:lang w:val="en-US"/>
            </w:rPr>
          </w:rPrChange>
        </w:rPr>
        <w:t xml:space="preserve">In general, any changes made to </w:t>
      </w:r>
    </w:p>
    <w:p w:rsidR="00707E82" w:rsidRPr="00707E82" w:rsidRDefault="00707E82" w:rsidP="00707E82">
      <w:pPr>
        <w:pStyle w:val="Kommentartext"/>
        <w:rPr>
          <w:ins w:id="15" w:author="Lehmberg" w:date="2015-04-08T14:26:00Z"/>
          <w:sz w:val="24"/>
          <w:szCs w:val="24"/>
          <w:lang w:val="en-US"/>
          <w:rPrChange w:id="16" w:author="Lehmberg" w:date="2015-04-08T14:26:00Z">
            <w:rPr>
              <w:ins w:id="17" w:author="Lehmberg" w:date="2015-04-08T14:26:00Z"/>
              <w:lang w:val="en-US"/>
            </w:rPr>
          </w:rPrChange>
        </w:rPr>
      </w:pPr>
      <w:ins w:id="18" w:author="Lehmberg" w:date="2015-04-08T14:26:00Z">
        <w:r w:rsidRPr="00707E82">
          <w:rPr>
            <w:sz w:val="24"/>
            <w:szCs w:val="24"/>
            <w:lang w:val="en-US"/>
            <w:rPrChange w:id="19" w:author="Lehmberg" w:date="2015-04-08T14:26:00Z">
              <w:rPr>
                <w:lang w:val="en-US"/>
              </w:rPr>
            </w:rPrChange>
          </w:rPr>
          <w:t>should be executed on the basic transcription level (file extension .exb) in the Partitur-Edtor</w:t>
        </w:r>
      </w:ins>
    </w:p>
    <w:p w:rsidR="00674012" w:rsidRDefault="00674012" w:rsidP="008E6178">
      <w:pPr>
        <w:spacing w:before="240"/>
        <w:jc w:val="both"/>
        <w:rPr>
          <w:lang w:val="en-US"/>
        </w:rPr>
      </w:pPr>
      <w:del w:id="20" w:author="Lehmberg" w:date="2015-04-08T14:26:00Z">
        <w:r w:rsidRPr="00707E82" w:rsidDel="00707E82">
          <w:rPr>
            <w:lang w:val="en-US"/>
          </w:rPr>
          <w:delText xml:space="preserve">transcriptions </w:delText>
        </w:r>
        <w:commentRangeStart w:id="21"/>
        <w:r w:rsidRPr="00707E82" w:rsidDel="00707E82">
          <w:rPr>
            <w:lang w:val="en-US"/>
          </w:rPr>
          <w:delText xml:space="preserve">take place </w:delText>
        </w:r>
        <w:commentRangeEnd w:id="21"/>
        <w:r w:rsidR="00435A80" w:rsidRPr="00707E82" w:rsidDel="00707E82">
          <w:rPr>
            <w:rStyle w:val="Kommentarzeichen"/>
            <w:sz w:val="24"/>
            <w:szCs w:val="24"/>
            <w:rPrChange w:id="22" w:author="Lehmberg" w:date="2015-04-08T14:26:00Z">
              <w:rPr>
                <w:rStyle w:val="Kommentarzeichen"/>
              </w:rPr>
            </w:rPrChange>
          </w:rPr>
          <w:commentReference w:id="21"/>
        </w:r>
        <w:r w:rsidRPr="00707E82" w:rsidDel="00707E82">
          <w:rPr>
            <w:lang w:val="en-US"/>
          </w:rPr>
          <w:delText xml:space="preserve">in </w:delText>
        </w:r>
        <w:r w:rsidR="00495EFD" w:rsidRPr="00707E82" w:rsidDel="00707E82">
          <w:rPr>
            <w:lang w:val="en-US"/>
          </w:rPr>
          <w:delText>the Partitur-</w:delText>
        </w:r>
        <w:r w:rsidRPr="00707E82" w:rsidDel="00707E82">
          <w:rPr>
            <w:lang w:val="en-US"/>
          </w:rPr>
          <w:delText>Editor on the basic transcription (file</w:delText>
        </w:r>
        <w:r w:rsidDel="00707E82">
          <w:rPr>
            <w:lang w:val="en-US"/>
          </w:rPr>
          <w:delText xml:space="preserve"> extension .exb) level</w:delText>
        </w:r>
      </w:del>
      <w:del w:id="23" w:author="Lehmberg" w:date="2015-04-08T14:27:00Z">
        <w:r w:rsidDel="00707E82">
          <w:rPr>
            <w:lang w:val="en-US"/>
          </w:rPr>
          <w:delText xml:space="preserve">. </w:delText>
        </w:r>
      </w:del>
      <w:r>
        <w:rPr>
          <w:lang w:val="en-US"/>
        </w:rPr>
        <w:t>However, the segmented transcription format (.exs) is needed in order to integrate the transcriptions into a corpus in Coma (.coma file) and as base for EXAKT searches</w:t>
      </w:r>
      <w:r>
        <w:rPr>
          <w:rStyle w:val="Funotenzeichen"/>
          <w:lang w:val="en-US"/>
        </w:rPr>
        <w:footnoteReference w:id="1"/>
      </w:r>
      <w:r>
        <w:rPr>
          <w:lang w:val="en-US"/>
        </w:rPr>
        <w:t>. Whenever you correct errors and save changes to your .exb file</w:t>
      </w:r>
      <w:r w:rsidR="000F0AD7">
        <w:rPr>
          <w:lang w:val="en-US"/>
        </w:rPr>
        <w:t>(s)</w:t>
      </w:r>
      <w:r>
        <w:rPr>
          <w:lang w:val="en-US"/>
        </w:rPr>
        <w:t xml:space="preserve">, you </w:t>
      </w:r>
      <w:commentRangeStart w:id="24"/>
      <w:del w:id="25" w:author="Lehmberg" w:date="2015-04-08T14:27:00Z">
        <w:r w:rsidDel="00707E82">
          <w:rPr>
            <w:lang w:val="en-US"/>
          </w:rPr>
          <w:delText xml:space="preserve">can </w:delText>
        </w:r>
      </w:del>
      <w:commentRangeEnd w:id="24"/>
      <w:ins w:id="26" w:author="Lehmberg" w:date="2015-04-08T14:27:00Z">
        <w:r w:rsidR="00707E82">
          <w:rPr>
            <w:lang w:val="en-US"/>
          </w:rPr>
          <w:t xml:space="preserve">should </w:t>
        </w:r>
      </w:ins>
      <w:r w:rsidR="00435A80">
        <w:rPr>
          <w:rStyle w:val="Kommentarzeichen"/>
        </w:rPr>
        <w:commentReference w:id="24"/>
      </w:r>
      <w:r>
        <w:rPr>
          <w:lang w:val="en-US"/>
        </w:rPr>
        <w:t>update your segmented transcription</w:t>
      </w:r>
      <w:r w:rsidR="000F0AD7">
        <w:rPr>
          <w:lang w:val="en-US"/>
        </w:rPr>
        <w:t>(s)</w:t>
      </w:r>
      <w:r w:rsidR="00495EFD">
        <w:rPr>
          <w:lang w:val="en-US"/>
        </w:rPr>
        <w:t xml:space="preserve"> </w:t>
      </w:r>
      <w:del w:id="27" w:author="Lehmberg" w:date="2015-04-08T14:27:00Z">
        <w:r w:rsidR="00495EFD" w:rsidDel="00707E82">
          <w:rPr>
            <w:lang w:val="en-US"/>
          </w:rPr>
          <w:delText>in</w:delText>
        </w:r>
      </w:del>
      <w:ins w:id="28" w:author="Lehmberg" w:date="2015-04-08T14:27:00Z">
        <w:r w:rsidR="00707E82">
          <w:rPr>
            <w:lang w:val="en-US"/>
          </w:rPr>
          <w:t xml:space="preserve">in the </w:t>
        </w:r>
      </w:ins>
      <w:commentRangeStart w:id="29"/>
      <w:r w:rsidR="00495EFD">
        <w:rPr>
          <w:lang w:val="en-US"/>
        </w:rPr>
        <w:t xml:space="preserve"> </w:t>
      </w:r>
      <w:commentRangeEnd w:id="29"/>
      <w:r w:rsidR="00435A80">
        <w:rPr>
          <w:rStyle w:val="Kommentarzeichen"/>
        </w:rPr>
        <w:commentReference w:id="29"/>
      </w:r>
      <w:r w:rsidR="00495EFD">
        <w:rPr>
          <w:lang w:val="en-US"/>
        </w:rPr>
        <w:t>Partitur</w:t>
      </w:r>
      <w:r>
        <w:rPr>
          <w:lang w:val="en-US"/>
        </w:rPr>
        <w:t xml:space="preserve">-Editor (via </w:t>
      </w:r>
      <w:r w:rsidRPr="00FE565E">
        <w:rPr>
          <w:rStyle w:val="Menufunction"/>
          <w:rFonts w:ascii="Arial Black" w:hAnsi="Arial Black"/>
          <w:color w:val="auto"/>
          <w:sz w:val="20"/>
          <w:szCs w:val="20"/>
        </w:rPr>
        <w:t>Transcription &gt; Export segmented transcription</w:t>
      </w:r>
      <w:r w:rsidRPr="00FE565E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...</w:t>
      </w:r>
      <w:r>
        <w:rPr>
          <w:lang w:val="en-US"/>
        </w:rPr>
        <w:t>). Y</w:t>
      </w:r>
      <w:r w:rsidRPr="00FE565E">
        <w:rPr>
          <w:lang w:val="en-US"/>
        </w:rPr>
        <w:t xml:space="preserve">ou could </w:t>
      </w:r>
      <w:r>
        <w:rPr>
          <w:lang w:val="en-US"/>
        </w:rPr>
        <w:t xml:space="preserve">also </w:t>
      </w:r>
      <w:r w:rsidRPr="00FE565E">
        <w:rPr>
          <w:lang w:val="en-US"/>
        </w:rPr>
        <w:t>correct</w:t>
      </w:r>
      <w:r>
        <w:rPr>
          <w:lang w:val="en-US"/>
        </w:rPr>
        <w:t xml:space="preserve"> </w:t>
      </w:r>
      <w:r w:rsidRPr="00FE565E">
        <w:rPr>
          <w:lang w:val="en-US"/>
        </w:rPr>
        <w:t xml:space="preserve">errors in your .exb files </w:t>
      </w:r>
      <w:r>
        <w:rPr>
          <w:lang w:val="en-US"/>
        </w:rPr>
        <w:t xml:space="preserve">first </w:t>
      </w:r>
      <w:r w:rsidRPr="00FE565E">
        <w:rPr>
          <w:lang w:val="en-US"/>
        </w:rPr>
        <w:t xml:space="preserve">and then use the </w:t>
      </w:r>
      <w:r w:rsidR="000F0AD7">
        <w:rPr>
          <w:lang w:val="en-US"/>
        </w:rPr>
        <w:t xml:space="preserve">following </w:t>
      </w:r>
      <w:r>
        <w:rPr>
          <w:lang w:val="en-US"/>
        </w:rPr>
        <w:t xml:space="preserve">Coma </w:t>
      </w:r>
      <w:r w:rsidRPr="00FE565E">
        <w:rPr>
          <w:lang w:val="en-US"/>
        </w:rPr>
        <w:t>function</w:t>
      </w:r>
      <w:del w:id="30" w:author="Lehmberg" w:date="2015-04-08T14:27:00Z">
        <w:r w:rsidDel="00707E82">
          <w:rPr>
            <w:lang w:val="en-US"/>
          </w:rPr>
          <w:delText>.</w:delText>
        </w:r>
      </w:del>
      <w:r>
        <w:rPr>
          <w:lang w:val="en-US"/>
        </w:rPr>
        <w:t xml:space="preserve"> </w:t>
      </w:r>
      <w:commentRangeStart w:id="31"/>
      <w:del w:id="32" w:author="Lehmberg" w:date="2015-04-08T14:27:00Z">
        <w:r w:rsidDel="00707E82">
          <w:rPr>
            <w:lang w:val="en-US"/>
          </w:rPr>
          <w:delText>For this</w:delText>
        </w:r>
        <w:r w:rsidR="000F0AD7" w:rsidDel="00707E82">
          <w:rPr>
            <w:lang w:val="en-US"/>
          </w:rPr>
          <w:delText>:</w:delText>
        </w:r>
        <w:commentRangeEnd w:id="31"/>
        <w:r w:rsidR="00435A80" w:rsidDel="00707E82">
          <w:rPr>
            <w:rStyle w:val="Kommentarzeichen"/>
          </w:rPr>
          <w:commentReference w:id="31"/>
        </w:r>
      </w:del>
    </w:p>
    <w:p w:rsidR="00457FDC" w:rsidRDefault="00125AB6" w:rsidP="008E6178">
      <w:pPr>
        <w:spacing w:before="240"/>
        <w:jc w:val="both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5" type="#_x0000_t75" style="position:absolute;left:0;text-align:left;margin-left:160.45pt;margin-top:3.15pt;width:299.45pt;height:209.6pt;z-index:-251657728;visibility:visible" wrapcoords="-46 0 -46 21534 21600 21534 21600 0 -46 0">
            <v:imagedata r:id="rId10" o:title=""/>
            <w10:wrap type="tight"/>
          </v:shape>
        </w:pict>
      </w:r>
      <w:r w:rsidR="00674012">
        <w:rPr>
          <w:lang w:val="en-US"/>
        </w:rPr>
        <w:t xml:space="preserve">1. </w:t>
      </w:r>
      <w:commentRangeStart w:id="33"/>
      <w:r w:rsidR="00674012">
        <w:rPr>
          <w:lang w:val="en-US"/>
        </w:rPr>
        <w:t>Choose</w:t>
      </w:r>
      <w:r w:rsidR="00674012" w:rsidRPr="00FE565E">
        <w:rPr>
          <w:lang w:val="en-US"/>
        </w:rPr>
        <w:t xml:space="preserve"> </w:t>
      </w:r>
      <w:commentRangeEnd w:id="33"/>
      <w:r w:rsidR="00435A80">
        <w:rPr>
          <w:rStyle w:val="Kommentarzeichen"/>
        </w:rPr>
        <w:commentReference w:id="33"/>
      </w:r>
      <w:r w:rsidR="00674012" w:rsidRPr="00FE565E">
        <w:rPr>
          <w:rStyle w:val="Menufunction"/>
          <w:rFonts w:ascii="Arial Black" w:hAnsi="Arial Black"/>
          <w:color w:val="auto"/>
          <w:sz w:val="20"/>
          <w:szCs w:val="20"/>
        </w:rPr>
        <w:t>segment transcriptions</w:t>
      </w:r>
      <w:r w:rsidR="00674012">
        <w:rPr>
          <w:lang w:val="en-US"/>
        </w:rPr>
        <w:t xml:space="preserve"> from the </w:t>
      </w:r>
      <w:r w:rsidR="00674012" w:rsidRPr="00FE565E">
        <w:rPr>
          <w:rStyle w:val="Menufunction"/>
          <w:rFonts w:ascii="Arial Black" w:hAnsi="Arial Black"/>
          <w:color w:val="auto"/>
          <w:sz w:val="20"/>
          <w:szCs w:val="20"/>
        </w:rPr>
        <w:t>Maintenance</w:t>
      </w:r>
      <w:r w:rsidR="00674012">
        <w:rPr>
          <w:lang w:val="en-US"/>
        </w:rPr>
        <w:t xml:space="preserve"> menu</w:t>
      </w:r>
      <w:r w:rsidR="00457FDC">
        <w:rPr>
          <w:lang w:val="en-US"/>
        </w:rPr>
        <w:t xml:space="preserve"> in Coma and s</w:t>
      </w:r>
      <w:r w:rsidR="00674012">
        <w:rPr>
          <w:lang w:val="en-US"/>
        </w:rPr>
        <w:t xml:space="preserve">et your preferences (i.e. </w:t>
      </w:r>
      <w:r w:rsidR="00457FDC">
        <w:rPr>
          <w:lang w:val="en-US"/>
        </w:rPr>
        <w:t>segmentation algorithm, target</w:t>
      </w:r>
      <w:r w:rsidR="00674012">
        <w:rPr>
          <w:lang w:val="en-US"/>
        </w:rPr>
        <w:t xml:space="preserve"> directory, suffix</w:t>
      </w:r>
      <w:r w:rsidR="00674012">
        <w:rPr>
          <w:rStyle w:val="Funotenzeichen"/>
          <w:lang w:val="en-US"/>
        </w:rPr>
        <w:footnoteReference w:id="2"/>
      </w:r>
      <w:r w:rsidR="00457FDC">
        <w:rPr>
          <w:lang w:val="en-US"/>
        </w:rPr>
        <w:t xml:space="preserve"> etc.). </w:t>
      </w:r>
    </w:p>
    <w:p w:rsidR="00674012" w:rsidRDefault="00457FDC" w:rsidP="008E6178">
      <w:pPr>
        <w:spacing w:before="240"/>
        <w:jc w:val="both"/>
        <w:rPr>
          <w:lang w:val="en-US"/>
        </w:rPr>
      </w:pPr>
      <w:r>
        <w:rPr>
          <w:lang w:val="en-US"/>
        </w:rPr>
        <w:t>2. C</w:t>
      </w:r>
      <w:r w:rsidR="00674012">
        <w:rPr>
          <w:lang w:val="en-US"/>
        </w:rPr>
        <w:t xml:space="preserve">lick </w:t>
      </w:r>
      <w:r w:rsidR="00674012" w:rsidRPr="00674012">
        <w:rPr>
          <w:rStyle w:val="Menufunction"/>
          <w:rFonts w:ascii="Arial Black" w:hAnsi="Arial Black"/>
          <w:color w:val="auto"/>
          <w:sz w:val="20"/>
          <w:szCs w:val="20"/>
        </w:rPr>
        <w:t>OK</w:t>
      </w:r>
      <w:r>
        <w:rPr>
          <w:lang w:val="en-US"/>
        </w:rPr>
        <w:t xml:space="preserve"> to confirm – .exs files for all basic transcriptions in your corpus will be created automatically.</w:t>
      </w:r>
    </w:p>
    <w:p w:rsidR="00674012" w:rsidRDefault="00674012" w:rsidP="008E6178">
      <w:pPr>
        <w:jc w:val="both"/>
        <w:rPr>
          <w:lang w:val="en-US"/>
        </w:rPr>
      </w:pPr>
    </w:p>
    <w:p w:rsidR="000F0AD7" w:rsidRDefault="000F0AD7" w:rsidP="008E6178">
      <w:pPr>
        <w:jc w:val="both"/>
        <w:rPr>
          <w:lang w:val="en-US"/>
        </w:rPr>
      </w:pPr>
    </w:p>
    <w:p w:rsidR="00674012" w:rsidRDefault="00674012" w:rsidP="008E6178">
      <w:pPr>
        <w:jc w:val="both"/>
        <w:rPr>
          <w:lang w:val="en-US"/>
        </w:rPr>
      </w:pPr>
    </w:p>
    <w:p w:rsidR="000F0AD7" w:rsidRPr="00D173A1" w:rsidRDefault="000F0AD7" w:rsidP="008E6178">
      <w:pPr>
        <w:jc w:val="both"/>
        <w:rPr>
          <w:lang w:val="en-US"/>
        </w:rPr>
      </w:pPr>
    </w:p>
    <w:p w:rsidR="00674012" w:rsidRDefault="00125AB6" w:rsidP="008E6178">
      <w:pPr>
        <w:pStyle w:val="Textkrper"/>
        <w:jc w:val="both"/>
        <w:rPr>
          <w:lang w:val="en-GB"/>
        </w:rPr>
      </w:pPr>
      <w:r>
        <w:rPr>
          <w:noProof/>
        </w:rPr>
        <w:pict>
          <v:shape id="_x0000_s1056" type="#_x0000_t75" style="position:absolute;left:0;text-align:left;margin-left:205.9pt;margin-top:5.85pt;width:248.2pt;height:76.35pt;z-index:-251656704;visibility:visible" wrapcoords="-55 0 -55 21420 21600 21420 21600 0 -55 0">
            <v:imagedata r:id="rId11" o:title=""/>
            <w10:wrap type="tight"/>
          </v:shape>
        </w:pict>
      </w:r>
      <w:r w:rsidR="000F0AD7">
        <w:rPr>
          <w:lang w:val="en-GB"/>
        </w:rPr>
        <w:t xml:space="preserve">3. </w:t>
      </w:r>
      <w:commentRangeStart w:id="34"/>
      <w:del w:id="35" w:author="Lehmberg" w:date="2015-04-08T14:29:00Z">
        <w:r w:rsidR="000F0AD7" w:rsidDel="00707E82">
          <w:rPr>
            <w:lang w:val="en-GB"/>
          </w:rPr>
          <w:delText>As result, a</w:delText>
        </w:r>
      </w:del>
      <w:ins w:id="36" w:author="Lehmberg" w:date="2015-04-08T14:29:00Z">
        <w:r w:rsidR="00707E82">
          <w:rPr>
            <w:lang w:val="en-GB"/>
          </w:rPr>
          <w:t>Consequently, the</w:t>
        </w:r>
      </w:ins>
      <w:r w:rsidR="000F0AD7">
        <w:rPr>
          <w:lang w:val="en-GB"/>
        </w:rPr>
        <w:t xml:space="preserve"> </w:t>
      </w:r>
      <w:commentRangeEnd w:id="34"/>
      <w:r w:rsidR="00821B97">
        <w:rPr>
          <w:rStyle w:val="Kommentarzeichen"/>
        </w:rPr>
        <w:commentReference w:id="34"/>
      </w:r>
      <w:r w:rsidR="000F0AD7">
        <w:rPr>
          <w:lang w:val="en-GB"/>
        </w:rPr>
        <w:t xml:space="preserve">following dialog will be displayed, click </w:t>
      </w:r>
      <w:r w:rsidR="000F0AD7" w:rsidRPr="00674012">
        <w:rPr>
          <w:rStyle w:val="Menufunction"/>
          <w:rFonts w:ascii="Arial Black" w:hAnsi="Arial Black"/>
          <w:color w:val="auto"/>
          <w:sz w:val="20"/>
          <w:szCs w:val="20"/>
        </w:rPr>
        <w:t>OK</w:t>
      </w:r>
      <w:r w:rsidR="000F0AD7">
        <w:rPr>
          <w:lang w:val="en-GB"/>
        </w:rPr>
        <w:t xml:space="preserve"> to confirm: </w:t>
      </w:r>
    </w:p>
    <w:p w:rsidR="000F0AD7" w:rsidRDefault="000F0AD7" w:rsidP="008E6178">
      <w:pPr>
        <w:pStyle w:val="Textkrper"/>
        <w:jc w:val="both"/>
        <w:rPr>
          <w:lang w:val="en-GB"/>
        </w:rPr>
      </w:pPr>
    </w:p>
    <w:p w:rsidR="00674012" w:rsidRDefault="00674012" w:rsidP="008E6178">
      <w:pPr>
        <w:pStyle w:val="Textkrper"/>
        <w:jc w:val="both"/>
        <w:rPr>
          <w:lang w:val="en-GB"/>
        </w:rPr>
      </w:pPr>
    </w:p>
    <w:p w:rsidR="00674012" w:rsidRDefault="00674012" w:rsidP="008E6178">
      <w:pPr>
        <w:pStyle w:val="Textkrper"/>
        <w:jc w:val="both"/>
        <w:rPr>
          <w:lang w:val="en-GB"/>
        </w:rPr>
      </w:pPr>
    </w:p>
    <w:p w:rsidR="00674012" w:rsidRPr="00674012" w:rsidRDefault="00125AB6" w:rsidP="008E6178">
      <w:pPr>
        <w:pStyle w:val="Textkrper"/>
        <w:jc w:val="both"/>
        <w:rPr>
          <w:u w:val="single"/>
          <w:lang w:val="en-GB"/>
        </w:rPr>
      </w:pPr>
      <w:r>
        <w:rPr>
          <w:noProof/>
        </w:rPr>
        <w:pict>
          <v:shape id="Grafik 1" o:spid="_x0000_s1034" type="#_x0000_t75" style="position:absolute;left:0;text-align:left;margin-left:335.65pt;margin-top:11.2pt;width:118.45pt;height:126.1pt;z-index:-251670016;visibility:visible" wrapcoords="-117 0 -117 21490 21600 21490 21600 0 -117 0">
            <v:imagedata r:id="rId12" o:title=""/>
            <w10:wrap type="tight"/>
          </v:shape>
        </w:pict>
      </w:r>
      <w:r w:rsidR="00674012" w:rsidRPr="00674012">
        <w:rPr>
          <w:u w:val="single"/>
          <w:lang w:val="en-GB"/>
        </w:rPr>
        <w:t>B. Structure errors</w:t>
      </w:r>
    </w:p>
    <w:p w:rsidR="00191549" w:rsidRDefault="000D5A22" w:rsidP="008E6178">
      <w:pPr>
        <w:spacing w:before="240"/>
        <w:jc w:val="both"/>
        <w:rPr>
          <w:lang w:val="en-GB"/>
        </w:rPr>
      </w:pPr>
      <w:r>
        <w:rPr>
          <w:lang w:val="en-GB"/>
        </w:rPr>
        <w:t xml:space="preserve">1. </w:t>
      </w:r>
      <w:commentRangeStart w:id="37"/>
      <w:r w:rsidR="000F0AD7">
        <w:rPr>
          <w:lang w:val="en-GB"/>
        </w:rPr>
        <w:t>C</w:t>
      </w:r>
      <w:r w:rsidR="00191549">
        <w:rPr>
          <w:lang w:val="en-GB"/>
        </w:rPr>
        <w:t>hoose</w:t>
      </w:r>
      <w:r w:rsidR="000C23EB">
        <w:rPr>
          <w:lang w:val="en-GB"/>
        </w:rPr>
        <w:t xml:space="preserve"> </w:t>
      </w:r>
      <w:commentRangeEnd w:id="37"/>
      <w:r w:rsidR="00821B97">
        <w:rPr>
          <w:rStyle w:val="Kommentarzeichen"/>
        </w:rPr>
        <w:commentReference w:id="37"/>
      </w:r>
      <w:r w:rsidR="0065198B">
        <w:rPr>
          <w:rStyle w:val="Menufunction"/>
          <w:rFonts w:ascii="Arial Black" w:hAnsi="Arial Black"/>
          <w:color w:val="auto"/>
          <w:sz w:val="20"/>
          <w:szCs w:val="20"/>
        </w:rPr>
        <w:t xml:space="preserve">Maintenance </w:t>
      </w:r>
      <w:r w:rsidR="000C23EB" w:rsidRPr="004E0B09">
        <w:rPr>
          <w:rStyle w:val="Menufunction"/>
          <w:rFonts w:ascii="Arial Black" w:hAnsi="Arial Black"/>
          <w:color w:val="auto"/>
          <w:sz w:val="20"/>
          <w:szCs w:val="20"/>
        </w:rPr>
        <w:t xml:space="preserve">&gt; </w:t>
      </w:r>
      <w:r w:rsidR="0065198B">
        <w:rPr>
          <w:rStyle w:val="Menufunction"/>
          <w:rFonts w:ascii="Arial Black" w:hAnsi="Arial Black"/>
          <w:color w:val="auto"/>
          <w:sz w:val="20"/>
          <w:szCs w:val="20"/>
        </w:rPr>
        <w:t>Check for s</w:t>
      </w:r>
      <w:r w:rsidR="000C23EB" w:rsidRPr="004E0B09">
        <w:rPr>
          <w:rStyle w:val="Menufunction"/>
          <w:rFonts w:ascii="Arial Black" w:hAnsi="Arial Black"/>
          <w:color w:val="auto"/>
          <w:sz w:val="20"/>
          <w:szCs w:val="20"/>
        </w:rPr>
        <w:t>tructure errors...</w:t>
      </w:r>
      <w:r w:rsidR="000C23EB">
        <w:rPr>
          <w:lang w:val="en-GB"/>
        </w:rPr>
        <w:t xml:space="preserve">. </w:t>
      </w:r>
      <w:r w:rsidR="000F0AD7">
        <w:rPr>
          <w:lang w:val="en-GB"/>
        </w:rPr>
        <w:t xml:space="preserve">to  </w:t>
      </w:r>
      <w:commentRangeStart w:id="38"/>
      <w:del w:id="39" w:author="Lehmberg" w:date="2015-04-08T14:29:00Z">
        <w:r w:rsidR="000F0AD7" w:rsidDel="00707E82">
          <w:rPr>
            <w:lang w:val="en-GB"/>
          </w:rPr>
          <w:delText xml:space="preserve">check </w:delText>
        </w:r>
      </w:del>
      <w:commentRangeEnd w:id="38"/>
      <w:ins w:id="40" w:author="Lehmberg" w:date="2015-04-08T14:29:00Z">
        <w:r w:rsidR="00707E82">
          <w:rPr>
            <w:lang w:val="en-GB"/>
          </w:rPr>
          <w:t xml:space="preserve">screen </w:t>
        </w:r>
      </w:ins>
      <w:r w:rsidR="00821B97">
        <w:rPr>
          <w:rStyle w:val="Kommentarzeichen"/>
        </w:rPr>
        <w:commentReference w:id="38"/>
      </w:r>
      <w:r w:rsidR="000F0AD7">
        <w:rPr>
          <w:lang w:val="en-GB"/>
        </w:rPr>
        <w:t>the whole corpus.</w:t>
      </w:r>
      <w:ins w:id="41" w:author="Carolin Frontzeck" w:date="2014-05-20T09:41:00Z">
        <w:r w:rsidR="00821B97">
          <w:rPr>
            <w:lang w:val="en-GB"/>
          </w:rPr>
          <w:t xml:space="preserve"> </w:t>
        </w:r>
      </w:ins>
      <w:r w:rsidR="00563096">
        <w:rPr>
          <w:lang w:val="en-US"/>
        </w:rPr>
        <w:t xml:space="preserve">For more information on </w:t>
      </w:r>
      <w:commentRangeStart w:id="42"/>
      <w:del w:id="43" w:author="Lehmberg" w:date="2015-04-08T14:30:00Z">
        <w:r w:rsidR="00563096" w:rsidDel="00FD5717">
          <w:rPr>
            <w:lang w:val="en-US"/>
          </w:rPr>
          <w:delText>these kinds of</w:delText>
        </w:r>
      </w:del>
      <w:ins w:id="44" w:author="Lehmberg" w:date="2015-04-08T14:30:00Z">
        <w:r w:rsidR="00FD5717">
          <w:rPr>
            <w:lang w:val="en-US"/>
          </w:rPr>
          <w:t>structure</w:t>
        </w:r>
      </w:ins>
      <w:r w:rsidR="000F0AD7">
        <w:rPr>
          <w:lang w:val="en-US"/>
        </w:rPr>
        <w:t xml:space="preserve"> </w:t>
      </w:r>
      <w:commentRangeEnd w:id="42"/>
      <w:r w:rsidR="00821B97">
        <w:rPr>
          <w:rStyle w:val="Kommentarzeichen"/>
        </w:rPr>
        <w:commentReference w:id="42"/>
      </w:r>
      <w:r w:rsidR="00563096">
        <w:rPr>
          <w:lang w:val="en-US"/>
        </w:rPr>
        <w:t>errors and how to deal with them, consult</w:t>
      </w:r>
      <w:r w:rsidR="00BD2E26">
        <w:rPr>
          <w:lang w:val="en-US"/>
        </w:rPr>
        <w:t xml:space="preserve"> </w:t>
      </w:r>
      <w:commentRangeStart w:id="45"/>
      <w:del w:id="46" w:author="Lehmberg" w:date="2015-04-08T14:30:00Z">
        <w:r w:rsidR="00BD2E26" w:rsidRPr="00357720" w:rsidDel="00FD5717">
          <w:rPr>
            <w:lang w:val="en-US"/>
          </w:rPr>
          <w:delText>also</w:delText>
        </w:r>
        <w:r w:rsidR="00563096" w:rsidRPr="00357720" w:rsidDel="00FD5717">
          <w:rPr>
            <w:lang w:val="en-US"/>
          </w:rPr>
          <w:delText xml:space="preserve"> </w:delText>
        </w:r>
      </w:del>
      <w:commentRangeEnd w:id="45"/>
      <w:ins w:id="47" w:author="Lehmberg" w:date="2015-04-08T14:30:00Z">
        <w:r w:rsidR="00FD5717">
          <w:rPr>
            <w:lang w:val="en-US"/>
          </w:rPr>
          <w:t>the</w:t>
        </w:r>
        <w:r w:rsidR="00FD5717" w:rsidRPr="00357720">
          <w:rPr>
            <w:lang w:val="en-US"/>
          </w:rPr>
          <w:t xml:space="preserve"> </w:t>
        </w:r>
      </w:ins>
      <w:r w:rsidR="00821B97">
        <w:rPr>
          <w:rStyle w:val="Kommentarzeichen"/>
        </w:rPr>
        <w:commentReference w:id="45"/>
      </w:r>
      <w:del w:id="48" w:author="Carolin Frontzeck" w:date="2014-05-20T09:44:00Z">
        <w:r w:rsidR="00563096" w:rsidRPr="00357720" w:rsidDel="00821B97">
          <w:rPr>
            <w:lang w:val="en-US"/>
          </w:rPr>
          <w:delText>“</w:delText>
        </w:r>
      </w:del>
      <w:r w:rsidR="00563096" w:rsidRPr="00357720">
        <w:rPr>
          <w:lang w:val="en-US"/>
        </w:rPr>
        <w:t xml:space="preserve">Quickstart </w:t>
      </w:r>
      <w:ins w:id="49" w:author="Carolin Frontzeck" w:date="2014-05-20T09:44:00Z">
        <w:r w:rsidR="00821B97">
          <w:rPr>
            <w:lang w:val="en-US"/>
          </w:rPr>
          <w:t>“</w:t>
        </w:r>
      </w:ins>
      <w:r w:rsidR="00563096" w:rsidRPr="00357720">
        <w:rPr>
          <w:lang w:val="en-US"/>
        </w:rPr>
        <w:t>Correcting structure and segmentation errors”</w:t>
      </w:r>
      <w:r w:rsidR="00563096">
        <w:rPr>
          <w:lang w:val="en-US"/>
        </w:rPr>
        <w:t xml:space="preserve"> </w:t>
      </w:r>
      <w:del w:id="50" w:author="Carolin Frontzeck" w:date="2014-05-20T09:44:00Z">
        <w:r w:rsidR="00563096" w:rsidDel="00821B97">
          <w:rPr>
            <w:lang w:val="en-US"/>
          </w:rPr>
          <w:delText>for the</w:delText>
        </w:r>
      </w:del>
      <w:ins w:id="51" w:author="Carolin Frontzeck" w:date="2014-05-20T09:44:00Z">
        <w:r w:rsidR="00821B97">
          <w:rPr>
            <w:lang w:val="en-US"/>
          </w:rPr>
          <w:t>(</w:t>
        </w:r>
      </w:ins>
      <w:del w:id="52" w:author="Carolin Frontzeck" w:date="2014-05-20T09:44:00Z">
        <w:r w:rsidR="00563096" w:rsidDel="00821B97">
          <w:rPr>
            <w:lang w:val="en-US"/>
          </w:rPr>
          <w:delText xml:space="preserve"> </w:delText>
        </w:r>
      </w:del>
      <w:r w:rsidR="00563096">
        <w:rPr>
          <w:lang w:val="en-US"/>
        </w:rPr>
        <w:t>Partitur-Editor</w:t>
      </w:r>
      <w:ins w:id="53" w:author="Carolin Frontzeck" w:date="2014-05-20T09:44:00Z">
        <w:r w:rsidR="00821B97">
          <w:rPr>
            <w:lang w:val="en-US"/>
          </w:rPr>
          <w:t>)</w:t>
        </w:r>
      </w:ins>
      <w:r w:rsidR="00563096">
        <w:rPr>
          <w:lang w:val="en-US"/>
        </w:rPr>
        <w:t>.</w:t>
      </w:r>
    </w:p>
    <w:p w:rsidR="00BD2E26" w:rsidRDefault="00BD2E26" w:rsidP="008E6178">
      <w:pPr>
        <w:spacing w:before="240"/>
        <w:jc w:val="both"/>
        <w:rPr>
          <w:lang w:val="en-GB"/>
        </w:rPr>
      </w:pPr>
    </w:p>
    <w:p w:rsidR="00132DB8" w:rsidRDefault="00132DB8" w:rsidP="008E6178">
      <w:pPr>
        <w:jc w:val="both"/>
        <w:rPr>
          <w:lang w:val="en-GB"/>
        </w:rPr>
      </w:pPr>
    </w:p>
    <w:p w:rsidR="000C23EB" w:rsidRDefault="000D5A22" w:rsidP="008E6178">
      <w:pPr>
        <w:jc w:val="both"/>
        <w:rPr>
          <w:lang w:val="en-GB"/>
        </w:rPr>
      </w:pPr>
      <w:r>
        <w:rPr>
          <w:lang w:val="en-GB"/>
        </w:rPr>
        <w:t xml:space="preserve">2. </w:t>
      </w:r>
      <w:r w:rsidR="0065198B">
        <w:rPr>
          <w:lang w:val="en-GB"/>
        </w:rPr>
        <w:t xml:space="preserve">Shall </w:t>
      </w:r>
      <w:commentRangeStart w:id="54"/>
      <w:r w:rsidR="0065198B">
        <w:rPr>
          <w:lang w:val="en-GB"/>
        </w:rPr>
        <w:t>any</w:t>
      </w:r>
      <w:ins w:id="55" w:author="Lehmberg" w:date="2015-04-08T14:30:00Z">
        <w:r w:rsidR="00FD5717">
          <w:rPr>
            <w:lang w:val="en-GB"/>
          </w:rPr>
          <w:t xml:space="preserve"> errors</w:t>
        </w:r>
      </w:ins>
      <w:r w:rsidR="0065198B">
        <w:rPr>
          <w:lang w:val="en-GB"/>
        </w:rPr>
        <w:t xml:space="preserve"> </w:t>
      </w:r>
      <w:commentRangeEnd w:id="54"/>
      <w:r w:rsidR="00821B97">
        <w:rPr>
          <w:rStyle w:val="Kommentarzeichen"/>
        </w:rPr>
        <w:commentReference w:id="54"/>
      </w:r>
      <w:r w:rsidR="0065198B">
        <w:rPr>
          <w:lang w:val="en-GB"/>
        </w:rPr>
        <w:t xml:space="preserve">be </w:t>
      </w:r>
      <w:del w:id="56" w:author="Lehmberg" w:date="2015-04-08T14:34:00Z">
        <w:r w:rsidR="0065198B" w:rsidDel="00FD5717">
          <w:rPr>
            <w:lang w:val="en-GB"/>
          </w:rPr>
          <w:delText>found,</w:delText>
        </w:r>
      </w:del>
      <w:ins w:id="57" w:author="Lehmberg" w:date="2015-04-08T14:34:00Z">
        <w:r w:rsidR="00FD5717">
          <w:rPr>
            <w:lang w:val="en-GB"/>
          </w:rPr>
          <w:t xml:space="preserve">found, the </w:t>
        </w:r>
      </w:ins>
      <w:del w:id="58" w:author="Lehmberg" w:date="2015-04-08T14:30:00Z">
        <w:r w:rsidR="0065198B" w:rsidDel="00FD5717">
          <w:rPr>
            <w:lang w:val="en-GB"/>
          </w:rPr>
          <w:delText xml:space="preserve"> </w:delText>
        </w:r>
      </w:del>
      <w:commentRangeStart w:id="59"/>
      <w:del w:id="60" w:author="Lehmberg" w:date="2015-04-08T14:34:00Z">
        <w:r w:rsidR="0065198B" w:rsidDel="00FD5717">
          <w:rPr>
            <w:lang w:val="en-GB"/>
          </w:rPr>
          <w:delText>a</w:delText>
        </w:r>
      </w:del>
      <w:commentRangeEnd w:id="59"/>
      <w:r w:rsidR="00821B97">
        <w:rPr>
          <w:rStyle w:val="Kommentarzeichen"/>
        </w:rPr>
        <w:commentReference w:id="59"/>
      </w:r>
      <w:del w:id="61" w:author="Lehmberg" w:date="2015-04-08T14:30:00Z">
        <w:r w:rsidR="0065198B" w:rsidDel="00FD5717">
          <w:rPr>
            <w:lang w:val="en-GB"/>
          </w:rPr>
          <w:delText xml:space="preserve"> </w:delText>
        </w:r>
      </w:del>
      <w:r w:rsidR="0065198B">
        <w:rPr>
          <w:lang w:val="en-GB"/>
        </w:rPr>
        <w:t xml:space="preserve">following dialog will </w:t>
      </w:r>
      <w:commentRangeStart w:id="62"/>
      <w:del w:id="63" w:author="Lehmberg" w:date="2015-04-08T14:30:00Z">
        <w:r w:rsidR="000F0AD7" w:rsidDel="00FD5717">
          <w:rPr>
            <w:lang w:val="en-GB"/>
          </w:rPr>
          <w:delText>appear</w:delText>
        </w:r>
        <w:commentRangeEnd w:id="62"/>
        <w:r w:rsidR="00821B97" w:rsidDel="00FD5717">
          <w:rPr>
            <w:rStyle w:val="Kommentarzeichen"/>
          </w:rPr>
          <w:commentReference w:id="62"/>
        </w:r>
      </w:del>
      <w:ins w:id="64" w:author="Lehmberg" w:date="2015-04-08T14:30:00Z">
        <w:r w:rsidR="00FD5717">
          <w:rPr>
            <w:lang w:val="en-GB"/>
          </w:rPr>
          <w:t>pop up</w:t>
        </w:r>
      </w:ins>
      <w:r w:rsidR="000F0AD7">
        <w:rPr>
          <w:lang w:val="en-GB"/>
        </w:rPr>
        <w:t>:</w:t>
      </w:r>
      <w:r w:rsidR="00563096">
        <w:rPr>
          <w:lang w:val="en-GB"/>
        </w:rPr>
        <w:t xml:space="preserve"> </w:t>
      </w:r>
    </w:p>
    <w:p w:rsidR="000C23EB" w:rsidRDefault="00125AB6" w:rsidP="008E6178">
      <w:pPr>
        <w:jc w:val="both"/>
        <w:rPr>
          <w:lang w:val="en-GB"/>
        </w:rPr>
      </w:pPr>
      <w:r>
        <w:rPr>
          <w:noProof/>
        </w:rPr>
        <w:pict>
          <v:shape id="_x0000_s1035" type="#_x0000_t75" style="position:absolute;left:0;text-align:left;margin-left:-1.05pt;margin-top:3.9pt;width:203.95pt;height:88.7pt;z-index:-251668992;visibility:visible" wrapcoords="-74 0 -74 21430 21600 21430 21600 0 -74 0">
            <v:imagedata r:id="rId13" o:title=""/>
            <w10:wrap type="tight"/>
          </v:shape>
        </w:pict>
      </w:r>
    </w:p>
    <w:p w:rsidR="000C23EB" w:rsidDel="00FD5717" w:rsidRDefault="00FD5717" w:rsidP="008E6178">
      <w:pPr>
        <w:jc w:val="both"/>
        <w:rPr>
          <w:del w:id="65" w:author="Lehmberg" w:date="2015-04-08T14:30:00Z"/>
          <w:lang w:val="en-GB"/>
        </w:rPr>
      </w:pPr>
      <w:ins w:id="66" w:author="Lehmberg" w:date="2015-04-08T14:30:00Z">
        <w:r w:rsidRPr="00821B97">
          <w:rPr>
            <w:lang w:val="en-US"/>
          </w:rPr>
          <w:t>You can now save the error</w:t>
        </w:r>
        <w:r>
          <w:rPr>
            <w:lang w:val="en-US"/>
          </w:rPr>
          <w:t xml:space="preserve"> list as an .xml file which can be opened in any browser and text editor. Furthermore you could directly upload and correct the error list in the Partitur-Editor</w:t>
        </w:r>
        <w:r w:rsidDel="00FD5717">
          <w:rPr>
            <w:lang w:val="en-GB"/>
          </w:rPr>
          <w:t xml:space="preserve"> </w:t>
        </w:r>
      </w:ins>
      <w:commentRangeStart w:id="67"/>
      <w:del w:id="68" w:author="Lehmberg" w:date="2015-04-08T14:30:00Z">
        <w:r w:rsidR="00563096" w:rsidDel="00FD5717">
          <w:rPr>
            <w:lang w:val="en-GB"/>
          </w:rPr>
          <w:delText xml:space="preserve">You can now save the list as an .xml file, which can be then opened with any browser, text editor or simply loaded into the Partitur-Editor, where you will have to correct the errors either way. </w:delText>
        </w:r>
        <w:commentRangeEnd w:id="67"/>
        <w:r w:rsidR="00821B97" w:rsidDel="00FD5717">
          <w:rPr>
            <w:rStyle w:val="Kommentarzeichen"/>
          </w:rPr>
          <w:commentReference w:id="67"/>
        </w:r>
      </w:del>
    </w:p>
    <w:p w:rsidR="00563096" w:rsidRDefault="00563096" w:rsidP="008E6178">
      <w:pPr>
        <w:jc w:val="both"/>
        <w:rPr>
          <w:lang w:val="en-GB"/>
        </w:rPr>
      </w:pPr>
    </w:p>
    <w:p w:rsidR="000D5A22" w:rsidRDefault="00125AB6" w:rsidP="008E6178">
      <w:pPr>
        <w:jc w:val="both"/>
        <w:rPr>
          <w:lang w:val="en-GB"/>
        </w:rPr>
      </w:pPr>
      <w:r>
        <w:rPr>
          <w:noProof/>
        </w:rPr>
        <w:pict>
          <v:shape id="_x0000_s1037" type="#_x0000_t75" style="position:absolute;left:0;text-align:left;margin-left:82.8pt;margin-top:9.8pt;width:152.7pt;height:132.3pt;z-index:-251666944;visibility:visible" wrapcoords="-93 0 -93 21493 21600 21493 21600 0 -93 0">
            <v:imagedata r:id="rId14" o:title=""/>
            <w10:wrap type="tight"/>
          </v:shape>
        </w:pict>
      </w:r>
    </w:p>
    <w:p w:rsidR="000D5A22" w:rsidRDefault="00132DB8" w:rsidP="008E6178">
      <w:pPr>
        <w:jc w:val="both"/>
        <w:rPr>
          <w:lang w:val="en-US"/>
        </w:rPr>
      </w:pPr>
      <w:r>
        <w:rPr>
          <w:lang w:val="en-GB"/>
        </w:rPr>
        <w:t xml:space="preserve">3. </w:t>
      </w:r>
      <w:r w:rsidR="00563096">
        <w:rPr>
          <w:lang w:val="en-GB"/>
        </w:rPr>
        <w:t xml:space="preserve">Now, you can switch to </w:t>
      </w:r>
      <w:r w:rsidR="00BD2E26">
        <w:rPr>
          <w:lang w:val="en-GB"/>
        </w:rPr>
        <w:t xml:space="preserve">the </w:t>
      </w:r>
      <w:r w:rsidR="00495EFD">
        <w:rPr>
          <w:lang w:val="en-GB"/>
        </w:rPr>
        <w:t>Partitur</w:t>
      </w:r>
      <w:r w:rsidR="00563096">
        <w:rPr>
          <w:lang w:val="en-GB"/>
        </w:rPr>
        <w:t>-Edito</w:t>
      </w:r>
      <w:r w:rsidR="000F0AD7">
        <w:rPr>
          <w:lang w:val="en-GB"/>
        </w:rPr>
        <w:t>r and open the list you saved to</w:t>
      </w:r>
      <w:r w:rsidR="00563096">
        <w:rPr>
          <w:lang w:val="en-GB"/>
        </w:rPr>
        <w:t xml:space="preserve"> your computer via </w:t>
      </w:r>
      <w:r w:rsidR="00563096" w:rsidRPr="00BD2E26">
        <w:rPr>
          <w:rStyle w:val="Menufunction"/>
          <w:rFonts w:ascii="Arial Black" w:hAnsi="Arial Black"/>
          <w:color w:val="auto"/>
          <w:sz w:val="20"/>
          <w:szCs w:val="20"/>
        </w:rPr>
        <w:t>File &gt; Error list</w:t>
      </w:r>
      <w:r w:rsidR="00BD2E26" w:rsidRPr="004E0B09">
        <w:rPr>
          <w:rStyle w:val="Menufunction"/>
          <w:rFonts w:ascii="Arial Black" w:hAnsi="Arial Black"/>
          <w:color w:val="auto"/>
          <w:sz w:val="20"/>
          <w:szCs w:val="20"/>
        </w:rPr>
        <w:t>...</w:t>
      </w:r>
      <w:r w:rsidR="00BD2E26" w:rsidRPr="00BD2E26">
        <w:rPr>
          <w:lang w:val="en-US"/>
        </w:rPr>
        <w:t>.</w:t>
      </w:r>
      <w:r w:rsidR="000D5A22">
        <w:rPr>
          <w:lang w:val="en-US"/>
        </w:rPr>
        <w:t xml:space="preserve"> </w:t>
      </w:r>
      <w:r w:rsidR="00510F5B">
        <w:rPr>
          <w:lang w:val="en-US"/>
        </w:rPr>
        <w:t>Click</w:t>
      </w:r>
      <w:r w:rsidR="00BD2E26">
        <w:rPr>
          <w:lang w:val="en-US"/>
        </w:rPr>
        <w:t xml:space="preserve"> </w:t>
      </w:r>
      <w:commentRangeStart w:id="69"/>
      <w:del w:id="70" w:author="Lehmberg" w:date="2015-04-08T14:30:00Z">
        <w:r w:rsidR="00BD2E26" w:rsidDel="00FD5717">
          <w:rPr>
            <w:lang w:val="en-US"/>
          </w:rPr>
          <w:delText xml:space="preserve">at </w:delText>
        </w:r>
      </w:del>
      <w:commentRangeEnd w:id="69"/>
      <w:ins w:id="71" w:author="Lehmberg" w:date="2015-04-08T14:30:00Z">
        <w:r w:rsidR="00FD5717">
          <w:rPr>
            <w:lang w:val="en-US"/>
          </w:rPr>
          <w:t xml:space="preserve">on </w:t>
        </w:r>
      </w:ins>
      <w:r w:rsidR="008C1466">
        <w:rPr>
          <w:rStyle w:val="Kommentarzeichen"/>
        </w:rPr>
        <w:commentReference w:id="69"/>
      </w:r>
      <w:r w:rsidR="00BD2E26">
        <w:rPr>
          <w:lang w:val="en-US"/>
        </w:rPr>
        <w:t>the file symbol</w:t>
      </w:r>
      <w:r>
        <w:rPr>
          <w:lang w:val="en-US"/>
        </w:rPr>
        <w:t xml:space="preserve"> and </w:t>
      </w:r>
      <w:r w:rsidRPr="00132DB8">
        <w:rPr>
          <w:rStyle w:val="Menufunction"/>
          <w:rFonts w:ascii="Arial Black" w:hAnsi="Arial Black"/>
          <w:color w:val="auto"/>
          <w:sz w:val="20"/>
          <w:szCs w:val="20"/>
        </w:rPr>
        <w:t>OK</w:t>
      </w:r>
      <w:r w:rsidR="00BD2E26">
        <w:rPr>
          <w:lang w:val="en-US"/>
        </w:rPr>
        <w:t xml:space="preserve">, </w:t>
      </w:r>
      <w:r w:rsidR="00510F5B">
        <w:rPr>
          <w:lang w:val="en-US"/>
        </w:rPr>
        <w:t xml:space="preserve">for </w:t>
      </w:r>
      <w:r w:rsidR="00BD2E26">
        <w:rPr>
          <w:lang w:val="en-US"/>
        </w:rPr>
        <w:t xml:space="preserve">the list </w:t>
      </w:r>
      <w:r w:rsidR="00510F5B">
        <w:rPr>
          <w:lang w:val="en-US"/>
        </w:rPr>
        <w:t xml:space="preserve">to </w:t>
      </w:r>
      <w:r w:rsidR="00BD2E26">
        <w:rPr>
          <w:lang w:val="en-US"/>
        </w:rPr>
        <w:t>be loaded</w:t>
      </w:r>
      <w:r w:rsidR="000D5A22">
        <w:rPr>
          <w:lang w:val="en-US"/>
        </w:rPr>
        <w:t xml:space="preserve">. </w:t>
      </w:r>
    </w:p>
    <w:p w:rsidR="000D5A22" w:rsidRDefault="00125AB6" w:rsidP="008E6178">
      <w:pPr>
        <w:jc w:val="both"/>
        <w:rPr>
          <w:lang w:val="en-US"/>
        </w:rPr>
      </w:pPr>
      <w:r>
        <w:rPr>
          <w:noProof/>
          <w:lang w:eastAsia="de-DE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3" type="#_x0000_t66" style="position:absolute;left:0;text-align:left;margin-left:396.7pt;margin-top:6.55pt;width:24.45pt;height:11pt;rotation:1349543fd;z-index:251654656" fillcolor="red" strokecolor="red"/>
        </w:pict>
      </w:r>
    </w:p>
    <w:p w:rsidR="00510F5B" w:rsidRDefault="00510F5B" w:rsidP="008E6178">
      <w:pPr>
        <w:jc w:val="both"/>
        <w:rPr>
          <w:lang w:val="en-US"/>
        </w:rPr>
      </w:pPr>
    </w:p>
    <w:p w:rsidR="000D5A22" w:rsidRDefault="000D5A22" w:rsidP="008E6178">
      <w:pPr>
        <w:jc w:val="both"/>
        <w:rPr>
          <w:lang w:val="en-US"/>
        </w:rPr>
      </w:pPr>
    </w:p>
    <w:p w:rsidR="00674012" w:rsidRDefault="00674012" w:rsidP="008E6178">
      <w:pPr>
        <w:jc w:val="both"/>
        <w:rPr>
          <w:lang w:val="en-US"/>
        </w:rPr>
      </w:pPr>
    </w:p>
    <w:p w:rsidR="00674012" w:rsidRDefault="00674012" w:rsidP="008E6178">
      <w:pPr>
        <w:jc w:val="both"/>
        <w:rPr>
          <w:lang w:val="en-US"/>
        </w:rPr>
      </w:pPr>
    </w:p>
    <w:p w:rsidR="000D5A22" w:rsidRDefault="00125AB6" w:rsidP="008E6178">
      <w:pPr>
        <w:jc w:val="both"/>
        <w:rPr>
          <w:lang w:val="en-US"/>
        </w:rPr>
      </w:pPr>
      <w:r>
        <w:rPr>
          <w:noProof/>
        </w:rPr>
        <w:pict>
          <v:shape id="_x0000_s1036" type="#_x0000_t75" style="position:absolute;left:0;text-align:left;margin-left:235.55pt;margin-top:11.75pt;width:222.9pt;height:142.8pt;z-index:-251667968;visibility:visible" wrapcoords="-69 0 -69 21491 21600 21491 21600 0 -69 0">
            <v:imagedata r:id="rId15" o:title=""/>
            <w10:wrap type="tight"/>
          </v:shape>
        </w:pict>
      </w:r>
    </w:p>
    <w:p w:rsidR="000D5A22" w:rsidDel="00FD5717" w:rsidRDefault="000D5A22" w:rsidP="008E6178">
      <w:pPr>
        <w:jc w:val="both"/>
        <w:rPr>
          <w:del w:id="72" w:author="Lehmberg" w:date="2015-04-08T14:34:00Z"/>
          <w:lang w:val="en-US"/>
        </w:rPr>
      </w:pPr>
    </w:p>
    <w:p w:rsidR="00563096" w:rsidRPr="00BD2E26" w:rsidRDefault="00132DB8" w:rsidP="008E6178">
      <w:pPr>
        <w:jc w:val="both"/>
        <w:rPr>
          <w:lang w:val="en-US"/>
        </w:rPr>
      </w:pPr>
      <w:r>
        <w:rPr>
          <w:lang w:val="en-US"/>
        </w:rPr>
        <w:t>4. I</w:t>
      </w:r>
      <w:r w:rsidR="000D5A22">
        <w:rPr>
          <w:lang w:val="en-US"/>
        </w:rPr>
        <w:t xml:space="preserve">f you </w:t>
      </w:r>
      <w:r w:rsidR="00BD2E26">
        <w:rPr>
          <w:lang w:val="en-US"/>
        </w:rPr>
        <w:t>double</w:t>
      </w:r>
      <w:commentRangeStart w:id="73"/>
      <w:del w:id="74" w:author="Lehmberg" w:date="2015-04-08T14:31:00Z">
        <w:r w:rsidR="00BD2E26" w:rsidDel="00FD5717">
          <w:rPr>
            <w:lang w:val="en-US"/>
          </w:rPr>
          <w:delText xml:space="preserve"> </w:delText>
        </w:r>
      </w:del>
      <w:commentRangeEnd w:id="73"/>
      <w:r w:rsidR="008C1466">
        <w:rPr>
          <w:rStyle w:val="Kommentarzeichen"/>
        </w:rPr>
        <w:commentReference w:id="73"/>
      </w:r>
      <w:ins w:id="75" w:author="Lehmberg" w:date="2015-04-08T14:31:00Z">
        <w:r w:rsidR="00FD5717">
          <w:rPr>
            <w:lang w:val="en-US"/>
          </w:rPr>
          <w:t>-</w:t>
        </w:r>
      </w:ins>
      <w:r w:rsidR="00BD2E26">
        <w:rPr>
          <w:lang w:val="en-US"/>
        </w:rPr>
        <w:t xml:space="preserve">click </w:t>
      </w:r>
      <w:commentRangeStart w:id="76"/>
      <w:del w:id="77" w:author="Lehmberg" w:date="2015-04-08T14:31:00Z">
        <w:r w:rsidR="00BD2E26" w:rsidDel="00FD5717">
          <w:rPr>
            <w:lang w:val="en-US"/>
          </w:rPr>
          <w:delText xml:space="preserve">at </w:delText>
        </w:r>
        <w:commentRangeEnd w:id="76"/>
        <w:r w:rsidR="008C1466" w:rsidDel="00FD5717">
          <w:rPr>
            <w:rStyle w:val="Kommentarzeichen"/>
          </w:rPr>
          <w:commentReference w:id="76"/>
        </w:r>
        <w:r w:rsidR="00BD2E26" w:rsidDel="00FD5717">
          <w:rPr>
            <w:lang w:val="en-US"/>
          </w:rPr>
          <w:delText>a</w:delText>
        </w:r>
      </w:del>
      <w:ins w:id="78" w:author="Lehmberg" w:date="2015-04-08T14:31:00Z">
        <w:r w:rsidR="00FD5717">
          <w:rPr>
            <w:lang w:val="en-US"/>
          </w:rPr>
          <w:t>a</w:t>
        </w:r>
      </w:ins>
      <w:r w:rsidR="00BD2E26">
        <w:rPr>
          <w:lang w:val="en-US"/>
        </w:rPr>
        <w:t xml:space="preserve">ny of the errors displayed, the transcription will be opened at the exact </w:t>
      </w:r>
      <w:r w:rsidR="000F0AD7">
        <w:rPr>
          <w:lang w:val="en-US"/>
        </w:rPr>
        <w:t>position</w:t>
      </w:r>
      <w:r w:rsidR="00BD2E26">
        <w:rPr>
          <w:lang w:val="en-US"/>
        </w:rPr>
        <w:t xml:space="preserve"> of the error. Correct </w:t>
      </w:r>
      <w:ins w:id="79" w:author="Lehmberg" w:date="2015-04-08T14:31:00Z">
        <w:r w:rsidR="00FD5717">
          <w:rPr>
            <w:lang w:val="en-US"/>
          </w:rPr>
          <w:t>the error</w:t>
        </w:r>
      </w:ins>
      <w:commentRangeStart w:id="80"/>
      <w:del w:id="81" w:author="Lehmberg" w:date="2015-04-08T14:31:00Z">
        <w:r w:rsidDel="00FD5717">
          <w:rPr>
            <w:lang w:val="en-US"/>
          </w:rPr>
          <w:delText>it</w:delText>
        </w:r>
      </w:del>
      <w:r w:rsidR="00BD2E26">
        <w:rPr>
          <w:lang w:val="en-US"/>
        </w:rPr>
        <w:t xml:space="preserve"> </w:t>
      </w:r>
      <w:commentRangeEnd w:id="80"/>
      <w:r w:rsidR="00B661F4">
        <w:rPr>
          <w:rStyle w:val="Kommentarzeichen"/>
        </w:rPr>
        <w:commentReference w:id="80"/>
      </w:r>
      <w:r w:rsidR="00BD2E26">
        <w:rPr>
          <w:lang w:val="en-US"/>
        </w:rPr>
        <w:t xml:space="preserve">and save the changes. </w:t>
      </w:r>
    </w:p>
    <w:p w:rsidR="00563096" w:rsidRDefault="00563096" w:rsidP="008E6178">
      <w:pPr>
        <w:jc w:val="both"/>
        <w:rPr>
          <w:lang w:val="en-US"/>
        </w:rPr>
      </w:pPr>
    </w:p>
    <w:p w:rsidR="000D5A22" w:rsidRDefault="00125AB6" w:rsidP="008E6178">
      <w:pPr>
        <w:jc w:val="both"/>
        <w:rPr>
          <w:lang w:val="en-US"/>
        </w:rPr>
      </w:pPr>
      <w:r>
        <w:rPr>
          <w:noProof/>
          <w:lang w:eastAsia="de-DE"/>
        </w:rPr>
        <w:pict>
          <v:shape id="_x0000_s1031" type="#_x0000_t66" style="position:absolute;left:0;text-align:left;margin-left:297.5pt;margin-top:12.4pt;width:24.45pt;height:11pt;rotation:1349543fd;z-index:251645440" fillcolor="red" strokecolor="red"/>
        </w:pict>
      </w:r>
    </w:p>
    <w:p w:rsidR="000D5A22" w:rsidRDefault="000D5A22" w:rsidP="008E6178">
      <w:pPr>
        <w:jc w:val="both"/>
        <w:rPr>
          <w:lang w:val="en-US"/>
        </w:rPr>
      </w:pPr>
    </w:p>
    <w:p w:rsidR="000D5A22" w:rsidRDefault="000D5A22" w:rsidP="008E6178">
      <w:pPr>
        <w:jc w:val="both"/>
        <w:rPr>
          <w:ins w:id="82" w:author="Lehmberg" w:date="2015-04-08T14:35:00Z"/>
          <w:lang w:val="en-US"/>
        </w:rPr>
      </w:pPr>
    </w:p>
    <w:p w:rsidR="00FD5717" w:rsidRDefault="00FD5717" w:rsidP="008E6178">
      <w:pPr>
        <w:jc w:val="both"/>
        <w:rPr>
          <w:ins w:id="83" w:author="Lehmberg" w:date="2015-04-08T14:35:00Z"/>
          <w:lang w:val="en-US"/>
        </w:rPr>
      </w:pPr>
    </w:p>
    <w:p w:rsidR="00FD5717" w:rsidRDefault="00FD5717" w:rsidP="008E6178">
      <w:pPr>
        <w:jc w:val="both"/>
        <w:rPr>
          <w:lang w:val="en-US"/>
        </w:rPr>
      </w:pPr>
    </w:p>
    <w:p w:rsidR="000D5A22" w:rsidRDefault="000D5A22" w:rsidP="008E6178">
      <w:pPr>
        <w:jc w:val="both"/>
        <w:rPr>
          <w:lang w:val="en-US"/>
        </w:rPr>
      </w:pPr>
    </w:p>
    <w:p w:rsidR="000D5A22" w:rsidRPr="0065198B" w:rsidRDefault="000F0AD7" w:rsidP="008E6178">
      <w:pPr>
        <w:jc w:val="both"/>
        <w:rPr>
          <w:lang w:val="en-US"/>
        </w:rPr>
      </w:pPr>
      <w:r>
        <w:rPr>
          <w:lang w:val="en-US"/>
        </w:rPr>
        <w:t xml:space="preserve">5. </w:t>
      </w:r>
      <w:ins w:id="84" w:author="Lehmberg" w:date="2015-04-08T14:31:00Z">
        <w:r w:rsidR="00FD5717" w:rsidRPr="00EA436B">
          <w:rPr>
            <w:lang w:val="en-US"/>
          </w:rPr>
          <w:t>do not forget to update</w:t>
        </w:r>
        <w:r w:rsidR="00FD5717" w:rsidDel="00FD5717">
          <w:rPr>
            <w:lang w:val="en-US"/>
          </w:rPr>
          <w:t xml:space="preserve"> </w:t>
        </w:r>
      </w:ins>
      <w:commentRangeStart w:id="85"/>
      <w:del w:id="86" w:author="Lehmberg" w:date="2015-04-08T14:31:00Z">
        <w:r w:rsidDel="00FD5717">
          <w:rPr>
            <w:lang w:val="en-US"/>
          </w:rPr>
          <w:delText xml:space="preserve">Please think of updating </w:delText>
        </w:r>
        <w:commentRangeEnd w:id="85"/>
        <w:r w:rsidR="00B661F4" w:rsidDel="00FD5717">
          <w:rPr>
            <w:rStyle w:val="Kommentarzeichen"/>
          </w:rPr>
          <w:commentReference w:id="85"/>
        </w:r>
      </w:del>
      <w:r>
        <w:rPr>
          <w:lang w:val="en-US"/>
        </w:rPr>
        <w:t>your segmented transcriptions (for reasons described in section A)</w:t>
      </w:r>
    </w:p>
    <w:p w:rsidR="000C23EB" w:rsidRPr="00E73BC0" w:rsidRDefault="00125AB6" w:rsidP="008E6178">
      <w:pPr>
        <w:pStyle w:val="berschrift3"/>
        <w:jc w:val="both"/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</w:pPr>
      <w:bookmarkStart w:id="87" w:name="_Toc234307519"/>
      <w:r>
        <w:rPr>
          <w:noProof/>
        </w:rPr>
        <w:pict>
          <v:shape id="_x0000_s1038" type="#_x0000_t75" style="position:absolute;left:0;text-align:left;margin-left:353.8pt;margin-top:11.2pt;width:83.25pt;height:151.85pt;z-index:-251665920;visibility:visible" wrapcoords="-152 0 -152 21517 21600 21517 21600 0 -152 0">
            <v:imagedata r:id="rId16" o:title=""/>
            <w10:wrap type="tight"/>
          </v:shape>
        </w:pict>
      </w:r>
      <w:r w:rsidR="000F0AD7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C</w:t>
      </w:r>
      <w:r w:rsidR="000C23EB" w:rsidRPr="00E73BC0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. Segmentation errors</w:t>
      </w:r>
      <w:bookmarkEnd w:id="87"/>
    </w:p>
    <w:p w:rsidR="00916462" w:rsidRDefault="00125AB6" w:rsidP="008E6178">
      <w:pPr>
        <w:spacing w:before="240" w:line="240" w:lineRule="auto"/>
        <w:jc w:val="both"/>
        <w:rPr>
          <w:lang w:val="en-GB"/>
        </w:rPr>
      </w:pPr>
      <w:r>
        <w:rPr>
          <w:noProof/>
          <w:lang w:eastAsia="de-DE"/>
        </w:rPr>
        <w:pict>
          <v:shape id="_x0000_s1040" type="#_x0000_t66" style="position:absolute;left:0;text-align:left;margin-left:383.95pt;margin-top:41.35pt;width:24.45pt;height:11pt;rotation:1349543fd;z-index:251652608" fillcolor="red" strokecolor="red"/>
        </w:pict>
      </w:r>
      <w:r w:rsidR="001A7E2E">
        <w:rPr>
          <w:lang w:val="en-GB"/>
        </w:rPr>
        <w:t xml:space="preserve">1. </w:t>
      </w:r>
      <w:r w:rsidR="00257E22">
        <w:rPr>
          <w:lang w:val="en-GB"/>
        </w:rPr>
        <w:t xml:space="preserve">Choose </w:t>
      </w:r>
      <w:r w:rsidR="00916462">
        <w:rPr>
          <w:rStyle w:val="Menufunction"/>
          <w:rFonts w:ascii="Arial Black" w:hAnsi="Arial Black"/>
          <w:color w:val="auto"/>
          <w:sz w:val="20"/>
          <w:szCs w:val="20"/>
        </w:rPr>
        <w:t>Maintenance</w:t>
      </w:r>
      <w:r w:rsidR="000C23EB" w:rsidRPr="00E73BC0">
        <w:rPr>
          <w:rStyle w:val="Menufunction"/>
          <w:rFonts w:ascii="Arial Black" w:hAnsi="Arial Black"/>
          <w:color w:val="auto"/>
          <w:sz w:val="20"/>
          <w:szCs w:val="20"/>
        </w:rPr>
        <w:t xml:space="preserve"> &gt; </w:t>
      </w:r>
      <w:r w:rsidR="00916462">
        <w:rPr>
          <w:rStyle w:val="Menufunction"/>
          <w:rFonts w:ascii="Arial Black" w:hAnsi="Arial Black"/>
          <w:color w:val="auto"/>
          <w:sz w:val="20"/>
          <w:szCs w:val="20"/>
        </w:rPr>
        <w:t>Check for s</w:t>
      </w:r>
      <w:r w:rsidR="000C23EB" w:rsidRPr="00E73BC0">
        <w:rPr>
          <w:rStyle w:val="Menufunction"/>
          <w:rFonts w:ascii="Arial Black" w:hAnsi="Arial Black"/>
          <w:color w:val="auto"/>
          <w:sz w:val="20"/>
          <w:szCs w:val="20"/>
        </w:rPr>
        <w:t>egmentation errors...</w:t>
      </w:r>
      <w:r w:rsidR="000C23EB">
        <w:rPr>
          <w:lang w:val="en-GB"/>
        </w:rPr>
        <w:t xml:space="preserve"> </w:t>
      </w:r>
    </w:p>
    <w:p w:rsidR="001A7E2E" w:rsidRDefault="00510F5B" w:rsidP="008E6178">
      <w:pPr>
        <w:spacing w:line="240" w:lineRule="auto"/>
        <w:jc w:val="both"/>
        <w:rPr>
          <w:lang w:val="en-GB"/>
        </w:rPr>
      </w:pPr>
      <w:del w:id="88" w:author="Lehmberg" w:date="2015-04-08T14:31:00Z">
        <w:r w:rsidDel="00FD5717">
          <w:rPr>
            <w:lang w:val="en-GB"/>
          </w:rPr>
          <w:delText>In t</w:delText>
        </w:r>
      </w:del>
      <w:ins w:id="89" w:author="Lehmberg" w:date="2015-04-08T14:31:00Z">
        <w:r w:rsidR="00FD5717">
          <w:rPr>
            <w:lang w:val="en-GB"/>
          </w:rPr>
          <w:t>T</w:t>
        </w:r>
      </w:ins>
      <w:r>
        <w:rPr>
          <w:lang w:val="en-GB"/>
        </w:rPr>
        <w:t>he dialogue</w:t>
      </w:r>
      <w:del w:id="90" w:author="Lehmberg" w:date="2015-04-08T14:31:00Z">
        <w:r w:rsidDel="00FD5717">
          <w:rPr>
            <w:lang w:val="en-GB"/>
          </w:rPr>
          <w:delText xml:space="preserve"> </w:delText>
        </w:r>
      </w:del>
      <w:ins w:id="91" w:author="Lehmberg" w:date="2015-04-08T14:31:00Z">
        <w:r w:rsidR="00FD5717">
          <w:rPr>
            <w:lang w:val="en-GB"/>
          </w:rPr>
          <w:t>will</w:t>
        </w:r>
      </w:ins>
      <w:commentRangeStart w:id="92"/>
      <w:del w:id="93" w:author="Lehmberg" w:date="2015-04-08T14:31:00Z">
        <w:r w:rsidDel="00FD5717">
          <w:rPr>
            <w:lang w:val="en-GB"/>
          </w:rPr>
          <w:delText>that will appear</w:delText>
        </w:r>
        <w:commentRangeEnd w:id="92"/>
        <w:r w:rsidR="00B661F4" w:rsidDel="00FD5717">
          <w:rPr>
            <w:rStyle w:val="Kommentarzeichen"/>
          </w:rPr>
          <w:commentReference w:id="92"/>
        </w:r>
      </w:del>
      <w:del w:id="94" w:author="Lehmberg" w:date="2015-04-08T14:32:00Z">
        <w:r w:rsidDel="00FD5717">
          <w:rPr>
            <w:lang w:val="en-GB"/>
          </w:rPr>
          <w:delText>,</w:delText>
        </w:r>
      </w:del>
      <w:r>
        <w:rPr>
          <w:lang w:val="en-GB"/>
        </w:rPr>
        <w:t xml:space="preserve"> sp</w:t>
      </w:r>
      <w:r w:rsidR="007A115D">
        <w:rPr>
          <w:lang w:val="en-GB"/>
        </w:rPr>
        <w:t xml:space="preserve">ecify the segmentation algorithm, i.e. HIAT and click </w:t>
      </w:r>
      <w:r w:rsidR="007A115D" w:rsidRPr="007A115D">
        <w:rPr>
          <w:rStyle w:val="Menufunction"/>
          <w:rFonts w:ascii="Arial Black" w:hAnsi="Arial Black"/>
          <w:color w:val="auto"/>
          <w:sz w:val="20"/>
          <w:szCs w:val="20"/>
        </w:rPr>
        <w:t>OK</w:t>
      </w:r>
      <w:r w:rsidR="007A115D">
        <w:rPr>
          <w:lang w:val="en-GB"/>
        </w:rPr>
        <w:t xml:space="preserve"> </w:t>
      </w:r>
      <w:r w:rsidR="000C23EB">
        <w:rPr>
          <w:lang w:val="en-GB"/>
        </w:rPr>
        <w:t>to displa</w:t>
      </w:r>
      <w:r w:rsidR="00982A6B">
        <w:rPr>
          <w:lang w:val="en-GB"/>
        </w:rPr>
        <w:t>y a list of segmentation errors</w:t>
      </w:r>
      <w:r w:rsidR="001F2567">
        <w:rPr>
          <w:lang w:val="en-GB"/>
        </w:rPr>
        <w:t>.</w:t>
      </w:r>
    </w:p>
    <w:p w:rsidR="000C23EB" w:rsidRDefault="001A7E2E" w:rsidP="008E6178">
      <w:pPr>
        <w:spacing w:before="240"/>
        <w:jc w:val="both"/>
        <w:rPr>
          <w:lang w:val="en-GB"/>
        </w:rPr>
      </w:pPr>
      <w:r>
        <w:rPr>
          <w:lang w:val="en-GB"/>
        </w:rPr>
        <w:t xml:space="preserve">2. </w:t>
      </w:r>
      <w:r w:rsidR="001F2567">
        <w:rPr>
          <w:lang w:val="en-GB"/>
        </w:rPr>
        <w:t>You can now save the error list to a file</w:t>
      </w:r>
      <w:r w:rsidR="00E87AF1">
        <w:rPr>
          <w:lang w:val="en-GB"/>
        </w:rPr>
        <w:t>:</w:t>
      </w:r>
    </w:p>
    <w:p w:rsidR="000C23EB" w:rsidRDefault="00125AB6" w:rsidP="008E6178">
      <w:pPr>
        <w:jc w:val="both"/>
        <w:rPr>
          <w:lang w:val="en-GB"/>
        </w:rPr>
      </w:pPr>
      <w:r>
        <w:rPr>
          <w:noProof/>
        </w:rPr>
        <w:pict>
          <v:shape id="_x0000_s1039" type="#_x0000_t75" style="position:absolute;left:0;text-align:left;margin-left:47.45pt;margin-top:7.8pt;width:240.75pt;height:91.5pt;z-index:-251664896;visibility:visible" wrapcoords="-67 0 -67 21423 21600 21423 21600 0 -67 0">
            <v:imagedata r:id="rId17" o:title=""/>
            <w10:wrap type="tight"/>
          </v:shape>
        </w:pict>
      </w:r>
    </w:p>
    <w:p w:rsidR="000C23EB" w:rsidRDefault="000C23EB" w:rsidP="008E6178">
      <w:pPr>
        <w:jc w:val="both"/>
        <w:rPr>
          <w:lang w:val="en-GB"/>
        </w:rPr>
      </w:pPr>
    </w:p>
    <w:p w:rsidR="007A115D" w:rsidRDefault="007A115D" w:rsidP="008E6178">
      <w:pPr>
        <w:jc w:val="both"/>
        <w:rPr>
          <w:lang w:val="en-GB"/>
        </w:rPr>
      </w:pPr>
    </w:p>
    <w:p w:rsidR="007A115D" w:rsidRDefault="007A115D" w:rsidP="008E6178">
      <w:pPr>
        <w:jc w:val="both"/>
        <w:rPr>
          <w:lang w:val="en-GB"/>
        </w:rPr>
      </w:pPr>
    </w:p>
    <w:p w:rsidR="007A115D" w:rsidRDefault="00125AB6" w:rsidP="008E6178">
      <w:pPr>
        <w:jc w:val="both"/>
        <w:rPr>
          <w:lang w:val="en-GB"/>
        </w:rPr>
      </w:pPr>
      <w:r>
        <w:rPr>
          <w:noProof/>
          <w:lang w:eastAsia="de-DE"/>
        </w:rPr>
        <w:lastRenderedPageBreak/>
        <w:pict>
          <v:shape id="_x0000_s1041" type="#_x0000_t66" style="position:absolute;left:0;text-align:left;margin-left:396.7pt;margin-top:8.7pt;width:24.45pt;height:11pt;rotation:1349543fd;z-index:251653632" fillcolor="red" strokecolor="red"/>
        </w:pict>
      </w:r>
    </w:p>
    <w:p w:rsidR="007A115D" w:rsidRDefault="00125AB6" w:rsidP="008E6178">
      <w:pPr>
        <w:jc w:val="both"/>
        <w:rPr>
          <w:lang w:val="en-GB"/>
        </w:rPr>
      </w:pPr>
      <w:r>
        <w:rPr>
          <w:noProof/>
          <w:lang w:eastAsia="de-DE"/>
        </w:rPr>
        <w:pict>
          <v:shape id="_x0000_s1063" type="#_x0000_t66" style="position:absolute;left:0;text-align:left;margin-left:144.7pt;margin-top:9.9pt;width:24.45pt;height:11pt;rotation:1349543fd;z-index:251666944" fillcolor="red" strokecolor="red"/>
        </w:pict>
      </w:r>
    </w:p>
    <w:p w:rsidR="007A115D" w:rsidRDefault="007A115D" w:rsidP="008E6178">
      <w:pPr>
        <w:jc w:val="both"/>
        <w:rPr>
          <w:lang w:val="en-GB"/>
        </w:rPr>
      </w:pPr>
    </w:p>
    <w:p w:rsidR="007A115D" w:rsidRDefault="007A115D" w:rsidP="008E6178">
      <w:pPr>
        <w:jc w:val="both"/>
        <w:rPr>
          <w:lang w:val="en-GB"/>
        </w:rPr>
      </w:pPr>
    </w:p>
    <w:p w:rsidR="007A115D" w:rsidRDefault="00E87AF1" w:rsidP="008E6178">
      <w:pPr>
        <w:spacing w:line="240" w:lineRule="auto"/>
        <w:jc w:val="both"/>
        <w:rPr>
          <w:lang w:val="en-GB"/>
        </w:rPr>
      </w:pPr>
      <w:r>
        <w:rPr>
          <w:lang w:val="en-GB"/>
        </w:rPr>
        <w:t>To correct the errors, simply repeat the procedure described i</w:t>
      </w:r>
      <w:r w:rsidR="000F0AD7">
        <w:rPr>
          <w:lang w:val="en-GB"/>
        </w:rPr>
        <w:t>n steps 2-5</w:t>
      </w:r>
      <w:r>
        <w:rPr>
          <w:lang w:val="en-GB"/>
        </w:rPr>
        <w:t xml:space="preserve"> of s</w:t>
      </w:r>
      <w:r w:rsidR="000F0AD7">
        <w:rPr>
          <w:lang w:val="en-GB"/>
        </w:rPr>
        <w:t>ection B</w:t>
      </w:r>
      <w:r>
        <w:rPr>
          <w:lang w:val="en-GB"/>
        </w:rPr>
        <w:t xml:space="preserve"> “Structure errors”.</w:t>
      </w:r>
    </w:p>
    <w:p w:rsidR="00EE70E7" w:rsidRDefault="00EE70E7" w:rsidP="008E6178">
      <w:pPr>
        <w:spacing w:line="240" w:lineRule="auto"/>
        <w:jc w:val="both"/>
        <w:rPr>
          <w:lang w:val="en-GB"/>
        </w:rPr>
      </w:pPr>
    </w:p>
    <w:p w:rsidR="00EE70E7" w:rsidRDefault="00EE70E7" w:rsidP="008E6178">
      <w:pPr>
        <w:spacing w:line="240" w:lineRule="auto"/>
        <w:jc w:val="both"/>
        <w:rPr>
          <w:lang w:val="en-GB"/>
        </w:rPr>
      </w:pPr>
    </w:p>
    <w:p w:rsidR="000C23EB" w:rsidRDefault="00125AB6" w:rsidP="008E6178">
      <w:pPr>
        <w:pStyle w:val="berschrift3"/>
        <w:jc w:val="both"/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</w:pPr>
      <w:bookmarkStart w:id="95" w:name="_Toc234307520"/>
      <w:r>
        <w:rPr>
          <w:noProof/>
        </w:rPr>
        <w:pict>
          <v:shape id="_x0000_s1050" type="#_x0000_t75" style="position:absolute;left:0;text-align:left;margin-left:260.7pt;margin-top:15.75pt;width:191.9pt;height:149.95pt;z-index:-251659776;visibility:visible" wrapcoords="-71 0 -71 21506 21600 21506 21600 0 -71 0">
            <v:imagedata r:id="rId18" o:title=""/>
            <w10:wrap type="tight"/>
          </v:shape>
        </w:pict>
      </w:r>
      <w:r w:rsidR="000F0AD7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D</w:t>
      </w:r>
      <w:r w:rsidR="000C23EB" w:rsidRPr="00E73BC0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 xml:space="preserve">. </w:t>
      </w:r>
      <w:bookmarkEnd w:id="95"/>
      <w:r w:rsidR="00916462">
        <w:rPr>
          <w:rFonts w:ascii="Times New Roman" w:hAnsi="Times New Roman" w:cs="Times New Roman"/>
          <w:b w:val="0"/>
          <w:sz w:val="24"/>
          <w:szCs w:val="24"/>
          <w:u w:val="single"/>
          <w:lang w:val="en-GB"/>
        </w:rPr>
        <w:t>Speaker assignment</w:t>
      </w:r>
    </w:p>
    <w:p w:rsidR="00916462" w:rsidRDefault="00916462" w:rsidP="008E6178">
      <w:pPr>
        <w:spacing w:before="240" w:line="240" w:lineRule="auto"/>
        <w:jc w:val="both"/>
        <w:rPr>
          <w:lang w:val="en-GB"/>
        </w:rPr>
      </w:pPr>
      <w:r>
        <w:rPr>
          <w:lang w:val="en-GB"/>
        </w:rPr>
        <w:t xml:space="preserve">1. Choose </w:t>
      </w:r>
      <w:r w:rsidRPr="00916462">
        <w:rPr>
          <w:rStyle w:val="Menufunction"/>
          <w:rFonts w:ascii="Arial Black" w:hAnsi="Arial Black"/>
          <w:color w:val="auto"/>
          <w:sz w:val="20"/>
          <w:szCs w:val="20"/>
        </w:rPr>
        <w:t xml:space="preserve">Maintenance &gt; </w:t>
      </w:r>
      <w:r>
        <w:rPr>
          <w:rStyle w:val="Menufunction"/>
          <w:rFonts w:ascii="Arial Black" w:hAnsi="Arial Black"/>
          <w:color w:val="auto"/>
          <w:sz w:val="20"/>
          <w:szCs w:val="20"/>
        </w:rPr>
        <w:t>Check speaker assignment</w:t>
      </w:r>
      <w:r w:rsidRPr="00E73BC0">
        <w:rPr>
          <w:rStyle w:val="Menufunction"/>
          <w:rFonts w:ascii="Arial Black" w:hAnsi="Arial Black"/>
          <w:color w:val="auto"/>
          <w:sz w:val="20"/>
          <w:szCs w:val="20"/>
        </w:rPr>
        <w:t>...</w:t>
      </w:r>
      <w:r>
        <w:rPr>
          <w:lang w:val="en-GB"/>
        </w:rPr>
        <w:t xml:space="preserve"> </w:t>
      </w:r>
      <w:r w:rsidR="00C61C39">
        <w:rPr>
          <w:lang w:val="en-GB"/>
        </w:rPr>
        <w:t xml:space="preserve">to look for </w:t>
      </w:r>
      <w:r w:rsidR="00B52BA2">
        <w:rPr>
          <w:lang w:val="en-GB"/>
        </w:rPr>
        <w:t>“</w:t>
      </w:r>
      <w:r w:rsidR="00C61C39">
        <w:rPr>
          <w:lang w:val="en-GB"/>
        </w:rPr>
        <w:t>undefined speakers</w:t>
      </w:r>
      <w:r w:rsidR="00B52BA2">
        <w:rPr>
          <w:lang w:val="en-GB"/>
        </w:rPr>
        <w:t>”</w:t>
      </w:r>
      <w:r w:rsidR="00C61C39">
        <w:rPr>
          <w:lang w:val="en-GB"/>
        </w:rPr>
        <w:t xml:space="preserve"> (i.e. speakers w</w:t>
      </w:r>
      <w:r w:rsidR="00987E14">
        <w:rPr>
          <w:lang w:val="en-GB"/>
        </w:rPr>
        <w:t xml:space="preserve">ith no tiers assigned to them). A new dialog </w:t>
      </w:r>
      <w:ins w:id="96" w:author="Lehmberg" w:date="2015-04-08T14:32:00Z">
        <w:r w:rsidR="00FD5717">
          <w:rPr>
            <w:lang w:val="en-GB"/>
          </w:rPr>
          <w:t>listing the</w:t>
        </w:r>
      </w:ins>
      <w:commentRangeStart w:id="97"/>
      <w:del w:id="98" w:author="Lehmberg" w:date="2015-04-08T14:32:00Z">
        <w:r w:rsidR="00987E14" w:rsidDel="00FD5717">
          <w:rPr>
            <w:lang w:val="en-GB"/>
          </w:rPr>
          <w:delText>with</w:delText>
        </w:r>
      </w:del>
      <w:ins w:id="99" w:author="Lehmberg" w:date="2015-04-08T14:32:00Z">
        <w:r w:rsidR="00FD5717">
          <w:rPr>
            <w:lang w:val="en-GB"/>
          </w:rPr>
          <w:t xml:space="preserve"> </w:t>
        </w:r>
      </w:ins>
      <w:commentRangeStart w:id="100"/>
      <w:del w:id="101" w:author="Lehmberg" w:date="2015-04-08T14:32:00Z">
        <w:r w:rsidR="00987E14" w:rsidDel="00FD5717">
          <w:rPr>
            <w:lang w:val="en-GB"/>
          </w:rPr>
          <w:delText xml:space="preserve"> </w:delText>
        </w:r>
      </w:del>
      <w:commentRangeEnd w:id="100"/>
      <w:r w:rsidR="003065E0">
        <w:rPr>
          <w:rStyle w:val="Kommentarzeichen"/>
        </w:rPr>
        <w:commentReference w:id="100"/>
      </w:r>
      <w:commentRangeEnd w:id="97"/>
      <w:r w:rsidR="00FC45BA">
        <w:rPr>
          <w:rStyle w:val="Kommentarzeichen"/>
        </w:rPr>
        <w:commentReference w:id="97"/>
      </w:r>
      <w:r w:rsidR="00987E14">
        <w:rPr>
          <w:lang w:val="en-GB"/>
        </w:rPr>
        <w:t xml:space="preserve">results will be opened. </w:t>
      </w:r>
    </w:p>
    <w:p w:rsidR="00916462" w:rsidRDefault="00125AB6" w:rsidP="008E6178">
      <w:pPr>
        <w:pStyle w:val="Textkrper"/>
        <w:spacing w:before="240"/>
        <w:jc w:val="both"/>
        <w:rPr>
          <w:lang w:val="en-US"/>
        </w:rPr>
      </w:pPr>
      <w:r>
        <w:rPr>
          <w:noProof/>
          <w:lang w:eastAsia="de-DE"/>
        </w:rPr>
        <w:pict>
          <v:shape id="_x0000_s1051" type="#_x0000_t66" style="position:absolute;left:0;text-align:left;margin-left:391.45pt;margin-top:61.65pt;width:24.45pt;height:11pt;rotation:1349543fd;z-index:251657728" fillcolor="red" strokecolor="red"/>
        </w:pict>
      </w:r>
      <w:r w:rsidR="00B52BA2">
        <w:rPr>
          <w:lang w:val="en-GB"/>
        </w:rPr>
        <w:t xml:space="preserve">2. You can </w:t>
      </w:r>
      <w:r w:rsidR="00987E14">
        <w:rPr>
          <w:lang w:val="en-GB"/>
        </w:rPr>
        <w:t>now</w:t>
      </w:r>
      <w:r w:rsidR="00B52BA2">
        <w:rPr>
          <w:lang w:val="en-GB"/>
        </w:rPr>
        <w:t xml:space="preserve"> </w:t>
      </w:r>
      <w:r w:rsidR="00B52BA2" w:rsidRPr="00B52BA2">
        <w:rPr>
          <w:rStyle w:val="Menufunction"/>
          <w:rFonts w:ascii="Arial Black" w:hAnsi="Arial Black"/>
          <w:color w:val="auto"/>
          <w:sz w:val="20"/>
          <w:szCs w:val="20"/>
        </w:rPr>
        <w:t>Save error lis</w:t>
      </w:r>
      <w:r w:rsidR="00B52BA2">
        <w:rPr>
          <w:rStyle w:val="Menufunction"/>
          <w:rFonts w:ascii="Arial Black" w:hAnsi="Arial Black"/>
          <w:color w:val="auto"/>
          <w:sz w:val="20"/>
          <w:szCs w:val="20"/>
        </w:rPr>
        <w:t>t</w:t>
      </w:r>
      <w:r w:rsidR="00B52BA2" w:rsidRPr="00E73BC0">
        <w:rPr>
          <w:rStyle w:val="Menufunction"/>
          <w:rFonts w:ascii="Arial Black" w:hAnsi="Arial Black"/>
          <w:color w:val="auto"/>
          <w:sz w:val="20"/>
          <w:szCs w:val="20"/>
        </w:rPr>
        <w:t>...</w:t>
      </w:r>
      <w:r w:rsidR="00987E14">
        <w:rPr>
          <w:rStyle w:val="Menufunction"/>
          <w:rFonts w:ascii="Arial Black" w:hAnsi="Arial Black"/>
          <w:color w:val="auto"/>
          <w:sz w:val="20"/>
          <w:szCs w:val="20"/>
        </w:rPr>
        <w:t xml:space="preserve"> </w:t>
      </w:r>
      <w:r w:rsidR="00987E14" w:rsidRPr="00987E14">
        <w:rPr>
          <w:lang w:val="en-US"/>
        </w:rPr>
        <w:t xml:space="preserve">to a file, which </w:t>
      </w:r>
      <w:commentRangeStart w:id="102"/>
      <w:del w:id="103" w:author="Lehmberg" w:date="2015-04-08T14:32:00Z">
        <w:r w:rsidR="00987E14" w:rsidRPr="00987E14" w:rsidDel="00FD5717">
          <w:rPr>
            <w:lang w:val="en-US"/>
          </w:rPr>
          <w:delText>can be then</w:delText>
        </w:r>
      </w:del>
      <w:ins w:id="104" w:author="Lehmberg" w:date="2015-04-08T14:32:00Z">
        <w:r w:rsidR="00FD5717">
          <w:rPr>
            <w:lang w:val="en-US"/>
          </w:rPr>
          <w:t>then can be</w:t>
        </w:r>
      </w:ins>
      <w:r w:rsidR="00987E14" w:rsidRPr="00987E14">
        <w:rPr>
          <w:lang w:val="en-US"/>
        </w:rPr>
        <w:t xml:space="preserve"> </w:t>
      </w:r>
      <w:commentRangeEnd w:id="102"/>
      <w:r w:rsidR="003065E0">
        <w:rPr>
          <w:rStyle w:val="Kommentarzeichen"/>
        </w:rPr>
        <w:commentReference w:id="102"/>
      </w:r>
      <w:r w:rsidR="00987E14" w:rsidRPr="00987E14">
        <w:rPr>
          <w:lang w:val="en-US"/>
        </w:rPr>
        <w:t xml:space="preserve">opened </w:t>
      </w:r>
      <w:del w:id="105" w:author="Carolin Frontzeck" w:date="2014-05-20T10:23:00Z">
        <w:r w:rsidR="00987E14" w:rsidRPr="00987E14" w:rsidDel="00FC45BA">
          <w:rPr>
            <w:lang w:val="en-US"/>
          </w:rPr>
          <w:delText xml:space="preserve">i.e. </w:delText>
        </w:r>
      </w:del>
      <w:r w:rsidR="00987E14" w:rsidRPr="00987E14">
        <w:rPr>
          <w:lang w:val="en-US"/>
        </w:rPr>
        <w:t>in Partitu</w:t>
      </w:r>
      <w:r w:rsidR="00495EFD">
        <w:rPr>
          <w:lang w:val="en-US"/>
        </w:rPr>
        <w:t>r</w:t>
      </w:r>
      <w:r w:rsidR="007925E7">
        <w:rPr>
          <w:lang w:val="en-US"/>
        </w:rPr>
        <w:t xml:space="preserve">-Editor to correct the errors </w:t>
      </w:r>
      <w:del w:id="106" w:author="Lehmberg" w:date="2015-04-08T14:32:00Z">
        <w:r w:rsidR="007925E7" w:rsidDel="00FD5717">
          <w:rPr>
            <w:lang w:val="en-US"/>
          </w:rPr>
          <w:delText>(</w:delText>
        </w:r>
        <w:commentRangeStart w:id="107"/>
        <w:r w:rsidR="007925E7" w:rsidDel="00FD5717">
          <w:rPr>
            <w:lang w:val="en-US"/>
          </w:rPr>
          <w:delText xml:space="preserve">for that </w:delText>
        </w:r>
        <w:r w:rsidR="000F0AD7" w:rsidDel="00FD5717">
          <w:rPr>
            <w:lang w:val="en-US"/>
          </w:rPr>
          <w:delText>see</w:delText>
        </w:r>
      </w:del>
      <w:ins w:id="108" w:author="Lehmberg" w:date="2015-04-08T14:32:00Z">
        <w:r w:rsidR="00FD5717">
          <w:rPr>
            <w:lang w:val="en-US"/>
          </w:rPr>
          <w:t xml:space="preserve">cf. </w:t>
        </w:r>
      </w:ins>
      <w:r w:rsidR="000F0AD7">
        <w:rPr>
          <w:lang w:val="en-US"/>
        </w:rPr>
        <w:t xml:space="preserve"> </w:t>
      </w:r>
      <w:commentRangeEnd w:id="107"/>
      <w:r w:rsidR="003065E0">
        <w:rPr>
          <w:rStyle w:val="Kommentarzeichen"/>
        </w:rPr>
        <w:commentReference w:id="107"/>
      </w:r>
      <w:r w:rsidR="000F0AD7">
        <w:rPr>
          <w:lang w:val="en-US"/>
        </w:rPr>
        <w:t>Section B, steps 2-5</w:t>
      </w:r>
      <w:r w:rsidR="007925E7">
        <w:rPr>
          <w:lang w:val="en-US"/>
        </w:rPr>
        <w:t xml:space="preserve">). </w:t>
      </w:r>
    </w:p>
    <w:p w:rsidR="000D44EA" w:rsidRDefault="000D44EA" w:rsidP="008E6178">
      <w:pPr>
        <w:pStyle w:val="Textkrper"/>
        <w:jc w:val="both"/>
        <w:rPr>
          <w:lang w:val="en-GB"/>
        </w:rPr>
      </w:pPr>
    </w:p>
    <w:p w:rsidR="00EE70E7" w:rsidRPr="0007037F" w:rsidRDefault="00125AB6" w:rsidP="008E6178">
      <w:pPr>
        <w:pStyle w:val="Textkrper"/>
        <w:jc w:val="both"/>
        <w:rPr>
          <w:u w:val="single"/>
          <w:lang w:val="en-GB"/>
        </w:rPr>
      </w:pPr>
      <w:r>
        <w:rPr>
          <w:noProof/>
          <w:u w:val="single"/>
        </w:rPr>
        <w:pict>
          <v:shape id="_x0000_s1057" type="#_x0000_t75" style="position:absolute;left:0;text-align:left;margin-left:193.9pt;margin-top:17.3pt;width:254.95pt;height:83.9pt;z-index:-251655680;visibility:visible" wrapcoords="-55 0 -55 21433 21600 21433 21600 0 -55 0">
            <v:imagedata r:id="rId19" o:title=""/>
            <w10:wrap type="tight"/>
          </v:shape>
        </w:pict>
      </w:r>
      <w:r w:rsidR="002A186A" w:rsidRPr="0007037F">
        <w:rPr>
          <w:u w:val="single"/>
          <w:lang w:val="en-GB"/>
        </w:rPr>
        <w:t xml:space="preserve">E. Search and Replace </w:t>
      </w:r>
    </w:p>
    <w:p w:rsidR="002A186A" w:rsidRPr="002A186A" w:rsidRDefault="002A186A" w:rsidP="008E6178">
      <w:pPr>
        <w:pStyle w:val="Textkrper"/>
        <w:spacing w:before="240"/>
        <w:jc w:val="both"/>
        <w:rPr>
          <w:lang w:val="en-GB"/>
        </w:rPr>
      </w:pPr>
      <w:r w:rsidRPr="002A186A">
        <w:rPr>
          <w:lang w:val="en-US"/>
        </w:rPr>
        <w:t xml:space="preserve">1. Choose </w:t>
      </w:r>
      <w:r w:rsidRPr="002A186A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Maintenance &gt; </w:t>
      </w:r>
      <w:r w:rsidRPr="002A186A">
        <w:rPr>
          <w:rStyle w:val="Menufunction"/>
          <w:rFonts w:ascii="Arial Black" w:hAnsi="Arial Black"/>
          <w:color w:val="auto"/>
          <w:sz w:val="20"/>
          <w:szCs w:val="20"/>
        </w:rPr>
        <w:t>Search and Replace in the Corpus</w:t>
      </w:r>
      <w:r w:rsidRPr="00E73BC0">
        <w:rPr>
          <w:rStyle w:val="Menufunction"/>
          <w:rFonts w:ascii="Arial Black" w:hAnsi="Arial Black"/>
          <w:color w:val="auto"/>
          <w:sz w:val="20"/>
          <w:szCs w:val="20"/>
        </w:rPr>
        <w:t>...</w:t>
      </w:r>
      <w:r w:rsidRPr="002A186A">
        <w:rPr>
          <w:lang w:val="en-US"/>
        </w:rPr>
        <w:t xml:space="preserve"> </w:t>
      </w:r>
      <w:commentRangeStart w:id="109"/>
      <w:del w:id="110" w:author="Lehmberg" w:date="2015-04-08T14:32:00Z">
        <w:r w:rsidDel="00FD5717">
          <w:rPr>
            <w:lang w:val="en-US"/>
          </w:rPr>
          <w:delText xml:space="preserve">and </w:delText>
        </w:r>
      </w:del>
      <w:commentRangeEnd w:id="109"/>
      <w:ins w:id="111" w:author="Lehmberg" w:date="2015-04-08T14:32:00Z">
        <w:r w:rsidR="00FD5717">
          <w:rPr>
            <w:lang w:val="en-US"/>
          </w:rPr>
          <w:t xml:space="preserve">the </w:t>
        </w:r>
      </w:ins>
      <w:r w:rsidR="00FC45BA">
        <w:rPr>
          <w:rStyle w:val="Kommentarzeichen"/>
        </w:rPr>
        <w:commentReference w:id="109"/>
      </w:r>
      <w:r w:rsidRPr="002A186A">
        <w:rPr>
          <w:lang w:val="en-GB"/>
        </w:rPr>
        <w:t xml:space="preserve">following warning will be displayed: </w:t>
      </w:r>
    </w:p>
    <w:p w:rsidR="002A186A" w:rsidRPr="002A186A" w:rsidRDefault="002A186A" w:rsidP="008E6178">
      <w:pPr>
        <w:pStyle w:val="Textkrper"/>
        <w:spacing w:before="240"/>
        <w:jc w:val="both"/>
        <w:rPr>
          <w:lang w:val="en-GB"/>
        </w:rPr>
      </w:pPr>
    </w:p>
    <w:p w:rsidR="002A186A" w:rsidRPr="0007037F" w:rsidRDefault="00125AB6" w:rsidP="008E6178">
      <w:pPr>
        <w:pStyle w:val="Textkrper"/>
        <w:spacing w:before="240"/>
        <w:jc w:val="both"/>
        <w:rPr>
          <w:lang w:val="en-US"/>
        </w:rPr>
      </w:pPr>
      <w:r>
        <w:rPr>
          <w:noProof/>
        </w:rPr>
        <w:pict>
          <v:shape id="_x0000_s1058" type="#_x0000_t75" style="position:absolute;left:0;text-align:left;margin-left:254.55pt;margin-top:23.45pt;width:198.05pt;height:218.8pt;z-index:-251654656;visibility:visible" wrapcoords="-78 0 -78 21529 21600 21529 21600 0 -78 0">
            <v:imagedata r:id="rId20" o:title=""/>
            <w10:wrap type="tight"/>
          </v:shape>
        </w:pict>
      </w:r>
      <w:r w:rsidR="002A186A">
        <w:rPr>
          <w:lang w:val="en-GB"/>
        </w:rPr>
        <w:t xml:space="preserve">2. Click </w:t>
      </w:r>
      <w:r w:rsidR="002A186A" w:rsidRPr="0007037F">
        <w:rPr>
          <w:rStyle w:val="Menufunction"/>
          <w:rFonts w:ascii="Arial Black" w:hAnsi="Arial Black"/>
          <w:b/>
          <w:color w:val="auto"/>
          <w:sz w:val="20"/>
          <w:szCs w:val="20"/>
        </w:rPr>
        <w:t>OK</w:t>
      </w:r>
      <w:r w:rsidR="002A186A">
        <w:rPr>
          <w:rStyle w:val="Menufunction"/>
          <w:rFonts w:ascii="Arial Black" w:hAnsi="Arial Black"/>
          <w:color w:val="auto"/>
          <w:sz w:val="20"/>
          <w:szCs w:val="20"/>
        </w:rPr>
        <w:t xml:space="preserve"> </w:t>
      </w:r>
      <w:r w:rsidR="002A186A" w:rsidRPr="0007037F">
        <w:rPr>
          <w:lang w:val="en-US"/>
        </w:rPr>
        <w:t>to proceed</w:t>
      </w:r>
      <w:ins w:id="112" w:author="Carolin Frontzeck" w:date="2014-05-20T10:25:00Z">
        <w:r w:rsidR="00FC45BA">
          <w:rPr>
            <w:lang w:val="en-US"/>
          </w:rPr>
          <w:t>.</w:t>
        </w:r>
      </w:ins>
      <w:r w:rsidR="002A186A" w:rsidRPr="0007037F">
        <w:rPr>
          <w:lang w:val="en-US"/>
        </w:rPr>
        <w:t xml:space="preserve"> </w:t>
      </w:r>
    </w:p>
    <w:p w:rsidR="002A186A" w:rsidRPr="0007037F" w:rsidRDefault="002A186A" w:rsidP="008E6178">
      <w:pPr>
        <w:pStyle w:val="Textkrper"/>
        <w:spacing w:before="240"/>
        <w:jc w:val="both"/>
        <w:rPr>
          <w:lang w:val="en-US"/>
        </w:rPr>
      </w:pPr>
      <w:r w:rsidRPr="0007037F">
        <w:rPr>
          <w:lang w:val="en-US"/>
        </w:rPr>
        <w:t xml:space="preserve">3. </w:t>
      </w:r>
      <w:commentRangeStart w:id="113"/>
      <w:del w:id="114" w:author="Lehmberg" w:date="2015-04-08T14:32:00Z">
        <w:r w:rsidR="0007037F" w:rsidRPr="0007037F" w:rsidDel="00FD5717">
          <w:rPr>
            <w:lang w:val="en-US"/>
          </w:rPr>
          <w:delText xml:space="preserve">A </w:delText>
        </w:r>
      </w:del>
      <w:commentRangeEnd w:id="113"/>
      <w:ins w:id="115" w:author="Lehmberg" w:date="2015-04-08T14:32:00Z">
        <w:r w:rsidR="00FD5717">
          <w:rPr>
            <w:lang w:val="en-US"/>
          </w:rPr>
          <w:t>T</w:t>
        </w:r>
      </w:ins>
      <w:ins w:id="116" w:author="Lehmberg" w:date="2015-04-08T14:33:00Z">
        <w:r w:rsidR="00FD5717">
          <w:rPr>
            <w:lang w:val="en-US"/>
          </w:rPr>
          <w:t>he</w:t>
        </w:r>
      </w:ins>
      <w:ins w:id="117" w:author="Lehmberg" w:date="2015-04-08T14:32:00Z">
        <w:r w:rsidR="00FD5717" w:rsidRPr="0007037F">
          <w:rPr>
            <w:lang w:val="en-US"/>
          </w:rPr>
          <w:t xml:space="preserve"> </w:t>
        </w:r>
      </w:ins>
      <w:r w:rsidR="00FC45BA">
        <w:rPr>
          <w:rStyle w:val="Kommentarzeichen"/>
        </w:rPr>
        <w:commentReference w:id="113"/>
      </w:r>
      <w:r w:rsidR="0007037F" w:rsidRPr="0007037F">
        <w:rPr>
          <w:lang w:val="en-US"/>
        </w:rPr>
        <w:t xml:space="preserve">following </w:t>
      </w:r>
      <w:r w:rsidR="0007037F">
        <w:rPr>
          <w:lang w:val="en-US"/>
        </w:rPr>
        <w:t xml:space="preserve">dialog will </w:t>
      </w:r>
      <w:commentRangeStart w:id="118"/>
      <w:del w:id="119" w:author="Lehmberg" w:date="2015-04-08T14:33:00Z">
        <w:r w:rsidR="0007037F" w:rsidDel="00FD5717">
          <w:rPr>
            <w:lang w:val="en-US"/>
          </w:rPr>
          <w:delText>appear</w:delText>
        </w:r>
        <w:commentRangeEnd w:id="118"/>
        <w:r w:rsidR="00FC45BA" w:rsidDel="00FD5717">
          <w:rPr>
            <w:rStyle w:val="Kommentarzeichen"/>
          </w:rPr>
          <w:commentReference w:id="118"/>
        </w:r>
      </w:del>
      <w:ins w:id="120" w:author="Lehmberg" w:date="2015-04-08T14:33:00Z">
        <w:r w:rsidR="00FD5717">
          <w:rPr>
            <w:lang w:val="en-US"/>
          </w:rPr>
          <w:t>pop up</w:t>
        </w:r>
      </w:ins>
      <w:r w:rsidR="0007037F">
        <w:rPr>
          <w:lang w:val="en-US"/>
        </w:rPr>
        <w:t>. Now</w:t>
      </w:r>
      <w:del w:id="121" w:author="Carolin Frontzeck" w:date="2014-05-20T10:26:00Z">
        <w:r w:rsidR="0007037F" w:rsidDel="00FC45BA">
          <w:rPr>
            <w:lang w:val="en-US"/>
          </w:rPr>
          <w:delText>,</w:delText>
        </w:r>
      </w:del>
      <w:r w:rsidR="0007037F">
        <w:rPr>
          <w:lang w:val="en-US"/>
        </w:rPr>
        <w:t xml:space="preserve"> you can search for </w:t>
      </w:r>
      <w:ins w:id="122" w:author="Lehmberg" w:date="2015-04-08T14:33:00Z">
        <w:r w:rsidR="00FD5717">
          <w:rPr>
            <w:lang w:val="en-US"/>
          </w:rPr>
          <w:t>and</w:t>
        </w:r>
      </w:ins>
      <w:commentRangeStart w:id="123"/>
      <w:del w:id="124" w:author="Lehmberg" w:date="2015-04-08T14:33:00Z">
        <w:r w:rsidR="0007037F" w:rsidDel="00FD5717">
          <w:rPr>
            <w:lang w:val="en-US"/>
          </w:rPr>
          <w:delText>&amp;</w:delText>
        </w:r>
      </w:del>
      <w:r w:rsidR="0007037F">
        <w:rPr>
          <w:lang w:val="en-US"/>
        </w:rPr>
        <w:t xml:space="preserve"> </w:t>
      </w:r>
      <w:commentRangeEnd w:id="123"/>
      <w:r w:rsidR="00FC45BA">
        <w:rPr>
          <w:rStyle w:val="Kommentarzeichen"/>
        </w:rPr>
        <w:commentReference w:id="123"/>
      </w:r>
      <w:r w:rsidR="0007037F">
        <w:rPr>
          <w:lang w:val="en-US"/>
        </w:rPr>
        <w:t xml:space="preserve">replace items in all basic transcriptions of the corpus. Note that you can also check the box </w:t>
      </w:r>
      <w:r w:rsidR="0007037F" w:rsidRPr="0007037F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Backup original files</w:t>
      </w:r>
      <w:r w:rsidR="0007037F">
        <w:rPr>
          <w:lang w:val="en-US"/>
        </w:rPr>
        <w:t xml:space="preserve"> in case you want to save your original files. Confirm with </w:t>
      </w:r>
      <w:r w:rsidR="0007037F" w:rsidRPr="0007037F">
        <w:rPr>
          <w:rStyle w:val="Menufunction"/>
          <w:rFonts w:ascii="Arial Black" w:hAnsi="Arial Black"/>
          <w:b/>
          <w:color w:val="auto"/>
          <w:sz w:val="20"/>
          <w:szCs w:val="20"/>
        </w:rPr>
        <w:t>OK</w:t>
      </w:r>
      <w:r w:rsidR="0007037F" w:rsidRPr="0007037F">
        <w:rPr>
          <w:lang w:val="en-US"/>
        </w:rPr>
        <w:t>.</w:t>
      </w:r>
    </w:p>
    <w:p w:rsidR="002A186A" w:rsidRPr="0007037F" w:rsidRDefault="002A186A" w:rsidP="008E6178">
      <w:pPr>
        <w:pStyle w:val="Textkrper"/>
        <w:spacing w:before="240"/>
        <w:jc w:val="both"/>
        <w:rPr>
          <w:lang w:val="en-US"/>
        </w:rPr>
      </w:pPr>
    </w:p>
    <w:p w:rsidR="002A186A" w:rsidRPr="0007037F" w:rsidRDefault="002A186A" w:rsidP="008E6178">
      <w:pPr>
        <w:pStyle w:val="Textkrper"/>
        <w:spacing w:before="240"/>
        <w:jc w:val="both"/>
        <w:rPr>
          <w:lang w:val="en-US"/>
        </w:rPr>
      </w:pPr>
    </w:p>
    <w:p w:rsidR="0007037F" w:rsidRPr="0007037F" w:rsidRDefault="00125AB6" w:rsidP="008E6178">
      <w:pPr>
        <w:pStyle w:val="Textkrper"/>
        <w:spacing w:before="240"/>
        <w:jc w:val="both"/>
        <w:rPr>
          <w:lang w:val="en-US"/>
        </w:rPr>
      </w:pPr>
      <w:r>
        <w:rPr>
          <w:noProof/>
          <w:lang w:eastAsia="de-DE"/>
        </w:rPr>
        <w:pict>
          <v:shape id="_x0000_s1062" type="#_x0000_t66" style="position:absolute;left:0;text-align:left;margin-left:367pt;margin-top:15.75pt;width:24.45pt;height:11pt;rotation:1349543fd;z-index:251665920" fillcolor="red" strokecolor="red"/>
        </w:pict>
      </w:r>
    </w:p>
    <w:p w:rsidR="0007037F" w:rsidRPr="0007037F" w:rsidRDefault="0007037F" w:rsidP="008E6178">
      <w:pPr>
        <w:pStyle w:val="Textkrper"/>
        <w:spacing w:before="240"/>
        <w:jc w:val="both"/>
        <w:rPr>
          <w:lang w:val="en-US"/>
        </w:rPr>
      </w:pPr>
    </w:p>
    <w:p w:rsidR="0007037F" w:rsidRPr="0007037F" w:rsidRDefault="00125AB6" w:rsidP="008E6178">
      <w:pPr>
        <w:pStyle w:val="Textkrper"/>
        <w:spacing w:before="240"/>
        <w:jc w:val="both"/>
        <w:rPr>
          <w:lang w:val="en-US"/>
        </w:rPr>
      </w:pPr>
      <w:r>
        <w:rPr>
          <w:noProof/>
        </w:rPr>
        <w:lastRenderedPageBreak/>
        <w:pict>
          <v:shape id="_x0000_s1059" type="#_x0000_t75" style="position:absolute;left:0;text-align:left;margin-left:-5.6pt;margin-top:17pt;width:243.25pt;height:179.95pt;z-index:-251653632;visibility:visible" wrapcoords="-46 0 -46 21543 21600 21543 21600 0 -46 0">
            <v:imagedata r:id="rId21" o:title=""/>
            <w10:wrap type="tight"/>
          </v:shape>
        </w:pict>
      </w:r>
    </w:p>
    <w:p w:rsidR="0007037F" w:rsidRPr="0007037F" w:rsidRDefault="0007037F" w:rsidP="008E6178">
      <w:pPr>
        <w:pStyle w:val="Textkrper"/>
        <w:spacing w:before="240"/>
        <w:jc w:val="both"/>
        <w:rPr>
          <w:lang w:val="en-US"/>
        </w:rPr>
      </w:pPr>
      <w:r>
        <w:rPr>
          <w:lang w:val="en-US"/>
        </w:rPr>
        <w:t xml:space="preserve">4. </w:t>
      </w:r>
      <w:commentRangeStart w:id="125"/>
      <w:del w:id="126" w:author="Lehmberg" w:date="2015-04-08T14:33:00Z">
        <w:r w:rsidDel="00FD5717">
          <w:rPr>
            <w:lang w:val="en-US"/>
          </w:rPr>
          <w:delText>At the end</w:delText>
        </w:r>
        <w:commentRangeEnd w:id="125"/>
        <w:r w:rsidR="00FC45BA" w:rsidDel="00FD5717">
          <w:rPr>
            <w:rStyle w:val="Kommentarzeichen"/>
          </w:rPr>
          <w:commentReference w:id="125"/>
        </w:r>
      </w:del>
      <w:ins w:id="127" w:author="Lehmberg" w:date="2015-04-08T14:33:00Z">
        <w:r w:rsidR="00FD5717">
          <w:rPr>
            <w:lang w:val="en-US"/>
          </w:rPr>
          <w:t>Finally</w:t>
        </w:r>
      </w:ins>
      <w:r>
        <w:rPr>
          <w:lang w:val="en-US"/>
        </w:rPr>
        <w:t xml:space="preserve">, you will </w:t>
      </w:r>
      <w:commentRangeStart w:id="128"/>
      <w:del w:id="129" w:author="Lehmberg" w:date="2015-04-08T14:33:00Z">
        <w:r w:rsidDel="00FD5717">
          <w:rPr>
            <w:lang w:val="en-US"/>
          </w:rPr>
          <w:delText xml:space="preserve">receive </w:delText>
        </w:r>
      </w:del>
      <w:commentRangeEnd w:id="128"/>
      <w:ins w:id="130" w:author="Lehmberg" w:date="2015-04-08T14:33:00Z">
        <w:r w:rsidR="00FD5717">
          <w:rPr>
            <w:lang w:val="en-US"/>
          </w:rPr>
          <w:t xml:space="preserve">be shown </w:t>
        </w:r>
      </w:ins>
      <w:r w:rsidR="00FC45BA">
        <w:rPr>
          <w:rStyle w:val="Kommentarzeichen"/>
        </w:rPr>
        <w:commentReference w:id="128"/>
      </w:r>
      <w:r>
        <w:rPr>
          <w:lang w:val="en-US"/>
        </w:rPr>
        <w:t xml:space="preserve">a summary </w:t>
      </w:r>
      <w:ins w:id="131" w:author="Lehmberg" w:date="2015-04-08T14:33:00Z">
        <w:r w:rsidR="00FD5717">
          <w:rPr>
            <w:lang w:val="en-US"/>
          </w:rPr>
          <w:t>displaying</w:t>
        </w:r>
      </w:ins>
      <w:commentRangeStart w:id="132"/>
      <w:del w:id="133" w:author="Lehmberg" w:date="2015-04-08T14:33:00Z">
        <w:r w:rsidDel="00FD5717">
          <w:rPr>
            <w:lang w:val="en-US"/>
          </w:rPr>
          <w:delText>of</w:delText>
        </w:r>
      </w:del>
      <w:r>
        <w:rPr>
          <w:lang w:val="en-US"/>
        </w:rPr>
        <w:t xml:space="preserve"> </w:t>
      </w:r>
      <w:commentRangeEnd w:id="132"/>
      <w:r w:rsidR="00FC45BA">
        <w:rPr>
          <w:rStyle w:val="Kommentarzeichen"/>
        </w:rPr>
        <w:commentReference w:id="132"/>
      </w:r>
      <w:r>
        <w:rPr>
          <w:lang w:val="en-US"/>
        </w:rPr>
        <w:t xml:space="preserve">all changes made. </w:t>
      </w:r>
      <w:r w:rsidR="001E4D01">
        <w:rPr>
          <w:lang w:val="en-US"/>
        </w:rPr>
        <w:t xml:space="preserve">If needed, you can </w:t>
      </w:r>
      <w:r w:rsidR="006A1C08">
        <w:rPr>
          <w:lang w:val="en-US"/>
        </w:rPr>
        <w:t>select and copy the results and paste them into</w:t>
      </w:r>
      <w:ins w:id="134" w:author="Lehmberg" w:date="2015-04-08T14:33:00Z">
        <w:r w:rsidR="00FD5717">
          <w:rPr>
            <w:lang w:val="en-US"/>
          </w:rPr>
          <w:t xml:space="preserve"> your t</w:t>
        </w:r>
      </w:ins>
      <w:commentRangeStart w:id="135"/>
      <w:del w:id="136" w:author="Lehmberg" w:date="2015-04-08T14:33:00Z">
        <w:r w:rsidR="006A1C08" w:rsidDel="00FD5717">
          <w:rPr>
            <w:lang w:val="en-US"/>
          </w:rPr>
          <w:delText xml:space="preserve"> </w:delText>
        </w:r>
        <w:commentRangeEnd w:id="135"/>
        <w:r w:rsidR="00FC45BA" w:rsidDel="00FD5717">
          <w:rPr>
            <w:rStyle w:val="Kommentarzeichen"/>
          </w:rPr>
          <w:commentReference w:id="135"/>
        </w:r>
        <w:r w:rsidR="006A1C08" w:rsidDel="00FD5717">
          <w:rPr>
            <w:lang w:val="en-US"/>
          </w:rPr>
          <w:delText>t</w:delText>
        </w:r>
      </w:del>
      <w:r w:rsidR="006A1C08">
        <w:rPr>
          <w:lang w:val="en-US"/>
        </w:rPr>
        <w:t xml:space="preserve">ext editor or word processor. </w:t>
      </w:r>
    </w:p>
    <w:p w:rsidR="0007037F" w:rsidRPr="0007037F" w:rsidRDefault="0007037F" w:rsidP="008E6178">
      <w:pPr>
        <w:pStyle w:val="Textkrper"/>
        <w:spacing w:before="240"/>
        <w:jc w:val="both"/>
        <w:rPr>
          <w:lang w:val="en-US"/>
        </w:rPr>
      </w:pPr>
    </w:p>
    <w:p w:rsidR="0007037F" w:rsidRPr="0007037F" w:rsidRDefault="0007037F" w:rsidP="008E6178">
      <w:pPr>
        <w:pStyle w:val="Textkrper"/>
        <w:spacing w:before="240"/>
        <w:jc w:val="both"/>
        <w:rPr>
          <w:lang w:val="en-US"/>
        </w:rPr>
      </w:pPr>
    </w:p>
    <w:p w:rsidR="0007037F" w:rsidRPr="0007037F" w:rsidRDefault="0007037F" w:rsidP="008E6178">
      <w:pPr>
        <w:pStyle w:val="Textkrper"/>
        <w:spacing w:before="240"/>
        <w:jc w:val="both"/>
        <w:rPr>
          <w:lang w:val="en-US"/>
        </w:rPr>
      </w:pPr>
    </w:p>
    <w:p w:rsidR="002A186A" w:rsidRPr="002A4E88" w:rsidRDefault="00C24792" w:rsidP="008E6178">
      <w:pPr>
        <w:pStyle w:val="Textkrper"/>
        <w:spacing w:before="240"/>
        <w:jc w:val="both"/>
        <w:rPr>
          <w:u w:val="single"/>
          <w:lang w:val="en-US"/>
        </w:rPr>
      </w:pPr>
      <w:r>
        <w:rPr>
          <w:u w:val="single"/>
          <w:lang w:val="en-US"/>
        </w:rPr>
        <w:br w:type="page"/>
      </w:r>
      <w:r w:rsidR="00FD3396" w:rsidRPr="002A4E88">
        <w:rPr>
          <w:u w:val="single"/>
          <w:lang w:val="en-US"/>
        </w:rPr>
        <w:lastRenderedPageBreak/>
        <w:t>F. Update segment counts</w:t>
      </w:r>
    </w:p>
    <w:p w:rsidR="0007037F" w:rsidRDefault="002A4E88" w:rsidP="008E6178">
      <w:pPr>
        <w:pStyle w:val="Textkrper"/>
        <w:spacing w:before="240"/>
        <w:jc w:val="both"/>
        <w:rPr>
          <w:lang w:val="en-US"/>
        </w:rPr>
      </w:pPr>
      <w:r w:rsidRPr="002A4E88">
        <w:rPr>
          <w:lang w:val="en-US"/>
        </w:rPr>
        <w:t xml:space="preserve">1. Choose </w:t>
      </w:r>
      <w:r w:rsidRPr="002A4E88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Maintenance &gt; Update segment count</w:t>
      </w:r>
      <w:r w:rsidRPr="002A4E88">
        <w:rPr>
          <w:rStyle w:val="Menufunction"/>
          <w:rFonts w:ascii="Arial Black" w:hAnsi="Arial Black"/>
          <w:color w:val="auto"/>
          <w:sz w:val="20"/>
          <w:szCs w:val="20"/>
        </w:rPr>
        <w:t>s</w:t>
      </w:r>
      <w:r w:rsidRPr="00E73BC0">
        <w:rPr>
          <w:rStyle w:val="Menufunction"/>
          <w:rFonts w:ascii="Arial Black" w:hAnsi="Arial Black"/>
          <w:color w:val="auto"/>
          <w:sz w:val="20"/>
          <w:szCs w:val="20"/>
        </w:rPr>
        <w:t>...</w:t>
      </w:r>
      <w:r w:rsidR="00504872">
        <w:rPr>
          <w:lang w:val="en-US"/>
        </w:rPr>
        <w:t xml:space="preserve">. </w:t>
      </w:r>
      <w:r w:rsidR="008E6178">
        <w:rPr>
          <w:lang w:val="en-US"/>
        </w:rPr>
        <w:t xml:space="preserve">and </w:t>
      </w:r>
      <w:r w:rsidR="00504872">
        <w:rPr>
          <w:lang w:val="en-US"/>
        </w:rPr>
        <w:t>Coma</w:t>
      </w:r>
      <w:r w:rsidR="008E6178">
        <w:rPr>
          <w:lang w:val="en-US"/>
        </w:rPr>
        <w:t xml:space="preserve"> will</w:t>
      </w:r>
      <w:r w:rsidR="00504872">
        <w:rPr>
          <w:lang w:val="en-US"/>
        </w:rPr>
        <w:t xml:space="preserve"> </w:t>
      </w:r>
      <w:r w:rsidR="008E6178">
        <w:rPr>
          <w:lang w:val="en-US"/>
        </w:rPr>
        <w:t>perform</w:t>
      </w:r>
      <w:r w:rsidR="00504872">
        <w:rPr>
          <w:lang w:val="en-US"/>
        </w:rPr>
        <w:t xml:space="preserve"> an automatic segment count based on all (segmented) transcriptions</w:t>
      </w:r>
      <w:r w:rsidR="00562E06">
        <w:rPr>
          <w:lang w:val="en-US"/>
        </w:rPr>
        <w:t xml:space="preserve"> already</w:t>
      </w:r>
      <w:r w:rsidR="00504872">
        <w:rPr>
          <w:lang w:val="en-US"/>
        </w:rPr>
        <w:t xml:space="preserve"> linked to the corpus. The </w:t>
      </w:r>
      <w:r w:rsidR="0057074E">
        <w:rPr>
          <w:lang w:val="en-US"/>
        </w:rPr>
        <w:t>numbers of segments</w:t>
      </w:r>
      <w:r w:rsidR="00504872">
        <w:rPr>
          <w:lang w:val="en-US"/>
        </w:rPr>
        <w:t xml:space="preserve"> </w:t>
      </w:r>
      <w:commentRangeStart w:id="137"/>
      <w:r w:rsidR="00504872">
        <w:rPr>
          <w:lang w:val="en-US"/>
        </w:rPr>
        <w:t xml:space="preserve">will be then </w:t>
      </w:r>
      <w:commentRangeEnd w:id="137"/>
      <w:r w:rsidR="001F766E">
        <w:rPr>
          <w:rStyle w:val="Kommentarzeichen"/>
        </w:rPr>
        <w:commentReference w:id="137"/>
      </w:r>
      <w:commentRangeStart w:id="138"/>
      <w:r w:rsidR="00504872">
        <w:rPr>
          <w:lang w:val="en-US"/>
        </w:rPr>
        <w:t xml:space="preserve">written </w:t>
      </w:r>
      <w:commentRangeEnd w:id="138"/>
      <w:r w:rsidR="001F766E">
        <w:rPr>
          <w:rStyle w:val="Kommentarzeichen"/>
        </w:rPr>
        <w:commentReference w:id="138"/>
      </w:r>
      <w:r w:rsidR="00504872">
        <w:rPr>
          <w:lang w:val="en-US"/>
        </w:rPr>
        <w:t>as secured metadata into</w:t>
      </w:r>
      <w:commentRangeStart w:id="139"/>
      <w:r w:rsidR="00504872">
        <w:rPr>
          <w:lang w:val="en-US"/>
        </w:rPr>
        <w:t xml:space="preserve"> </w:t>
      </w:r>
      <w:commentRangeEnd w:id="139"/>
      <w:r w:rsidR="001F766E">
        <w:rPr>
          <w:rStyle w:val="Kommentarzeichen"/>
        </w:rPr>
        <w:commentReference w:id="139"/>
      </w:r>
      <w:r w:rsidR="00504872">
        <w:rPr>
          <w:lang w:val="en-US"/>
        </w:rPr>
        <w:t>transcriptions’ descriptions</w:t>
      </w:r>
      <w:r w:rsidR="0057074E">
        <w:rPr>
          <w:lang w:val="en-US"/>
        </w:rPr>
        <w:t>.</w:t>
      </w:r>
      <w:r w:rsidR="00504872">
        <w:rPr>
          <w:lang w:val="en-US"/>
        </w:rPr>
        <w:t xml:space="preserve"> </w:t>
      </w:r>
    </w:p>
    <w:p w:rsidR="008E6178" w:rsidRDefault="00125AB6" w:rsidP="0057074E">
      <w:pPr>
        <w:pStyle w:val="Textkrper"/>
        <w:spacing w:before="240" w:after="0"/>
        <w:jc w:val="both"/>
        <w:rPr>
          <w:lang w:val="en-US"/>
        </w:rPr>
      </w:pPr>
      <w:r>
        <w:rPr>
          <w:noProof/>
        </w:rPr>
        <w:pict>
          <v:shape id="_x0000_s1061" type="#_x0000_t75" style="position:absolute;left:0;text-align:left;margin-left:234.7pt;margin-top:1.65pt;width:211.5pt;height:99pt;z-index:-251651584;visibility:visible" wrapcoords="-77 0 -77 20618 21600 20618 21600 0 -77 0">
            <v:imagedata r:id="rId22" o:title="" cropbottom="-2699f" cropright="32316f"/>
            <w10:wrap type="tight"/>
          </v:shape>
        </w:pict>
      </w:r>
      <w:r w:rsidR="00504872">
        <w:rPr>
          <w:lang w:val="en-US"/>
        </w:rPr>
        <w:t xml:space="preserve">2. </w:t>
      </w:r>
      <w:r w:rsidR="0057074E">
        <w:rPr>
          <w:lang w:val="en-US"/>
        </w:rPr>
        <w:t xml:space="preserve">Although </w:t>
      </w:r>
      <w:commentRangeStart w:id="140"/>
      <w:r w:rsidR="0057074E">
        <w:rPr>
          <w:lang w:val="en-US"/>
        </w:rPr>
        <w:t>nothing has happened on the surface</w:t>
      </w:r>
      <w:commentRangeEnd w:id="140"/>
      <w:r w:rsidR="001F766E">
        <w:rPr>
          <w:rStyle w:val="Kommentarzeichen"/>
        </w:rPr>
        <w:commentReference w:id="140"/>
      </w:r>
      <w:r w:rsidR="0057074E">
        <w:rPr>
          <w:lang w:val="en-US"/>
        </w:rPr>
        <w:t xml:space="preserve">, </w:t>
      </w:r>
      <w:commentRangeStart w:id="141"/>
      <w:r w:rsidR="00562E06">
        <w:rPr>
          <w:lang w:val="en-US"/>
        </w:rPr>
        <w:t>but</w:t>
      </w:r>
      <w:r w:rsidR="00504872">
        <w:rPr>
          <w:lang w:val="en-US"/>
        </w:rPr>
        <w:t xml:space="preserve"> </w:t>
      </w:r>
      <w:commentRangeEnd w:id="141"/>
      <w:r w:rsidR="001F766E">
        <w:rPr>
          <w:rStyle w:val="Kommentarzeichen"/>
        </w:rPr>
        <w:commentReference w:id="141"/>
      </w:r>
      <w:r w:rsidR="00504872">
        <w:rPr>
          <w:lang w:val="en-US"/>
        </w:rPr>
        <w:t xml:space="preserve">if </w:t>
      </w:r>
      <w:r w:rsidR="0057074E">
        <w:rPr>
          <w:lang w:val="en-US"/>
        </w:rPr>
        <w:t xml:space="preserve">you </w:t>
      </w:r>
      <w:r w:rsidR="00504872">
        <w:rPr>
          <w:lang w:val="en-US"/>
        </w:rPr>
        <w:t xml:space="preserve">select the option </w:t>
      </w:r>
      <w:r w:rsidR="00504872" w:rsidRPr="00504872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read-only-metadata</w:t>
      </w:r>
      <w:r w:rsidR="00504872">
        <w:rPr>
          <w:lang w:val="en-US"/>
        </w:rPr>
        <w:t xml:space="preserve"> from the </w:t>
      </w:r>
      <w:r w:rsidR="00504872" w:rsidRPr="00504872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View</w:t>
      </w:r>
      <w:r w:rsidR="00504872">
        <w:rPr>
          <w:lang w:val="en-US"/>
        </w:rPr>
        <w:t xml:space="preserve"> menu</w:t>
      </w:r>
      <w:r w:rsidR="0057074E">
        <w:rPr>
          <w:lang w:val="en-US"/>
        </w:rPr>
        <w:t xml:space="preserve">, </w:t>
      </w:r>
      <w:commentRangeStart w:id="142"/>
      <w:r w:rsidR="0057074E">
        <w:rPr>
          <w:lang w:val="en-US"/>
        </w:rPr>
        <w:t xml:space="preserve">then </w:t>
      </w:r>
      <w:commentRangeEnd w:id="142"/>
      <w:r w:rsidR="001F766E">
        <w:rPr>
          <w:rStyle w:val="Kommentarzeichen"/>
        </w:rPr>
        <w:commentReference w:id="142"/>
      </w:r>
      <w:r w:rsidR="0057074E">
        <w:rPr>
          <w:lang w:val="en-US"/>
        </w:rPr>
        <w:t>the numbers of segments will be displayed.</w:t>
      </w:r>
      <w:r w:rsidR="00504872">
        <w:rPr>
          <w:lang w:val="en-US"/>
        </w:rPr>
        <w:t xml:space="preserve"> </w:t>
      </w:r>
    </w:p>
    <w:p w:rsidR="00504872" w:rsidRDefault="00504872" w:rsidP="0057074E">
      <w:pPr>
        <w:pStyle w:val="Textkrper"/>
        <w:jc w:val="both"/>
        <w:rPr>
          <w:lang w:val="en-US"/>
        </w:rPr>
      </w:pPr>
      <w:r>
        <w:rPr>
          <w:lang w:val="en-US"/>
        </w:rPr>
        <w:t xml:space="preserve">Compared to </w:t>
      </w:r>
      <w:commentRangeStart w:id="143"/>
      <w:r>
        <w:rPr>
          <w:lang w:val="en-US"/>
        </w:rPr>
        <w:t>a</w:t>
      </w:r>
      <w:commentRangeEnd w:id="143"/>
      <w:r w:rsidR="001F766E">
        <w:rPr>
          <w:rStyle w:val="Kommentarzeichen"/>
        </w:rPr>
        <w:commentReference w:id="143"/>
      </w:r>
      <w:r>
        <w:rPr>
          <w:lang w:val="en-US"/>
        </w:rPr>
        <w:t xml:space="preserve"> default view</w:t>
      </w:r>
      <w:r w:rsidR="008E6178">
        <w:rPr>
          <w:lang w:val="en-US"/>
        </w:rPr>
        <w:t xml:space="preserve"> on the right</w:t>
      </w:r>
      <w:r>
        <w:rPr>
          <w:lang w:val="en-US"/>
        </w:rPr>
        <w:t xml:space="preserve">, the option </w:t>
      </w:r>
      <w:commentRangeStart w:id="144"/>
      <w:r>
        <w:rPr>
          <w:lang w:val="en-US"/>
        </w:rPr>
        <w:t xml:space="preserve">with the </w:t>
      </w:r>
      <w:commentRangeEnd w:id="144"/>
      <w:r w:rsidR="00151843">
        <w:rPr>
          <w:rStyle w:val="Kommentarzeichen"/>
        </w:rPr>
        <w:commentReference w:id="144"/>
      </w:r>
      <w:ins w:id="145" w:author="Carolin Frontzeck" w:date="2014-05-20T10:49:00Z">
        <w:r w:rsidR="00151843">
          <w:rPr>
            <w:lang w:val="en-US"/>
          </w:rPr>
          <w:t>"</w:t>
        </w:r>
      </w:ins>
      <w:r>
        <w:rPr>
          <w:lang w:val="en-US"/>
        </w:rPr>
        <w:t>activat</w:t>
      </w:r>
      <w:commentRangeStart w:id="146"/>
      <w:r>
        <w:rPr>
          <w:lang w:val="en-US"/>
        </w:rPr>
        <w:t>ed</w:t>
      </w:r>
      <w:commentRangeEnd w:id="146"/>
      <w:r w:rsidR="00151843">
        <w:rPr>
          <w:rStyle w:val="Kommentarzeichen"/>
        </w:rPr>
        <w:commentReference w:id="146"/>
      </w:r>
      <w:commentRangeStart w:id="147"/>
      <w:r>
        <w:rPr>
          <w:lang w:val="en-US"/>
        </w:rPr>
        <w:t xml:space="preserve"> </w:t>
      </w:r>
      <w:commentRangeEnd w:id="147"/>
      <w:r w:rsidR="00151843">
        <w:rPr>
          <w:rStyle w:val="Kommentarzeichen"/>
        </w:rPr>
        <w:commentReference w:id="147"/>
      </w:r>
      <w:r>
        <w:rPr>
          <w:lang w:val="en-US"/>
        </w:rPr>
        <w:t>view of segment count</w:t>
      </w:r>
      <w:commentRangeStart w:id="148"/>
      <w:r>
        <w:rPr>
          <w:lang w:val="en-US"/>
        </w:rPr>
        <w:t>s</w:t>
      </w:r>
      <w:commentRangeEnd w:id="148"/>
      <w:r w:rsidR="00151843">
        <w:rPr>
          <w:rStyle w:val="Kommentarzeichen"/>
        </w:rPr>
        <w:commentReference w:id="148"/>
      </w:r>
      <w:r>
        <w:rPr>
          <w:lang w:val="en-US"/>
        </w:rPr>
        <w:t xml:space="preserve"> will look somewhat like this: </w:t>
      </w:r>
    </w:p>
    <w:p w:rsidR="00504872" w:rsidRPr="008E6178" w:rsidRDefault="00125AB6" w:rsidP="008E6178">
      <w:pPr>
        <w:pStyle w:val="Textkrper"/>
        <w:spacing w:before="240"/>
        <w:jc w:val="both"/>
        <w:rPr>
          <w:noProof/>
          <w:lang w:val="en-US" w:eastAsia="de-DE"/>
        </w:rPr>
      </w:pPr>
      <w:r>
        <w:rPr>
          <w:noProof/>
        </w:rPr>
        <w:pict>
          <v:shape id="_x0000_s1060" type="#_x0000_t75" style="position:absolute;left:0;text-align:left;margin-left:-.3pt;margin-top:2.45pt;width:206.95pt;height:164.2pt;z-index:-251652608;visibility:visible" wrapcoords="-62 0 -62 21524 21600 21524 21600 0 -62 0">
            <v:imagedata r:id="rId23" o:title=""/>
            <w10:wrap type="tight"/>
          </v:shape>
        </w:pict>
      </w:r>
    </w:p>
    <w:p w:rsidR="00504872" w:rsidRDefault="00504872" w:rsidP="008E6178">
      <w:pPr>
        <w:pStyle w:val="Textkrper"/>
        <w:spacing w:before="240"/>
        <w:jc w:val="both"/>
        <w:rPr>
          <w:lang w:val="en-US"/>
        </w:rPr>
      </w:pPr>
    </w:p>
    <w:p w:rsidR="0057074E" w:rsidRPr="002A4E88" w:rsidRDefault="0057074E" w:rsidP="008E6178">
      <w:pPr>
        <w:pStyle w:val="Textkrper"/>
        <w:spacing w:before="240"/>
        <w:jc w:val="both"/>
        <w:rPr>
          <w:lang w:val="en-US"/>
        </w:rPr>
      </w:pPr>
    </w:p>
    <w:p w:rsidR="008E6178" w:rsidRPr="008E6178" w:rsidRDefault="00125AB6" w:rsidP="008E6178">
      <w:pPr>
        <w:pStyle w:val="c2"/>
        <w:jc w:val="both"/>
        <w:rPr>
          <w:lang w:val="en-US"/>
        </w:rPr>
      </w:pPr>
      <w:commentRangeStart w:id="149"/>
      <w:r>
        <w:rPr>
          <w:noProof/>
        </w:rPr>
        <w:pict>
          <v:shape id="_x0000_s1048" type="#_x0000_t66" style="position:absolute;left:0;text-align:left;margin-left:-122.7pt;margin-top:15.35pt;width:24.45pt;height:11pt;rotation:1349543fd;z-index:251655680" fillcolor="red" strokecolor="red"/>
        </w:pict>
      </w:r>
      <w:r w:rsidR="008E6178">
        <w:rPr>
          <w:lang w:val="en-US"/>
        </w:rPr>
        <w:t xml:space="preserve">In general, </w:t>
      </w:r>
      <w:commentRangeEnd w:id="149"/>
      <w:r w:rsidR="00151843">
        <w:rPr>
          <w:rStyle w:val="Kommentarzeichen"/>
          <w:kern w:val="1"/>
          <w:lang w:eastAsia="ar-SA"/>
        </w:rPr>
        <w:commentReference w:id="149"/>
      </w:r>
      <w:r w:rsidR="008E6178">
        <w:rPr>
          <w:lang w:val="en-US"/>
        </w:rPr>
        <w:t xml:space="preserve">this option might be useful if </w:t>
      </w:r>
      <w:r w:rsidR="0057074E">
        <w:rPr>
          <w:lang w:val="en-US"/>
        </w:rPr>
        <w:t xml:space="preserve">transcriptions (and number of segments) have </w:t>
      </w:r>
      <w:r w:rsidR="00562E06">
        <w:rPr>
          <w:lang w:val="en-US"/>
        </w:rPr>
        <w:t xml:space="preserve">been </w:t>
      </w:r>
      <w:commentRangeStart w:id="150"/>
      <w:r w:rsidR="0057074E">
        <w:rPr>
          <w:lang w:val="en-US"/>
        </w:rPr>
        <w:t>changed</w:t>
      </w:r>
      <w:commentRangeEnd w:id="150"/>
      <w:r w:rsidR="00151843">
        <w:rPr>
          <w:rStyle w:val="Kommentarzeichen"/>
          <w:kern w:val="1"/>
          <w:lang w:eastAsia="ar-SA"/>
        </w:rPr>
        <w:commentReference w:id="150"/>
      </w:r>
      <w:r w:rsidR="0057074E">
        <w:rPr>
          <w:lang w:val="en-US"/>
        </w:rPr>
        <w:t xml:space="preserve">. </w:t>
      </w:r>
    </w:p>
    <w:p w:rsidR="0057074E" w:rsidRPr="00562E06" w:rsidRDefault="0057074E" w:rsidP="0057074E">
      <w:pPr>
        <w:pStyle w:val="c2"/>
        <w:spacing w:before="0" w:beforeAutospacing="0"/>
        <w:jc w:val="both"/>
        <w:rPr>
          <w:u w:val="single"/>
          <w:lang w:val="en-US"/>
        </w:rPr>
      </w:pPr>
    </w:p>
    <w:p w:rsidR="0057074E" w:rsidRPr="00562E06" w:rsidRDefault="0057074E" w:rsidP="0057074E">
      <w:pPr>
        <w:pStyle w:val="c2"/>
        <w:spacing w:before="0" w:beforeAutospacing="0"/>
        <w:jc w:val="both"/>
        <w:rPr>
          <w:u w:val="single"/>
          <w:lang w:val="en-US"/>
        </w:rPr>
      </w:pPr>
    </w:p>
    <w:p w:rsidR="00C91745" w:rsidRPr="00C24792" w:rsidRDefault="0057074E" w:rsidP="0057074E">
      <w:pPr>
        <w:pStyle w:val="c2"/>
        <w:spacing w:before="0" w:beforeAutospacing="0"/>
        <w:jc w:val="both"/>
        <w:rPr>
          <w:u w:val="single"/>
          <w:lang w:val="en-US"/>
        </w:rPr>
      </w:pPr>
      <w:r w:rsidRPr="00C24792">
        <w:rPr>
          <w:u w:val="single"/>
          <w:lang w:val="en-US"/>
        </w:rPr>
        <w:t xml:space="preserve">G. Update </w:t>
      </w:r>
      <w:r w:rsidRPr="0057074E">
        <w:rPr>
          <w:u w:val="single"/>
          <w:lang w:val="en-US"/>
        </w:rPr>
        <w:t>recordings</w:t>
      </w:r>
      <w:r w:rsidRPr="00C24792">
        <w:rPr>
          <w:u w:val="single"/>
          <w:lang w:val="en-US"/>
        </w:rPr>
        <w:t xml:space="preserve"> </w:t>
      </w:r>
      <w:r w:rsidRPr="0057074E">
        <w:rPr>
          <w:u w:val="single"/>
          <w:lang w:val="en-US"/>
        </w:rPr>
        <w:t>from</w:t>
      </w:r>
      <w:r w:rsidRPr="00C24792">
        <w:rPr>
          <w:u w:val="single"/>
          <w:lang w:val="en-US"/>
        </w:rPr>
        <w:t xml:space="preserve"> </w:t>
      </w:r>
      <w:r w:rsidRPr="0057074E">
        <w:rPr>
          <w:u w:val="single"/>
          <w:lang w:val="en-US"/>
        </w:rPr>
        <w:t>transcriptions</w:t>
      </w:r>
      <w:r w:rsidRPr="00C24792">
        <w:rPr>
          <w:u w:val="single"/>
          <w:lang w:val="en-US"/>
        </w:rPr>
        <w:t xml:space="preserve"> </w:t>
      </w:r>
    </w:p>
    <w:p w:rsidR="00C91745" w:rsidRPr="00562E06" w:rsidRDefault="00125AB6" w:rsidP="008E6178">
      <w:pPr>
        <w:pStyle w:val="c2"/>
        <w:jc w:val="both"/>
        <w:rPr>
          <w:lang w:val="en-US"/>
        </w:rPr>
      </w:pPr>
      <w:bookmarkStart w:id="151" w:name="h.1sehrwupd9ye"/>
      <w:bookmarkEnd w:id="151"/>
      <w:r>
        <w:rPr>
          <w:noProof/>
        </w:rPr>
        <w:pict>
          <v:shape id="_x0000_s1064" type="#_x0000_t75" style="position:absolute;left:0;text-align:left;margin-left:257.45pt;margin-top:1.15pt;width:204.3pt;height:85.4pt;z-index:-251648512;visibility:visible" wrapcoords="-79 0 -79 21411 21600 21411 21600 0 -79 0">
            <v:imagedata r:id="rId24" o:title=""/>
            <w10:wrap type="tight"/>
          </v:shape>
        </w:pict>
      </w:r>
      <w:r w:rsidR="00D7026A" w:rsidRPr="00D7026A">
        <w:rPr>
          <w:lang w:val="en-US"/>
        </w:rPr>
        <w:t xml:space="preserve">1. Choose </w:t>
      </w:r>
      <w:r w:rsidR="00D7026A" w:rsidRPr="00D7026A">
        <w:rPr>
          <w:rStyle w:val="Menufunction"/>
          <w:rFonts w:ascii="Arial Black" w:hAnsi="Arial Black"/>
          <w:color w:val="auto"/>
          <w:kern w:val="1"/>
          <w:sz w:val="20"/>
          <w:szCs w:val="20"/>
          <w:lang w:val="en-US" w:eastAsia="ar-SA"/>
        </w:rPr>
        <w:t>Maintenance &gt; Update recordings from transcriptions</w:t>
      </w:r>
      <w:r w:rsidR="00D7026A" w:rsidRPr="00D7026A">
        <w:rPr>
          <w:lang w:val="en-US"/>
        </w:rPr>
        <w:t xml:space="preserve"> in order to check the t</w:t>
      </w:r>
      <w:r w:rsidR="00D7026A">
        <w:rPr>
          <w:lang w:val="en-US"/>
        </w:rPr>
        <w:t>ranscription</w:t>
      </w:r>
      <w:r w:rsidR="00D7026A" w:rsidRPr="00D7026A">
        <w:rPr>
          <w:lang w:val="en-US"/>
        </w:rPr>
        <w:t xml:space="preserve"> headings in the corpus f</w:t>
      </w:r>
      <w:r w:rsidR="00D7026A">
        <w:rPr>
          <w:lang w:val="en-US"/>
        </w:rPr>
        <w:t>or linked media files and to add</w:t>
      </w:r>
      <w:r w:rsidR="00D7026A" w:rsidRPr="00D7026A">
        <w:rPr>
          <w:lang w:val="en-US"/>
        </w:rPr>
        <w:t xml:space="preserve"> them as recordings </w:t>
      </w:r>
      <w:commentRangeStart w:id="152"/>
      <w:r w:rsidR="00D7026A" w:rsidRPr="00D7026A">
        <w:rPr>
          <w:lang w:val="en-US"/>
        </w:rPr>
        <w:t xml:space="preserve">in </w:t>
      </w:r>
      <w:commentRangeEnd w:id="152"/>
      <w:r w:rsidR="00151843">
        <w:rPr>
          <w:rStyle w:val="Kommentarzeichen"/>
          <w:kern w:val="1"/>
          <w:lang w:eastAsia="ar-SA"/>
        </w:rPr>
        <w:commentReference w:id="152"/>
      </w:r>
      <w:r w:rsidR="00D7026A" w:rsidRPr="00D7026A">
        <w:rPr>
          <w:lang w:val="en-US"/>
        </w:rPr>
        <w:t>the .</w:t>
      </w:r>
      <w:r w:rsidR="00D7026A">
        <w:rPr>
          <w:lang w:val="en-US"/>
        </w:rPr>
        <w:t>coma file</w:t>
      </w:r>
      <w:r w:rsidR="00562E06">
        <w:rPr>
          <w:lang w:val="en-US"/>
        </w:rPr>
        <w:t xml:space="preserve"> (already existing recordings will </w:t>
      </w:r>
      <w:r w:rsidR="00EC6849">
        <w:rPr>
          <w:lang w:val="en-US"/>
        </w:rPr>
        <w:t xml:space="preserve">not </w:t>
      </w:r>
      <w:r w:rsidR="00562E06">
        <w:rPr>
          <w:lang w:val="en-US"/>
        </w:rPr>
        <w:t xml:space="preserve">be not changed or removed). </w:t>
      </w:r>
      <w:del w:id="153" w:author="Carolin Frontzeck" w:date="2014-05-20T10:55:00Z">
        <w:r w:rsidR="00562E06" w:rsidDel="00151843">
          <w:rPr>
            <w:lang w:val="en-US"/>
          </w:rPr>
          <w:delText>A notification like this will then appear.</w:delText>
        </w:r>
      </w:del>
    </w:p>
    <w:p w:rsidR="00C91745" w:rsidRPr="00A4115D" w:rsidRDefault="00562E06" w:rsidP="008E6178">
      <w:pPr>
        <w:pStyle w:val="c2"/>
        <w:jc w:val="both"/>
        <w:rPr>
          <w:lang w:val="en-US"/>
        </w:rPr>
      </w:pPr>
      <w:r w:rsidRPr="00562E06">
        <w:rPr>
          <w:lang w:val="en-US"/>
        </w:rPr>
        <w:t xml:space="preserve">In general, you might find this function particularly </w:t>
      </w:r>
      <w:r w:rsidR="00A4115D" w:rsidRPr="00562E06">
        <w:rPr>
          <w:lang w:val="en-US"/>
        </w:rPr>
        <w:t xml:space="preserve">useful </w:t>
      </w:r>
      <w:r w:rsidRPr="00562E06">
        <w:rPr>
          <w:lang w:val="en-US"/>
        </w:rPr>
        <w:t>if you added new media files to already linked transcriptions</w:t>
      </w:r>
      <w:r w:rsidR="00A4115D">
        <w:rPr>
          <w:lang w:val="en-US"/>
        </w:rPr>
        <w:t xml:space="preserve"> (i.e. audio/video files in different formats).</w:t>
      </w:r>
    </w:p>
    <w:p w:rsidR="00C91745" w:rsidRPr="00CF0E55" w:rsidRDefault="00CF0E55" w:rsidP="00A4115D">
      <w:pPr>
        <w:pStyle w:val="c2"/>
        <w:jc w:val="both"/>
        <w:rPr>
          <w:u w:val="single"/>
          <w:lang w:val="en-US"/>
        </w:rPr>
      </w:pPr>
      <w:r w:rsidRPr="00CF0E55">
        <w:rPr>
          <w:u w:val="single"/>
          <w:lang w:val="en-US"/>
        </w:rPr>
        <w:br w:type="page"/>
      </w:r>
      <w:r w:rsidR="00125AB6">
        <w:rPr>
          <w:noProof/>
        </w:rPr>
        <w:lastRenderedPageBreak/>
        <w:pict>
          <v:shape id="_x0000_s1066" type="#_x0000_t75" style="position:absolute;left:0;text-align:left;margin-left:172.9pt;margin-top:22.1pt;width:281.3pt;height:306.4pt;z-index:-251647488;visibility:visible" wrapcoords="-58 0 -58 21547 21600 21547 21600 0 -58 0">
            <v:imagedata r:id="rId25" o:title=""/>
            <w10:wrap type="tight"/>
          </v:shape>
        </w:pict>
      </w:r>
      <w:r w:rsidR="00A4115D" w:rsidRPr="00CF0E55">
        <w:rPr>
          <w:u w:val="single"/>
          <w:lang w:val="en-US"/>
        </w:rPr>
        <w:t xml:space="preserve">H. Harmonize description keys </w:t>
      </w:r>
      <w:bookmarkStart w:id="154" w:name="h.hyce1uw78lch"/>
      <w:bookmarkEnd w:id="154"/>
    </w:p>
    <w:p w:rsidR="00C91745" w:rsidRPr="00C24792" w:rsidRDefault="00394EBC" w:rsidP="008E6178">
      <w:pPr>
        <w:pStyle w:val="c2"/>
        <w:jc w:val="both"/>
        <w:rPr>
          <w:lang w:val="en-US"/>
        </w:rPr>
      </w:pPr>
      <w:r w:rsidRPr="00A53A9E">
        <w:rPr>
          <w:lang w:val="en-US"/>
        </w:rPr>
        <w:t xml:space="preserve">1. Choose </w:t>
      </w:r>
      <w:r w:rsidRPr="00A53A9E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>Maintenance &gt; Harmonize description keys...</w:t>
      </w:r>
      <w:r w:rsidRPr="00A53A9E">
        <w:rPr>
          <w:lang w:val="en-US"/>
        </w:rPr>
        <w:t xml:space="preserve"> to check and/or standar</w:t>
      </w:r>
      <w:r w:rsidR="00952A1B">
        <w:rPr>
          <w:lang w:val="en-US"/>
        </w:rPr>
        <w:t>dize the description keys, as oversights</w:t>
      </w:r>
      <w:r w:rsidRPr="00A53A9E">
        <w:rPr>
          <w:lang w:val="en-US"/>
        </w:rPr>
        <w:t xml:space="preserve"> </w:t>
      </w:r>
      <w:r w:rsidR="00952A1B">
        <w:rPr>
          <w:lang w:val="en-US"/>
        </w:rPr>
        <w:t xml:space="preserve">happen quite often </w:t>
      </w:r>
      <w:r w:rsidR="00CF0E55">
        <w:rPr>
          <w:lang w:val="en-US"/>
        </w:rPr>
        <w:t xml:space="preserve">while typing. </w:t>
      </w:r>
      <w:commentRangeStart w:id="155"/>
      <w:r w:rsidR="00CF0E55" w:rsidRPr="00C24792">
        <w:rPr>
          <w:lang w:val="en-US"/>
        </w:rPr>
        <w:t xml:space="preserve">A table </w:t>
      </w:r>
      <w:r w:rsidR="00CF0E55" w:rsidRPr="008923B3">
        <w:rPr>
          <w:lang w:val="en-US"/>
        </w:rPr>
        <w:t>like</w:t>
      </w:r>
      <w:r w:rsidR="00CF0E55" w:rsidRPr="00C24792">
        <w:rPr>
          <w:lang w:val="en-US"/>
        </w:rPr>
        <w:t xml:space="preserve"> this will be</w:t>
      </w:r>
      <w:r w:rsidR="00CF493A" w:rsidRPr="00C24792">
        <w:rPr>
          <w:lang w:val="en-US"/>
        </w:rPr>
        <w:t xml:space="preserve"> then </w:t>
      </w:r>
      <w:r w:rsidR="00CF0E55" w:rsidRPr="00C24792">
        <w:rPr>
          <w:lang w:val="en-US"/>
        </w:rPr>
        <w:t xml:space="preserve"> displayed:</w:t>
      </w:r>
      <w:commentRangeEnd w:id="155"/>
      <w:r w:rsidR="00C92CAB">
        <w:rPr>
          <w:rStyle w:val="Kommentarzeichen"/>
          <w:kern w:val="1"/>
          <w:lang w:eastAsia="ar-SA"/>
        </w:rPr>
        <w:commentReference w:id="155"/>
      </w:r>
    </w:p>
    <w:p w:rsidR="00C91745" w:rsidRDefault="00125AB6" w:rsidP="008E6178">
      <w:pPr>
        <w:pStyle w:val="c2"/>
        <w:jc w:val="both"/>
        <w:rPr>
          <w:lang w:val="en-US"/>
        </w:rPr>
      </w:pPr>
      <w:r>
        <w:rPr>
          <w:noProof/>
        </w:rPr>
        <w:pict>
          <v:shape id="_x0000_s1067" type="#_x0000_t66" style="position:absolute;left:0;text-align:left;margin-left:263pt;margin-top:44.3pt;width:24.45pt;height:11pt;rotation:1349543fd;z-index:251670016" fillcolor="red" strokecolor="red"/>
        </w:pict>
      </w:r>
      <w:r w:rsidR="008923B3">
        <w:rPr>
          <w:lang w:val="en-US"/>
        </w:rPr>
        <w:t xml:space="preserve">2. </w:t>
      </w:r>
      <w:r w:rsidR="00CF493A" w:rsidRPr="00CF493A">
        <w:rPr>
          <w:lang w:val="en-US"/>
        </w:rPr>
        <w:t xml:space="preserve">Description keys that are </w:t>
      </w:r>
      <w:commentRangeStart w:id="156"/>
      <w:r w:rsidR="00CF493A" w:rsidRPr="00CF493A">
        <w:rPr>
          <w:lang w:val="en-US"/>
        </w:rPr>
        <w:t xml:space="preserve">similar </w:t>
      </w:r>
      <w:commentRangeEnd w:id="156"/>
      <w:r w:rsidR="00C92CAB">
        <w:rPr>
          <w:rStyle w:val="Kommentarzeichen"/>
          <w:kern w:val="1"/>
          <w:lang w:eastAsia="ar-SA"/>
        </w:rPr>
        <w:commentReference w:id="156"/>
      </w:r>
      <w:r w:rsidR="00CF493A" w:rsidRPr="00CF493A">
        <w:rPr>
          <w:lang w:val="en-US"/>
        </w:rPr>
        <w:t>(and thus an indicatio</w:t>
      </w:r>
      <w:r w:rsidR="00CF493A">
        <w:rPr>
          <w:lang w:val="en-US"/>
        </w:rPr>
        <w:t>n f</w:t>
      </w:r>
      <w:r w:rsidR="008923B3">
        <w:rPr>
          <w:lang w:val="en-US"/>
        </w:rPr>
        <w:t>o</w:t>
      </w:r>
      <w:r w:rsidR="00CF493A">
        <w:rPr>
          <w:lang w:val="en-US"/>
        </w:rPr>
        <w:t>r</w:t>
      </w:r>
      <w:r w:rsidR="00CF493A" w:rsidRPr="00CF493A">
        <w:rPr>
          <w:lang w:val="en-US"/>
        </w:rPr>
        <w:t xml:space="preserve"> a poss</w:t>
      </w:r>
      <w:r w:rsidR="008923B3">
        <w:rPr>
          <w:lang w:val="en-US"/>
        </w:rPr>
        <w:t xml:space="preserve">ible error) are marked in yellow. You can edit them in the right column </w:t>
      </w:r>
    </w:p>
    <w:p w:rsidR="008923B3" w:rsidRPr="008923B3" w:rsidRDefault="008923B3" w:rsidP="008E6178">
      <w:pPr>
        <w:pStyle w:val="c2"/>
        <w:jc w:val="both"/>
        <w:rPr>
          <w:lang w:val="en-US"/>
        </w:rPr>
      </w:pPr>
      <w:r>
        <w:rPr>
          <w:lang w:val="en-US"/>
        </w:rPr>
        <w:t xml:space="preserve">3. Click </w:t>
      </w:r>
      <w:r w:rsidRPr="00A14447">
        <w:rPr>
          <w:rStyle w:val="Menufunction"/>
          <w:rFonts w:ascii="Arial Black" w:hAnsi="Arial Black"/>
          <w:color w:val="auto"/>
          <w:sz w:val="20"/>
          <w:szCs w:val="20"/>
          <w:lang w:val="en-US"/>
        </w:rPr>
        <w:t xml:space="preserve">OK </w:t>
      </w:r>
      <w:r>
        <w:rPr>
          <w:lang w:val="en-US"/>
        </w:rPr>
        <w:t xml:space="preserve">to confirm and the key will be replaced for the whole corpus. </w:t>
      </w:r>
    </w:p>
    <w:p w:rsidR="00EE70E7" w:rsidRPr="008923B3" w:rsidRDefault="00EE70E7" w:rsidP="008E6178">
      <w:pPr>
        <w:pStyle w:val="Textkrper"/>
        <w:jc w:val="both"/>
        <w:rPr>
          <w:lang w:val="en-US"/>
        </w:rPr>
      </w:pPr>
    </w:p>
    <w:sectPr w:rsidR="00EE70E7" w:rsidRPr="008923B3" w:rsidSect="00C24792">
      <w:footerReference w:type="even" r:id="rId26"/>
      <w:footerReference w:type="default" r:id="rId27"/>
      <w:pgSz w:w="11906" w:h="16838"/>
      <w:pgMar w:top="1417" w:right="1417" w:bottom="1134" w:left="1417" w:header="720" w:footer="708" w:gutter="0"/>
      <w:cols w:space="720"/>
      <w:docGrid w:linePitch="360" w:charSpace="32768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Carolin Frontzeck" w:date="2014-05-20T09:03:00Z" w:initials="CF">
    <w:p w:rsidR="007A2389" w:rsidRPr="00707E82" w:rsidRDefault="007A238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07E82">
        <w:rPr>
          <w:lang w:val="en-US"/>
        </w:rPr>
        <w:t>A variety of</w:t>
      </w:r>
    </w:p>
  </w:comment>
  <w:comment w:id="7" w:author="Carolin Frontzeck" w:date="2014-05-20T09:08:00Z" w:initials="CF">
    <w:p w:rsidR="007A2389" w:rsidRPr="00707E82" w:rsidRDefault="007A2389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07E82">
        <w:rPr>
          <w:lang w:val="en-US"/>
        </w:rPr>
        <w:t>for</w:t>
      </w:r>
    </w:p>
  </w:comment>
  <w:comment w:id="9" w:author="Carolin Frontzeck" w:date="2014-05-20T09:10:00Z" w:initials="CF">
    <w:p w:rsidR="00A80D30" w:rsidRPr="00707E82" w:rsidRDefault="00A80D3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07E82">
        <w:rPr>
          <w:lang w:val="en-US"/>
        </w:rPr>
        <w:t>monitoring</w:t>
      </w:r>
    </w:p>
  </w:comment>
  <w:comment w:id="21" w:author="Carolin Frontzeck" w:date="2014-05-20T09:34:00Z" w:initials="CF">
    <w:p w:rsidR="00435A80" w:rsidRPr="00435A80" w:rsidRDefault="00435A8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435A80">
        <w:rPr>
          <w:lang w:val="en-US"/>
        </w:rPr>
        <w:t xml:space="preserve">should be executed on the basic transcription (file extension </w:t>
      </w:r>
      <w:r>
        <w:rPr>
          <w:lang w:val="en-US"/>
        </w:rPr>
        <w:t>.exb) in the Partitur-Edtor</w:t>
      </w:r>
    </w:p>
  </w:comment>
  <w:comment w:id="24" w:author="Carolin Frontzeck" w:date="2014-05-20T09:38:00Z" w:initials="CF">
    <w:p w:rsidR="00435A80" w:rsidRPr="00EA436B" w:rsidRDefault="00435A8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should</w:t>
      </w:r>
    </w:p>
  </w:comment>
  <w:comment w:id="29" w:author="Carolin Frontzeck" w:date="2014-05-20T09:38:00Z" w:initials="CF">
    <w:p w:rsidR="00435A80" w:rsidRPr="00EA436B" w:rsidRDefault="00435A8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the</w:t>
      </w:r>
    </w:p>
  </w:comment>
  <w:comment w:id="31" w:author="Carolin Frontzeck" w:date="2014-05-20T09:38:00Z" w:initials="CF">
    <w:p w:rsidR="00435A80" w:rsidRPr="00EA436B" w:rsidRDefault="00435A8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?</w:t>
      </w:r>
    </w:p>
  </w:comment>
  <w:comment w:id="33" w:author="Carolin Frontzeck" w:date="2014-05-20T09:39:00Z" w:initials="CF">
    <w:p w:rsidR="00435A80" w:rsidRPr="00EA436B" w:rsidRDefault="00435A8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select</w:t>
      </w:r>
    </w:p>
  </w:comment>
  <w:comment w:id="34" w:author="Carolin Frontzeck" w:date="2014-05-20T09:41:00Z" w:initials="CF">
    <w:p w:rsidR="00821B97" w:rsidRPr="00EA436B" w:rsidRDefault="00821B9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consequently, the</w:t>
      </w:r>
    </w:p>
  </w:comment>
  <w:comment w:id="37" w:author="Carolin Frontzeck" w:date="2014-05-20T09:41:00Z" w:initials="CF">
    <w:p w:rsidR="00821B97" w:rsidRPr="00EA436B" w:rsidRDefault="00821B9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select</w:t>
      </w:r>
    </w:p>
  </w:comment>
  <w:comment w:id="38" w:author="Carolin Frontzeck" w:date="2014-05-20T09:42:00Z" w:initials="CF">
    <w:p w:rsidR="00821B97" w:rsidRPr="00EA436B" w:rsidRDefault="00821B9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screen</w:t>
      </w:r>
    </w:p>
  </w:comment>
  <w:comment w:id="42" w:author="Carolin Frontzeck" w:date="2014-05-20T09:43:00Z" w:initials="CF">
    <w:p w:rsidR="00821B97" w:rsidRPr="00EA436B" w:rsidRDefault="00821B9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structure</w:t>
      </w:r>
    </w:p>
  </w:comment>
  <w:comment w:id="45" w:author="Carolin Frontzeck" w:date="2014-05-20T09:44:00Z" w:initials="CF">
    <w:p w:rsidR="00821B97" w:rsidRPr="00EA436B" w:rsidRDefault="00821B9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the</w:t>
      </w:r>
    </w:p>
  </w:comment>
  <w:comment w:id="54" w:author="Carolin Frontzeck" w:date="2014-05-20T09:45:00Z" w:initials="CF">
    <w:p w:rsidR="00821B97" w:rsidRPr="00EA436B" w:rsidRDefault="00821B9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any errors</w:t>
      </w:r>
    </w:p>
  </w:comment>
  <w:comment w:id="59" w:author="Carolin Frontzeck" w:date="2014-05-20T09:45:00Z" w:initials="CF">
    <w:p w:rsidR="00821B97" w:rsidRPr="00EA436B" w:rsidRDefault="00821B9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the</w:t>
      </w:r>
    </w:p>
  </w:comment>
  <w:comment w:id="62" w:author="Carolin Frontzeck" w:date="2014-05-20T09:45:00Z" w:initials="CF">
    <w:p w:rsidR="00821B97" w:rsidRPr="008C1466" w:rsidRDefault="00821B97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8C1466">
        <w:rPr>
          <w:lang w:val="en-US"/>
        </w:rPr>
        <w:t>pop up</w:t>
      </w:r>
    </w:p>
  </w:comment>
  <w:comment w:id="67" w:author="Carolin Frontzeck" w:date="2015-04-08T14:30:00Z" w:initials="CF">
    <w:p w:rsidR="00821B97" w:rsidRPr="00821B97" w:rsidRDefault="00821B97">
      <w:pPr>
        <w:pStyle w:val="Kommentartext"/>
        <w:rPr>
          <w:lang w:val="en-US"/>
        </w:rPr>
      </w:pPr>
      <w:r>
        <w:rPr>
          <w:rStyle w:val="Kommentarzeichen"/>
        </w:rPr>
        <w:annotationRef/>
      </w:r>
    </w:p>
  </w:comment>
  <w:comment w:id="69" w:author="Carolin Frontzeck" w:date="2014-05-20T09:56:00Z" w:initials="CF">
    <w:p w:rsidR="008C1466" w:rsidRPr="00EA436B" w:rsidRDefault="008C146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on</w:t>
      </w:r>
    </w:p>
  </w:comment>
  <w:comment w:id="73" w:author="Carolin Frontzeck" w:date="2014-05-20T09:59:00Z" w:initials="CF">
    <w:p w:rsidR="008C1466" w:rsidRPr="00EA436B" w:rsidRDefault="008C146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-</w:t>
      </w:r>
    </w:p>
  </w:comment>
  <w:comment w:id="76" w:author="Carolin Frontzeck" w:date="2014-05-20T10:02:00Z" w:initials="CF">
    <w:p w:rsidR="008C1466" w:rsidRPr="00EA436B" w:rsidRDefault="008C1466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B661F4" w:rsidRPr="00EA436B">
        <w:rPr>
          <w:rStyle w:val="Kommentarzeichen"/>
          <w:lang w:val="en-US"/>
        </w:rPr>
        <w:t>löschen</w:t>
      </w:r>
    </w:p>
  </w:comment>
  <w:comment w:id="80" w:author="Carolin Frontzeck" w:date="2014-05-20T10:03:00Z" w:initials="CF">
    <w:p w:rsidR="00B661F4" w:rsidRPr="00EA436B" w:rsidRDefault="00B661F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the error</w:t>
      </w:r>
    </w:p>
  </w:comment>
  <w:comment w:id="85" w:author="Carolin Frontzeck" w:date="2015-04-08T14:31:00Z" w:initials="CF">
    <w:p w:rsidR="00B661F4" w:rsidRPr="00EA436B" w:rsidRDefault="00B661F4">
      <w:pPr>
        <w:pStyle w:val="Kommentartext"/>
        <w:rPr>
          <w:lang w:val="en-US"/>
        </w:rPr>
      </w:pPr>
      <w:r>
        <w:rPr>
          <w:rStyle w:val="Kommentarzeichen"/>
        </w:rPr>
        <w:annotationRef/>
      </w:r>
    </w:p>
  </w:comment>
  <w:comment w:id="92" w:author="Carolin Frontzeck" w:date="2014-05-20T10:06:00Z" w:initials="CF">
    <w:p w:rsidR="00B661F4" w:rsidRPr="00EA436B" w:rsidRDefault="00B661F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weg</w:t>
      </w:r>
    </w:p>
  </w:comment>
  <w:comment w:id="100" w:author="Carolin Frontzeck" w:date="2014-05-20T10:25:00Z" w:initials="CF">
    <w:p w:rsidR="003065E0" w:rsidRPr="00EA436B" w:rsidRDefault="003065E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FC45BA" w:rsidRPr="00EA436B">
        <w:rPr>
          <w:lang w:val="en-US"/>
        </w:rPr>
        <w:t>the</w:t>
      </w:r>
    </w:p>
  </w:comment>
  <w:comment w:id="97" w:author="Carolin Frontzeck" w:date="2014-05-20T10:25:00Z" w:initials="CF">
    <w:p w:rsidR="00FC45BA" w:rsidRPr="00FC45BA" w:rsidRDefault="00FC45B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C45BA">
        <w:rPr>
          <w:lang w:val="en-US"/>
        </w:rPr>
        <w:t>listing</w:t>
      </w:r>
    </w:p>
  </w:comment>
  <w:comment w:id="102" w:author="Carolin Frontzeck" w:date="2014-05-20T10:20:00Z" w:initials="CF">
    <w:p w:rsidR="003065E0" w:rsidRPr="00FC45BA" w:rsidRDefault="003065E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C45BA">
        <w:rPr>
          <w:lang w:val="en-US"/>
        </w:rPr>
        <w:t xml:space="preserve">which then can be </w:t>
      </w:r>
    </w:p>
  </w:comment>
  <w:comment w:id="107" w:author="Carolin Frontzeck" w:date="2014-05-20T10:21:00Z" w:initials="CF">
    <w:p w:rsidR="003065E0" w:rsidRPr="00FC45BA" w:rsidRDefault="003065E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FC45BA">
        <w:rPr>
          <w:lang w:val="en-US"/>
        </w:rPr>
        <w:t>cf.</w:t>
      </w:r>
    </w:p>
  </w:comment>
  <w:comment w:id="109" w:author="Carolin Frontzeck" w:date="2014-05-20T10:24:00Z" w:initials="CF">
    <w:p w:rsidR="00FC45BA" w:rsidRPr="00EA436B" w:rsidRDefault="00FC45B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the</w:t>
      </w:r>
    </w:p>
  </w:comment>
  <w:comment w:id="113" w:author="Carolin Frontzeck" w:date="2014-05-20T10:26:00Z" w:initials="CF">
    <w:p w:rsidR="00FC45BA" w:rsidRPr="00EA436B" w:rsidRDefault="00FC45B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the</w:t>
      </w:r>
    </w:p>
  </w:comment>
  <w:comment w:id="118" w:author="Carolin Frontzeck" w:date="2014-05-20T10:26:00Z" w:initials="CF">
    <w:p w:rsidR="00FC45BA" w:rsidRPr="00EA436B" w:rsidRDefault="00FC45B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pop up</w:t>
      </w:r>
    </w:p>
  </w:comment>
  <w:comment w:id="123" w:author="Carolin Frontzeck" w:date="2014-05-20T10:27:00Z" w:initials="CF">
    <w:p w:rsidR="00FC45BA" w:rsidRPr="00EA436B" w:rsidRDefault="00FC45B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and</w:t>
      </w:r>
    </w:p>
  </w:comment>
  <w:comment w:id="125" w:author="Carolin Frontzeck" w:date="2014-05-20T10:28:00Z" w:initials="CF">
    <w:p w:rsidR="00FC45BA" w:rsidRPr="00EA436B" w:rsidRDefault="00FC45B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finally</w:t>
      </w:r>
    </w:p>
  </w:comment>
  <w:comment w:id="128" w:author="Carolin Frontzeck" w:date="2014-05-20T10:28:00Z" w:initials="CF">
    <w:p w:rsidR="00FC45BA" w:rsidRPr="00EA436B" w:rsidRDefault="00FC45B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be shown</w:t>
      </w:r>
    </w:p>
  </w:comment>
  <w:comment w:id="132" w:author="Carolin Frontzeck" w:date="2014-05-20T10:28:00Z" w:initials="CF">
    <w:p w:rsidR="00FC45BA" w:rsidRPr="00EA436B" w:rsidRDefault="00FC45B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displaying</w:t>
      </w:r>
    </w:p>
  </w:comment>
  <w:comment w:id="135" w:author="Carolin Frontzeck" w:date="2014-05-20T10:29:00Z" w:initials="CF">
    <w:p w:rsidR="00FC45BA" w:rsidRPr="00EA436B" w:rsidRDefault="00FC45BA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your</w:t>
      </w:r>
    </w:p>
  </w:comment>
  <w:comment w:id="137" w:author="Carolin Frontzeck" w:date="2014-05-20T10:39:00Z" w:initials="CF">
    <w:p w:rsidR="001F766E" w:rsidRPr="00EA436B" w:rsidRDefault="001F766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will then be</w:t>
      </w:r>
    </w:p>
  </w:comment>
  <w:comment w:id="138" w:author="Carolin Frontzeck" w:date="2014-05-20T10:41:00Z" w:initials="CF">
    <w:p w:rsidR="001F766E" w:rsidRPr="00707E82" w:rsidRDefault="001F766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07E82">
        <w:rPr>
          <w:lang w:val="en-US"/>
        </w:rPr>
        <w:t>included</w:t>
      </w:r>
    </w:p>
  </w:comment>
  <w:comment w:id="139" w:author="Carolin Frontzeck" w:date="2014-05-20T10:42:00Z" w:initials="CF">
    <w:p w:rsidR="001F766E" w:rsidRPr="00707E82" w:rsidRDefault="001F766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707E82">
        <w:rPr>
          <w:lang w:val="en-US"/>
        </w:rPr>
        <w:t>the</w:t>
      </w:r>
    </w:p>
  </w:comment>
  <w:comment w:id="140" w:author="Carolin Frontzeck" w:date="2014-05-20T10:45:00Z" w:initials="CF">
    <w:p w:rsidR="001F766E" w:rsidRPr="001F766E" w:rsidRDefault="001F766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1F766E">
        <w:rPr>
          <w:lang w:val="en-US"/>
        </w:rPr>
        <w:t>the inter</w:t>
      </w:r>
      <w:r>
        <w:rPr>
          <w:lang w:val="en-US"/>
        </w:rPr>
        <w:t>f</w:t>
      </w:r>
      <w:r w:rsidRPr="001F766E">
        <w:rPr>
          <w:lang w:val="en-US"/>
        </w:rPr>
        <w:t>ace did not change,</w:t>
      </w:r>
    </w:p>
  </w:comment>
  <w:comment w:id="141" w:author="Carolin Frontzeck" w:date="2014-05-20T10:45:00Z" w:initials="CF">
    <w:p w:rsidR="001F766E" w:rsidRPr="00EA436B" w:rsidRDefault="001F766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weg</w:t>
      </w:r>
    </w:p>
  </w:comment>
  <w:comment w:id="142" w:author="Carolin Frontzeck" w:date="2014-05-20T10:45:00Z" w:initials="CF">
    <w:p w:rsidR="001F766E" w:rsidRPr="00EA436B" w:rsidRDefault="001F766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weg</w:t>
      </w:r>
    </w:p>
  </w:comment>
  <w:comment w:id="143" w:author="Carolin Frontzeck" w:date="2014-05-20T10:45:00Z" w:initials="CF">
    <w:p w:rsidR="001F766E" w:rsidRPr="00EA436B" w:rsidRDefault="001F766E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the</w:t>
      </w:r>
    </w:p>
  </w:comment>
  <w:comment w:id="144" w:author="Carolin Frontzeck" w:date="2014-05-20T10:48:00Z" w:initials="CF">
    <w:p w:rsidR="00151843" w:rsidRPr="00EA436B" w:rsidRDefault="0015184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´set to</w:t>
      </w:r>
    </w:p>
  </w:comment>
  <w:comment w:id="146" w:author="Carolin Frontzeck" w:date="2014-05-20T10:49:00Z" w:initials="CF">
    <w:p w:rsidR="00151843" w:rsidRPr="00EA436B" w:rsidRDefault="0015184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weg</w:t>
      </w:r>
    </w:p>
  </w:comment>
  <w:comment w:id="147" w:author="Carolin Frontzeck" w:date="2014-05-20T10:50:00Z" w:initials="CF">
    <w:p w:rsidR="00151843" w:rsidRPr="00EA436B" w:rsidRDefault="0015184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the</w:t>
      </w:r>
    </w:p>
  </w:comment>
  <w:comment w:id="148" w:author="Carolin Frontzeck" w:date="2014-05-20T10:50:00Z" w:initials="CF">
    <w:p w:rsidR="00151843" w:rsidRPr="00EA436B" w:rsidRDefault="0015184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weg</w:t>
      </w:r>
    </w:p>
  </w:comment>
  <w:comment w:id="149" w:author="Carolin Frontzeck" w:date="2014-05-20T10:50:00Z" w:initials="CF">
    <w:p w:rsidR="00151843" w:rsidRPr="00EA436B" w:rsidRDefault="0015184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weg</w:t>
      </w:r>
    </w:p>
  </w:comment>
  <w:comment w:id="150" w:author="Carolin Frontzeck" w:date="2014-05-20T10:51:00Z" w:initials="CF">
    <w:p w:rsidR="00151843" w:rsidRPr="00EA436B" w:rsidRDefault="0015184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amended</w:t>
      </w:r>
    </w:p>
  </w:comment>
  <w:comment w:id="152" w:author="Carolin Frontzeck" w:date="2014-05-20T10:53:00Z" w:initials="CF">
    <w:p w:rsidR="00151843" w:rsidRPr="00EA436B" w:rsidRDefault="00151843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to</w:t>
      </w:r>
    </w:p>
  </w:comment>
  <w:comment w:id="155" w:author="Carolin Frontzeck" w:date="2014-05-20T10:58:00Z" w:initials="CF">
    <w:p w:rsidR="00C92CAB" w:rsidRPr="00EA436B" w:rsidRDefault="00C92CA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example of the output:</w:t>
      </w:r>
    </w:p>
  </w:comment>
  <w:comment w:id="156" w:author="Carolin Frontzeck" w:date="2014-05-20T10:58:00Z" w:initials="CF">
    <w:p w:rsidR="00C92CAB" w:rsidRPr="00EA436B" w:rsidRDefault="00C92CAB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EA436B">
        <w:rPr>
          <w:lang w:val="en-US"/>
        </w:rPr>
        <w:t>highly similar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1DE" w:rsidRDefault="00BB41DE">
      <w:pPr>
        <w:spacing w:line="240" w:lineRule="auto"/>
      </w:pPr>
      <w:r>
        <w:separator/>
      </w:r>
    </w:p>
  </w:endnote>
  <w:endnote w:type="continuationSeparator" w:id="0">
    <w:p w:rsidR="00BB41DE" w:rsidRDefault="00BB4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A09" w:rsidRDefault="00EF0A09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C24792">
      <w:rPr>
        <w:noProof/>
      </w:rPr>
      <w:t>4</w:t>
    </w:r>
    <w:r>
      <w:fldChar w:fldCharType="end"/>
    </w:r>
  </w:p>
  <w:p w:rsidR="007D7E35" w:rsidRDefault="007D7E35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4792" w:rsidRDefault="00C2479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 w:rsidR="00125AB6">
      <w:rPr>
        <w:noProof/>
      </w:rPr>
      <w:t>1</w:t>
    </w:r>
    <w:r>
      <w:fldChar w:fldCharType="end"/>
    </w:r>
  </w:p>
  <w:p w:rsidR="007D7E35" w:rsidRDefault="007D7E35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1DE" w:rsidRDefault="00BB41DE">
      <w:pPr>
        <w:spacing w:line="240" w:lineRule="auto"/>
      </w:pPr>
      <w:r>
        <w:separator/>
      </w:r>
    </w:p>
  </w:footnote>
  <w:footnote w:type="continuationSeparator" w:id="0">
    <w:p w:rsidR="00BB41DE" w:rsidRDefault="00BB41DE">
      <w:pPr>
        <w:spacing w:line="240" w:lineRule="auto"/>
      </w:pPr>
      <w:r>
        <w:continuationSeparator/>
      </w:r>
    </w:p>
  </w:footnote>
  <w:footnote w:id="1">
    <w:p w:rsidR="00674012" w:rsidRPr="00674012" w:rsidRDefault="00674012">
      <w:pPr>
        <w:pStyle w:val="Funotentext"/>
        <w:rPr>
          <w:lang w:val="en-US"/>
        </w:rPr>
      </w:pPr>
      <w:r w:rsidRPr="00357720">
        <w:rPr>
          <w:rStyle w:val="Funotenzeichen"/>
        </w:rPr>
        <w:footnoteRef/>
      </w:r>
      <w:r w:rsidRPr="00357720">
        <w:rPr>
          <w:lang w:val="en-US"/>
        </w:rPr>
        <w:t xml:space="preserve"> </w:t>
      </w:r>
      <w:r w:rsidRPr="00C24792">
        <w:rPr>
          <w:lang w:val="en-US"/>
        </w:rPr>
        <w:t>For more information on this topic consult also “Quickstart segmentation”.</w:t>
      </w:r>
    </w:p>
  </w:footnote>
  <w:footnote w:id="2">
    <w:p w:rsidR="00674012" w:rsidRPr="000D44EA" w:rsidRDefault="00674012" w:rsidP="00674012">
      <w:pPr>
        <w:pStyle w:val="Funotentext"/>
        <w:rPr>
          <w:lang w:val="en-US"/>
        </w:rPr>
      </w:pPr>
      <w:r>
        <w:rPr>
          <w:rStyle w:val="Funotenzeichen"/>
        </w:rPr>
        <w:footnoteRef/>
      </w:r>
      <w:r w:rsidRPr="000D44EA">
        <w:rPr>
          <w:lang w:val="en-US"/>
        </w:rPr>
        <w:t xml:space="preserve"> Note that it is useful to use file suffixes as for instance _s to differentiate between basic and segmented transcriptions at first glance. </w:t>
      </w:r>
      <w:r>
        <w:rPr>
          <w:lang w:val="en-US"/>
        </w:rPr>
        <w:t xml:space="preserve">The ‘s’ stands for ‘segmented’ and it will it is used as default.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3EB"/>
    <w:rsid w:val="0007037F"/>
    <w:rsid w:val="00074CC0"/>
    <w:rsid w:val="000C23EB"/>
    <w:rsid w:val="000D44EA"/>
    <w:rsid w:val="000D5A22"/>
    <w:rsid w:val="000F0AD7"/>
    <w:rsid w:val="001177A9"/>
    <w:rsid w:val="00125AB6"/>
    <w:rsid w:val="00132DB8"/>
    <w:rsid w:val="00133188"/>
    <w:rsid w:val="00134600"/>
    <w:rsid w:val="00151843"/>
    <w:rsid w:val="00191549"/>
    <w:rsid w:val="001A7E2E"/>
    <w:rsid w:val="001E4D01"/>
    <w:rsid w:val="001F2567"/>
    <w:rsid w:val="001F766E"/>
    <w:rsid w:val="0025217D"/>
    <w:rsid w:val="00257E22"/>
    <w:rsid w:val="002A186A"/>
    <w:rsid w:val="002A4E88"/>
    <w:rsid w:val="002E3207"/>
    <w:rsid w:val="002F7916"/>
    <w:rsid w:val="003065E0"/>
    <w:rsid w:val="0034237C"/>
    <w:rsid w:val="00357720"/>
    <w:rsid w:val="00394EBC"/>
    <w:rsid w:val="003E7DA9"/>
    <w:rsid w:val="00400093"/>
    <w:rsid w:val="00435A80"/>
    <w:rsid w:val="00457FDC"/>
    <w:rsid w:val="00495EFD"/>
    <w:rsid w:val="004E0B09"/>
    <w:rsid w:val="00504872"/>
    <w:rsid w:val="00510F5B"/>
    <w:rsid w:val="00544EB4"/>
    <w:rsid w:val="00562E06"/>
    <w:rsid w:val="00563096"/>
    <w:rsid w:val="0057074E"/>
    <w:rsid w:val="00611EE8"/>
    <w:rsid w:val="0065198B"/>
    <w:rsid w:val="006723D1"/>
    <w:rsid w:val="00674012"/>
    <w:rsid w:val="006A1C08"/>
    <w:rsid w:val="00704BC7"/>
    <w:rsid w:val="00707E82"/>
    <w:rsid w:val="00726D0D"/>
    <w:rsid w:val="007768E6"/>
    <w:rsid w:val="007925E7"/>
    <w:rsid w:val="007A115D"/>
    <w:rsid w:val="007A2389"/>
    <w:rsid w:val="007A4553"/>
    <w:rsid w:val="007D7E35"/>
    <w:rsid w:val="00821B97"/>
    <w:rsid w:val="008923B3"/>
    <w:rsid w:val="008C1466"/>
    <w:rsid w:val="008E6178"/>
    <w:rsid w:val="0090492C"/>
    <w:rsid w:val="00916462"/>
    <w:rsid w:val="00952A1B"/>
    <w:rsid w:val="00982A6B"/>
    <w:rsid w:val="00987E14"/>
    <w:rsid w:val="00A14447"/>
    <w:rsid w:val="00A4115D"/>
    <w:rsid w:val="00A53A9E"/>
    <w:rsid w:val="00A80D30"/>
    <w:rsid w:val="00AB28D8"/>
    <w:rsid w:val="00AD100C"/>
    <w:rsid w:val="00B217A1"/>
    <w:rsid w:val="00B52BA2"/>
    <w:rsid w:val="00B661F4"/>
    <w:rsid w:val="00BB41DE"/>
    <w:rsid w:val="00BB497E"/>
    <w:rsid w:val="00BC374D"/>
    <w:rsid w:val="00BD2E26"/>
    <w:rsid w:val="00BF0D3B"/>
    <w:rsid w:val="00C24792"/>
    <w:rsid w:val="00C3035F"/>
    <w:rsid w:val="00C61C39"/>
    <w:rsid w:val="00C9027D"/>
    <w:rsid w:val="00C91745"/>
    <w:rsid w:val="00C92CAB"/>
    <w:rsid w:val="00CB3330"/>
    <w:rsid w:val="00CD08AE"/>
    <w:rsid w:val="00CF0E55"/>
    <w:rsid w:val="00CF493A"/>
    <w:rsid w:val="00D173A1"/>
    <w:rsid w:val="00D4691D"/>
    <w:rsid w:val="00D7026A"/>
    <w:rsid w:val="00D93165"/>
    <w:rsid w:val="00DB7B24"/>
    <w:rsid w:val="00DC4595"/>
    <w:rsid w:val="00E24F9B"/>
    <w:rsid w:val="00E73BC0"/>
    <w:rsid w:val="00E87AF1"/>
    <w:rsid w:val="00EA436B"/>
    <w:rsid w:val="00EA6762"/>
    <w:rsid w:val="00EB2DE9"/>
    <w:rsid w:val="00EB5223"/>
    <w:rsid w:val="00EC1910"/>
    <w:rsid w:val="00EC6849"/>
    <w:rsid w:val="00EE6A83"/>
    <w:rsid w:val="00EE70E7"/>
    <w:rsid w:val="00EF0A09"/>
    <w:rsid w:val="00F63EA8"/>
    <w:rsid w:val="00FC45BA"/>
    <w:rsid w:val="00FD3396"/>
    <w:rsid w:val="00FD5717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berschrift2">
    <w:name w:val="heading 2"/>
    <w:basedOn w:val="Standard"/>
    <w:next w:val="Textkrpe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Textkrpe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bsatz-Standardschriftart1">
    <w:name w:val="Absatz-Standardschriftart1"/>
  </w:style>
  <w:style w:type="character" w:customStyle="1" w:styleId="berschrift2Zchn">
    <w:name w:val="Überschrift 2 Zchn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berschrift3Zchn">
    <w:name w:val="Überschrift 3 Zchn"/>
    <w:rPr>
      <w:rFonts w:ascii="Arial" w:eastAsia="Times New Roman" w:hAnsi="Arial" w:cs="Arial"/>
      <w:b/>
      <w:bCs/>
      <w:sz w:val="26"/>
      <w:szCs w:val="26"/>
    </w:rPr>
  </w:style>
  <w:style w:type="character" w:customStyle="1" w:styleId="Menufunction">
    <w:name w:val="Menufunction"/>
    <w:rPr>
      <w:rFonts w:ascii="Calibri" w:hAnsi="Calibri"/>
      <w:color w:val="0000FF"/>
      <w:lang w:val="en-GB"/>
    </w:rPr>
  </w:style>
  <w:style w:type="character" w:customStyle="1" w:styleId="FuzeileZchn">
    <w:name w:val="Fußzeile Zchn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Seitenzahl1">
    <w:name w:val="Seitenzahl1"/>
    <w:basedOn w:val="Absatz-Standardschriftart1"/>
  </w:style>
  <w:style w:type="character" w:customStyle="1" w:styleId="SprechblasentextZchn">
    <w:name w:val="Sprechblasentext Zchn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Mangal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Fuzeile">
    <w:name w:val="footer"/>
    <w:basedOn w:val="Standard"/>
    <w:uiPriority w:val="99"/>
    <w:pPr>
      <w:suppressLineNumbers/>
      <w:tabs>
        <w:tab w:val="center" w:pos="4536"/>
        <w:tab w:val="right" w:pos="9072"/>
      </w:tabs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4E0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1">
    <w:name w:val="Sprechblasentext Zchn1"/>
    <w:link w:val="Sprechblasentext"/>
    <w:uiPriority w:val="99"/>
    <w:semiHidden/>
    <w:rsid w:val="004E0B09"/>
    <w:rPr>
      <w:rFonts w:ascii="Tahoma" w:hAnsi="Tahoma" w:cs="Tahoma"/>
      <w:kern w:val="1"/>
      <w:sz w:val="16"/>
      <w:szCs w:val="16"/>
      <w:lang w:eastAsia="ar-SA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5198B"/>
    <w:rPr>
      <w:sz w:val="20"/>
      <w:szCs w:val="20"/>
    </w:rPr>
  </w:style>
  <w:style w:type="character" w:customStyle="1" w:styleId="FunotentextZchn">
    <w:name w:val="Fußnotentext Zchn"/>
    <w:link w:val="Funotentext"/>
    <w:uiPriority w:val="99"/>
    <w:semiHidden/>
    <w:rsid w:val="0065198B"/>
    <w:rPr>
      <w:kern w:val="1"/>
      <w:lang w:eastAsia="ar-SA"/>
    </w:rPr>
  </w:style>
  <w:style w:type="character" w:styleId="Funotenzeichen">
    <w:name w:val="footnote reference"/>
    <w:uiPriority w:val="99"/>
    <w:semiHidden/>
    <w:unhideWhenUsed/>
    <w:rsid w:val="0065198B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DC459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DC4595"/>
    <w:rPr>
      <w:kern w:val="1"/>
      <w:sz w:val="24"/>
      <w:szCs w:val="24"/>
      <w:lang w:eastAsia="ar-SA"/>
    </w:rPr>
  </w:style>
  <w:style w:type="paragraph" w:customStyle="1" w:styleId="c2">
    <w:name w:val="c2"/>
    <w:basedOn w:val="Standard"/>
    <w:rsid w:val="00C91745"/>
    <w:pPr>
      <w:suppressAutoHyphens w:val="0"/>
      <w:spacing w:before="100" w:beforeAutospacing="1" w:after="100" w:afterAutospacing="1" w:line="240" w:lineRule="auto"/>
    </w:pPr>
    <w:rPr>
      <w:kern w:val="0"/>
      <w:lang w:eastAsia="de-DE"/>
    </w:rPr>
  </w:style>
  <w:style w:type="character" w:customStyle="1" w:styleId="c6">
    <w:name w:val="c6"/>
    <w:rsid w:val="00C91745"/>
  </w:style>
  <w:style w:type="character" w:styleId="Kommentarzeichen">
    <w:name w:val="annotation reference"/>
    <w:basedOn w:val="Absatz-Standardschriftart"/>
    <w:uiPriority w:val="99"/>
    <w:semiHidden/>
    <w:unhideWhenUsed/>
    <w:rsid w:val="007A238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238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A2389"/>
    <w:rPr>
      <w:kern w:val="1"/>
      <w:lang w:eastAsia="ar-SA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238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A2389"/>
    <w:rPr>
      <w:b/>
      <w:bCs/>
      <w:kern w:val="1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7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1F5422-E149-46D9-8FF8-0BE686DB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772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Z2Rom</dc:creator>
  <cp:lastModifiedBy>Karolina Kaminska</cp:lastModifiedBy>
  <cp:revision>8</cp:revision>
  <cp:lastPrinted>2013-11-06T14:42:00Z</cp:lastPrinted>
  <dcterms:created xsi:type="dcterms:W3CDTF">2013-11-06T14:41:00Z</dcterms:created>
  <dcterms:modified xsi:type="dcterms:W3CDTF">2017-02-08T15:03:00Z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