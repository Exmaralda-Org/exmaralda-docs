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0" w:rsidRPr="00522769" w:rsidRDefault="006D37F7" w:rsidP="00357DB0">
      <w:pPr>
        <w:rPr>
          <w:rFonts w:ascii="Calibri" w:hAnsi="Calibri"/>
          <w:b/>
          <w:sz w:val="28"/>
          <w:szCs w:val="28"/>
          <w:lang w:val="en-GB"/>
        </w:rPr>
      </w:pPr>
      <w:r w:rsidRPr="006D37F7">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margin-left:122pt;margin-top:-15.6pt;width:35.6pt;height:35.6pt;z-index:-251653632" wrapcoords="16085 919 6434 3217 460 5974 0 17464 919 19762 2298 20681 4596 20681 14706 15626 17004 15626 21140 10570 21140 2757 19762 919 16085 919">
            <v:imagedata r:id="rId9" o:title="coma2" grayscale="t"/>
          </v:shape>
        </w:pict>
      </w:r>
      <w:r w:rsidR="002176BB" w:rsidRPr="006D37F7">
        <w:rPr>
          <w:b/>
          <w:sz w:val="28"/>
          <w:szCs w:val="28"/>
          <w:lang w:val="en-GB"/>
        </w:rPr>
        <w:t>Working with</w:t>
      </w:r>
      <w:r w:rsidR="000430F7" w:rsidRPr="006D37F7">
        <w:rPr>
          <w:b/>
          <w:sz w:val="28"/>
          <w:szCs w:val="28"/>
          <w:lang w:val="en-GB"/>
        </w:rPr>
        <w:t xml:space="preserve"> Coma</w:t>
      </w:r>
      <w:r w:rsidR="003A73D8" w:rsidRPr="00E93C3E">
        <w:rPr>
          <w:rStyle w:val="Funotenzeichen"/>
          <w:rFonts w:ascii="Calibri" w:hAnsi="Calibri"/>
          <w:sz w:val="28"/>
          <w:szCs w:val="28"/>
          <w:lang w:val="en-GB"/>
        </w:rPr>
        <w:footnoteReference w:id="1"/>
      </w:r>
      <w:r w:rsidR="005222D3" w:rsidRPr="00522769">
        <w:rPr>
          <w:rFonts w:ascii="Calibri" w:hAnsi="Calibri"/>
          <w:b/>
          <w:sz w:val="28"/>
          <w:szCs w:val="28"/>
          <w:lang w:val="en-GB"/>
        </w:rPr>
        <w:t xml:space="preserve"> </w:t>
      </w:r>
    </w:p>
    <w:p w:rsidR="00956741" w:rsidRPr="00522769" w:rsidRDefault="00956741" w:rsidP="00956741">
      <w:pPr>
        <w:rPr>
          <w:lang w:val="en-GB"/>
        </w:rPr>
      </w:pPr>
      <w:bookmarkStart w:id="0" w:name="_GoBack"/>
      <w:bookmarkEnd w:id="0"/>
    </w:p>
    <w:p w:rsidR="005F0D4E" w:rsidRPr="00522769" w:rsidRDefault="008C5496" w:rsidP="008C5496">
      <w:pPr>
        <w:rPr>
          <w:u w:val="single"/>
          <w:lang w:val="en-GB"/>
        </w:rPr>
      </w:pPr>
      <w:bookmarkStart w:id="1" w:name="_Toc255825320"/>
      <w:r w:rsidRPr="00522769">
        <w:rPr>
          <w:u w:val="single"/>
          <w:lang w:val="en-GB"/>
        </w:rPr>
        <w:t xml:space="preserve">A. </w:t>
      </w:r>
      <w:r w:rsidR="00C00618">
        <w:rPr>
          <w:u w:val="single"/>
          <w:lang w:val="en-GB"/>
        </w:rPr>
        <w:t>Coma</w:t>
      </w:r>
      <w:r w:rsidR="00196549">
        <w:rPr>
          <w:u w:val="single"/>
          <w:lang w:val="en-GB"/>
        </w:rPr>
        <w:t xml:space="preserve"> </w:t>
      </w:r>
      <w:r w:rsidR="00C00618">
        <w:rPr>
          <w:u w:val="single"/>
          <w:lang w:val="en-GB"/>
        </w:rPr>
        <w:t>metadata</w:t>
      </w:r>
      <w:r w:rsidR="00196549">
        <w:rPr>
          <w:u w:val="single"/>
          <w:lang w:val="en-GB"/>
        </w:rPr>
        <w:t xml:space="preserve"> </w:t>
      </w:r>
      <w:r w:rsidR="00522769" w:rsidRPr="00522769">
        <w:rPr>
          <w:u w:val="single"/>
          <w:lang w:val="en-GB"/>
        </w:rPr>
        <w:t>types</w:t>
      </w:r>
    </w:p>
    <w:p w:rsidR="005F0D4E" w:rsidRPr="00522769" w:rsidRDefault="005F0D4E" w:rsidP="00357DB0">
      <w:pPr>
        <w:rPr>
          <w:u w:val="single"/>
          <w:lang w:val="en-GB"/>
        </w:rPr>
      </w:pPr>
    </w:p>
    <w:p w:rsidR="005F0D4E" w:rsidRPr="00EF3F54" w:rsidRDefault="006D37F7" w:rsidP="003334FD">
      <w:pPr>
        <w:numPr>
          <w:ilvl w:val="0"/>
          <w:numId w:val="20"/>
        </w:numPr>
        <w:tabs>
          <w:tab w:val="clear" w:pos="720"/>
          <w:tab w:val="num" w:pos="426"/>
        </w:tabs>
        <w:ind w:left="426" w:hanging="426"/>
        <w:jc w:val="both"/>
        <w:rPr>
          <w:lang w:val="en-GB"/>
        </w:rPr>
      </w:pPr>
      <w:r>
        <w:rPr>
          <w:noProof/>
          <w:lang w:val="en-GB"/>
        </w:rPr>
        <w:pict>
          <v:shape id="_x0000_s1107" type="#_x0000_t75" style="position:absolute;left:0;text-align:left;margin-left:-27pt;margin-top:0;width:18.9pt;height:14.65pt;z-index:-251654656" wrapcoords="-864 0 -864 20520 21600 20520 21600 0 -864 0" filled="t">
            <v:imagedata r:id="rId10" o:title=""/>
            <w10:wrap type="tight"/>
          </v:shape>
        </w:pict>
      </w:r>
      <w:r w:rsidR="00522769" w:rsidRPr="00EF3F54">
        <w:rPr>
          <w:b/>
          <w:lang w:val="en-GB"/>
        </w:rPr>
        <w:t>Communication</w:t>
      </w:r>
      <w:r w:rsidR="00EF3F54" w:rsidRPr="00EF3F54">
        <w:rPr>
          <w:lang w:val="en-GB"/>
        </w:rPr>
        <w:t xml:space="preserve">: any information regarding the communicative situation </w:t>
      </w:r>
      <w:r w:rsidR="00C12FCB" w:rsidRPr="00EF3F54">
        <w:rPr>
          <w:lang w:val="en-GB"/>
        </w:rPr>
        <w:t>(</w:t>
      </w:r>
      <w:r w:rsidR="005238B6">
        <w:rPr>
          <w:lang w:val="en-GB"/>
        </w:rPr>
        <w:t>like</w:t>
      </w:r>
      <w:r w:rsidR="00EF3F54" w:rsidRPr="00EF3F54">
        <w:rPr>
          <w:lang w:val="en-GB"/>
        </w:rPr>
        <w:t xml:space="preserve"> place, time, circumstances, languages spoken</w:t>
      </w:r>
      <w:r w:rsidR="008E3556" w:rsidRPr="00EF3F54">
        <w:rPr>
          <w:lang w:val="en-GB"/>
        </w:rPr>
        <w:t xml:space="preserve"> etc.); </w:t>
      </w:r>
      <w:r w:rsidR="00EF3F54" w:rsidRPr="00EF3F54">
        <w:rPr>
          <w:lang w:val="en-GB"/>
        </w:rPr>
        <w:t xml:space="preserve">communications typically feature </w:t>
      </w:r>
      <w:r w:rsidR="00EF3F54" w:rsidRPr="00EF3F54">
        <w:rPr>
          <w:i/>
          <w:lang w:val="en-GB"/>
        </w:rPr>
        <w:t>speakers</w:t>
      </w:r>
      <w:r w:rsidR="00EF3F54" w:rsidRPr="00EF3F54">
        <w:rPr>
          <w:lang w:val="en-GB"/>
        </w:rPr>
        <w:t xml:space="preserve"> </w:t>
      </w:r>
      <w:commentRangeStart w:id="2"/>
      <w:r w:rsidR="00EF3F54" w:rsidRPr="00EF3F54">
        <w:rPr>
          <w:lang w:val="en-GB"/>
        </w:rPr>
        <w:t xml:space="preserve">and there can be </w:t>
      </w:r>
      <w:commentRangeEnd w:id="2"/>
      <w:r w:rsidR="00406ED9">
        <w:rPr>
          <w:rStyle w:val="Kommentarzeichen"/>
        </w:rPr>
        <w:commentReference w:id="2"/>
      </w:r>
      <w:r w:rsidR="00EF3F54" w:rsidRPr="00EF3F54">
        <w:rPr>
          <w:i/>
          <w:lang w:val="en-GB"/>
        </w:rPr>
        <w:t>recordings</w:t>
      </w:r>
      <w:r w:rsidR="00EF3F54" w:rsidRPr="00EF3F54">
        <w:rPr>
          <w:lang w:val="en-GB"/>
        </w:rPr>
        <w:t xml:space="preserve"> and </w:t>
      </w:r>
      <w:r w:rsidR="00EF3F54" w:rsidRPr="00EF3F54">
        <w:rPr>
          <w:i/>
          <w:lang w:val="en-GB"/>
        </w:rPr>
        <w:t>transcriptions</w:t>
      </w:r>
      <w:r w:rsidR="00EF3F54">
        <w:rPr>
          <w:lang w:val="en-GB"/>
        </w:rPr>
        <w:t xml:space="preserve"> of the conversation (i</w:t>
      </w:r>
      <w:r w:rsidR="00EF3F54" w:rsidRPr="00EF3F54">
        <w:rPr>
          <w:lang w:val="en-GB"/>
        </w:rPr>
        <w:t>n the coma data-model recordings, transcriptions and speake</w:t>
      </w:r>
      <w:r w:rsidR="00EF3F54">
        <w:rPr>
          <w:lang w:val="en-GB"/>
        </w:rPr>
        <w:t>rs are linked to communications)</w:t>
      </w:r>
    </w:p>
    <w:p w:rsidR="005F0D4E" w:rsidRPr="00522769" w:rsidRDefault="006D37F7" w:rsidP="003334FD">
      <w:pPr>
        <w:numPr>
          <w:ilvl w:val="0"/>
          <w:numId w:val="20"/>
        </w:numPr>
        <w:tabs>
          <w:tab w:val="clear" w:pos="720"/>
          <w:tab w:val="num" w:pos="426"/>
        </w:tabs>
        <w:ind w:left="426" w:hanging="426"/>
        <w:jc w:val="both"/>
        <w:rPr>
          <w:lang w:val="en-GB"/>
        </w:rPr>
      </w:pPr>
      <w:r>
        <w:rPr>
          <w:b/>
          <w:noProof/>
          <w:lang w:val="en-GB"/>
        </w:rPr>
        <w:pict>
          <v:shape id="_x0000_s1109" type="#_x0000_t75" style="position:absolute;left:0;text-align:left;margin-left:-27pt;margin-top:.1pt;width:14.95pt;height:15.3pt;z-index:-251652608" wrapcoords="-617 0 -617 21000 21600 21000 21600 0 -617 0">
            <v:imagedata r:id="rId12" o:title=""/>
            <w10:wrap type="tight"/>
          </v:shape>
        </w:pict>
      </w:r>
      <w:r w:rsidR="00522769" w:rsidRPr="00EF3F54">
        <w:rPr>
          <w:b/>
          <w:lang w:val="en-GB"/>
        </w:rPr>
        <w:t>Speaker</w:t>
      </w:r>
      <w:r w:rsidR="003334FD" w:rsidRPr="00EF3F54">
        <w:rPr>
          <w:lang w:val="en-GB"/>
        </w:rPr>
        <w:t>:</w:t>
      </w:r>
      <w:r w:rsidR="002273CE" w:rsidRPr="00EF3F54">
        <w:rPr>
          <w:lang w:val="en-GB"/>
        </w:rPr>
        <w:t xml:space="preserve"> </w:t>
      </w:r>
      <w:r w:rsidR="00EF3F54">
        <w:rPr>
          <w:lang w:val="en-GB"/>
        </w:rPr>
        <w:t xml:space="preserve">any important information about a speaker </w:t>
      </w:r>
      <w:r w:rsidR="00C12FCB" w:rsidRPr="00EF3F54">
        <w:rPr>
          <w:lang w:val="en-GB"/>
        </w:rPr>
        <w:t>(</w:t>
      </w:r>
      <w:r w:rsidR="00EF3F54">
        <w:rPr>
          <w:lang w:val="en-GB"/>
        </w:rPr>
        <w:t xml:space="preserve">like date and </w:t>
      </w:r>
      <w:r w:rsidR="005238B6">
        <w:rPr>
          <w:lang w:val="en-GB"/>
        </w:rPr>
        <w:t>place</w:t>
      </w:r>
      <w:r w:rsidR="00EF3F54">
        <w:rPr>
          <w:lang w:val="en-GB"/>
        </w:rPr>
        <w:t xml:space="preserve"> of birth</w:t>
      </w:r>
      <w:r w:rsidR="00C12FCB" w:rsidRPr="00EF3F54">
        <w:rPr>
          <w:lang w:val="en-GB"/>
        </w:rPr>
        <w:t xml:space="preserve">, </w:t>
      </w:r>
      <w:r w:rsidR="00EF3F54">
        <w:rPr>
          <w:lang w:val="en-GB"/>
        </w:rPr>
        <w:t>language learning history</w:t>
      </w:r>
      <w:r w:rsidR="00C12FCB" w:rsidRPr="00EF3F54">
        <w:rPr>
          <w:lang w:val="en-GB"/>
        </w:rPr>
        <w:t xml:space="preserve"> etc.</w:t>
      </w:r>
      <w:r w:rsidR="00151753" w:rsidRPr="00EF3F54">
        <w:rPr>
          <w:lang w:val="en-GB"/>
        </w:rPr>
        <w:t xml:space="preserve">); </w:t>
      </w:r>
      <w:r w:rsidR="00671C92">
        <w:rPr>
          <w:lang w:val="en-GB"/>
        </w:rPr>
        <w:t>since speakers can be linked to multiple communications, data that is only relevant for one communication should not be saved with the speaker, but with the communication</w:t>
      </w:r>
      <w:r w:rsidR="008C5496" w:rsidRPr="00EF3F54">
        <w:rPr>
          <w:lang w:val="en-GB"/>
        </w:rPr>
        <w:t xml:space="preserve"> </w:t>
      </w:r>
    </w:p>
    <w:p w:rsidR="005F0D4E" w:rsidRPr="00522769" w:rsidRDefault="006D37F7" w:rsidP="003334FD">
      <w:pPr>
        <w:numPr>
          <w:ilvl w:val="0"/>
          <w:numId w:val="20"/>
        </w:numPr>
        <w:tabs>
          <w:tab w:val="clear" w:pos="720"/>
          <w:tab w:val="num" w:pos="426"/>
        </w:tabs>
        <w:ind w:left="426" w:hanging="426"/>
        <w:jc w:val="both"/>
        <w:rPr>
          <w:lang w:val="en-GB"/>
        </w:rPr>
      </w:pPr>
      <w:r>
        <w:rPr>
          <w:noProof/>
          <w:lang w:val="en-GB"/>
        </w:rPr>
        <w:pict>
          <v:shape id="_x0000_s1110" type="#_x0000_t75" style="position:absolute;left:0;text-align:left;margin-left:380.55pt;margin-top:37.8pt;width:13.6pt;height:14.95pt;z-index:-251651584" wrapcoords="-1200 0 -1200 20520 21600 20520 21600 0 -1200 0">
            <v:imagedata r:id="rId13" o:title=""/>
            <w10:wrap type="tight"/>
          </v:shape>
        </w:pict>
      </w:r>
      <w:r w:rsidR="005F0D4E" w:rsidRPr="00522769">
        <w:rPr>
          <w:b/>
          <w:lang w:val="en-GB"/>
        </w:rPr>
        <w:t>Description</w:t>
      </w:r>
      <w:r w:rsidR="003334FD" w:rsidRPr="00522769">
        <w:rPr>
          <w:lang w:val="en-GB"/>
        </w:rPr>
        <w:t>:</w:t>
      </w:r>
      <w:r w:rsidR="002273CE" w:rsidRPr="00522769">
        <w:rPr>
          <w:lang w:val="en-GB"/>
        </w:rPr>
        <w:t xml:space="preserve"> </w:t>
      </w:r>
      <w:r w:rsidR="00C00618">
        <w:rPr>
          <w:lang w:val="en-GB"/>
        </w:rPr>
        <w:t xml:space="preserve">data encoded through free key-value pairs </w:t>
      </w:r>
      <w:r w:rsidR="00151753" w:rsidRPr="00522769">
        <w:rPr>
          <w:lang w:val="en-GB"/>
        </w:rPr>
        <w:t>(</w:t>
      </w:r>
      <w:r w:rsidR="00C00618">
        <w:rPr>
          <w:lang w:val="en-GB"/>
        </w:rPr>
        <w:t>create a unified vocabulary of description-keys for corpus metadata within the project in advance)</w:t>
      </w:r>
      <w:r w:rsidR="008E3556" w:rsidRPr="00522769">
        <w:rPr>
          <w:lang w:val="en-GB"/>
        </w:rPr>
        <w:t xml:space="preserve">; </w:t>
      </w:r>
      <w:r w:rsidR="00C00618">
        <w:rPr>
          <w:i/>
          <w:lang w:val="en-GB"/>
        </w:rPr>
        <w:t>d</w:t>
      </w:r>
      <w:r w:rsidR="00151753" w:rsidRPr="00522769">
        <w:rPr>
          <w:i/>
          <w:lang w:val="en-GB"/>
        </w:rPr>
        <w:t>escriptions</w:t>
      </w:r>
      <w:r w:rsidR="00151753" w:rsidRPr="00522769">
        <w:rPr>
          <w:lang w:val="en-GB"/>
        </w:rPr>
        <w:t xml:space="preserve"> </w:t>
      </w:r>
      <w:r w:rsidR="00C00618">
        <w:rPr>
          <w:lang w:val="en-GB"/>
        </w:rPr>
        <w:t>exist in all Coma-datatypes (e.g. for corpora, communications, recordings etc.)</w:t>
      </w:r>
    </w:p>
    <w:p w:rsidR="005F0D4E" w:rsidRPr="00522769" w:rsidRDefault="006D37F7" w:rsidP="003334FD">
      <w:pPr>
        <w:numPr>
          <w:ilvl w:val="0"/>
          <w:numId w:val="20"/>
        </w:numPr>
        <w:tabs>
          <w:tab w:val="clear" w:pos="720"/>
          <w:tab w:val="num" w:pos="426"/>
        </w:tabs>
        <w:ind w:left="426" w:hanging="426"/>
        <w:jc w:val="both"/>
        <w:rPr>
          <w:lang w:val="en-GB"/>
        </w:rPr>
      </w:pPr>
      <w:r>
        <w:rPr>
          <w:noProof/>
          <w:lang w:val="en-GB"/>
        </w:rPr>
        <w:pict>
          <v:shape id="Bild 1" o:spid="_x0000_s1104" type="#_x0000_t75" style="position:absolute;left:0;text-align:left;margin-left:-27.35pt;margin-top:11.4pt;width:15.3pt;height:15.65pt;z-index:-251657728;visibility:visible" wrapcoords="7560 2400 3780 3600 1080 7200 1080 15600 7560 18000 16740 18000 20520 18000 18900 8400 15120 3000 11880 2400 7560 2400"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">
            <v:imagedata r:id="rId14" o:title="" croptop="-3488f" cropbottom="-5086f"/>
            <o:lock v:ext="edit" aspectratio="f"/>
            <w10:wrap type="tight"/>
          </v:shape>
        </w:pict>
      </w:r>
      <w:r w:rsidR="005F0D4E" w:rsidRPr="00522769">
        <w:rPr>
          <w:b/>
          <w:lang w:val="en-GB"/>
        </w:rPr>
        <w:t>Location</w:t>
      </w:r>
      <w:r w:rsidR="003334FD" w:rsidRPr="00522769">
        <w:rPr>
          <w:lang w:val="en-GB"/>
        </w:rPr>
        <w:t>:</w:t>
      </w:r>
      <w:r w:rsidR="002273CE" w:rsidRPr="00522769">
        <w:rPr>
          <w:lang w:val="en-GB"/>
        </w:rPr>
        <w:t xml:space="preserve"> </w:t>
      </w:r>
      <w:r w:rsidR="00C00618">
        <w:rPr>
          <w:lang w:val="en-GB"/>
        </w:rPr>
        <w:t xml:space="preserve">locations represent a location/ stage of life at a certain time </w:t>
      </w:r>
    </w:p>
    <w:p w:rsidR="005779B3" w:rsidRPr="00522769" w:rsidRDefault="006D37F7" w:rsidP="005779B3">
      <w:pPr>
        <w:numPr>
          <w:ilvl w:val="0"/>
          <w:numId w:val="20"/>
        </w:numPr>
        <w:tabs>
          <w:tab w:val="clear" w:pos="720"/>
          <w:tab w:val="num" w:pos="426"/>
        </w:tabs>
        <w:ind w:left="426" w:hanging="426"/>
        <w:jc w:val="both"/>
        <w:rPr>
          <w:lang w:val="en-GB"/>
        </w:rPr>
      </w:pPr>
      <w:r>
        <w:rPr>
          <w:b/>
          <w:noProof/>
          <w:lang w:val="en-GB"/>
        </w:rPr>
        <w:pict>
          <v:shape id="Bild 2" o:spid="_x0000_s1105" type="#_x0000_t75" style="position:absolute;left:0;text-align:left;margin-left:-27.35pt;margin-top:13.25pt;width:15.3pt;height:15.3pt;z-index:-251656704;visibility:visible" wrapcoords="4075 1223 1630 2038 408 15894 408 19970 815 19970 19562 19970 19970 19970 21600 8966 21600 6113 17932 1630 16302 1223 4075 1223">
            <v:imagedata r:id="rId15" o:title="notepad"/>
            <w10:wrap type="tight"/>
          </v:shape>
        </w:pict>
      </w:r>
      <w:r w:rsidR="00522769" w:rsidRPr="00522769">
        <w:rPr>
          <w:b/>
          <w:noProof/>
          <w:lang w:val="en-GB"/>
        </w:rPr>
        <w:t>Recording</w:t>
      </w:r>
      <w:r w:rsidR="00671C92">
        <w:rPr>
          <w:noProof/>
          <w:lang w:val="en-GB"/>
        </w:rPr>
        <w:t>:</w:t>
      </w:r>
      <w:r w:rsidR="00522769">
        <w:rPr>
          <w:noProof/>
          <w:lang w:val="en-GB"/>
        </w:rPr>
        <w:t xml:space="preserve"> </w:t>
      </w:r>
      <w:r w:rsidR="00671C92">
        <w:rPr>
          <w:noProof/>
          <w:lang w:val="en-GB"/>
        </w:rPr>
        <w:t>recordings are always connected to a communication and cannot exist on their own</w:t>
      </w:r>
      <w:ins w:id="3" w:author="Carolin Frontzeck" w:date="2014-05-20T11:07:00Z">
        <w:r w:rsidR="00406ED9">
          <w:rPr>
            <w:noProof/>
            <w:lang w:val="en-GB"/>
          </w:rPr>
          <w:tab/>
        </w:r>
      </w:ins>
    </w:p>
    <w:p w:rsidR="005779B3" w:rsidRPr="00522769" w:rsidRDefault="005F0D4E" w:rsidP="005779B3">
      <w:pPr>
        <w:numPr>
          <w:ilvl w:val="0"/>
          <w:numId w:val="20"/>
        </w:numPr>
        <w:tabs>
          <w:tab w:val="clear" w:pos="720"/>
          <w:tab w:val="num" w:pos="426"/>
        </w:tabs>
        <w:ind w:left="426" w:hanging="426"/>
        <w:jc w:val="both"/>
        <w:rPr>
          <w:lang w:val="en-GB"/>
        </w:rPr>
      </w:pPr>
      <w:r w:rsidRPr="00522769">
        <w:rPr>
          <w:b/>
          <w:lang w:val="en-GB"/>
        </w:rPr>
        <w:t>Trans</w:t>
      </w:r>
      <w:r w:rsidR="0077293B">
        <w:rPr>
          <w:b/>
          <w:lang w:val="en-GB"/>
        </w:rPr>
        <w:t>c</w:t>
      </w:r>
      <w:r w:rsidRPr="00522769">
        <w:rPr>
          <w:b/>
          <w:lang w:val="en-GB"/>
        </w:rPr>
        <w:t>ription</w:t>
      </w:r>
      <w:r w:rsidR="00671C92">
        <w:rPr>
          <w:lang w:val="en-GB"/>
        </w:rPr>
        <w:t>:</w:t>
      </w:r>
      <w:r w:rsidRPr="00522769">
        <w:rPr>
          <w:lang w:val="en-GB"/>
        </w:rPr>
        <w:t xml:space="preserve"> </w:t>
      </w:r>
      <w:r w:rsidR="00671C92">
        <w:rPr>
          <w:lang w:val="en-GB"/>
        </w:rPr>
        <w:t>transcriptions establish the link to actual EXMARaLDA-transcription-files and must also be linked to a communication, as they cannot be managed without them</w:t>
      </w:r>
    </w:p>
    <w:p w:rsidR="005F0D4E" w:rsidRPr="00522769" w:rsidRDefault="006D37F7" w:rsidP="003334FD">
      <w:pPr>
        <w:numPr>
          <w:ilvl w:val="0"/>
          <w:numId w:val="20"/>
        </w:numPr>
        <w:tabs>
          <w:tab w:val="clear" w:pos="720"/>
          <w:tab w:val="num" w:pos="426"/>
        </w:tabs>
        <w:ind w:left="426" w:hanging="426"/>
        <w:jc w:val="both"/>
        <w:rPr>
          <w:lang w:val="en-GB"/>
        </w:rPr>
      </w:pPr>
      <w:r>
        <w:rPr>
          <w:noProof/>
          <w:lang w:val="en-GB"/>
        </w:rPr>
        <w:pict>
          <v:shape id="Bild 3" o:spid="_x0000_s1106" type="#_x0000_t75" style="position:absolute;left:0;text-align:left;margin-left:-27pt;margin-top:.8pt;width:15.3pt;height:15.3pt;z-index:-251655680;visibility:visible" wrapcoords="12634 2853 9374 3668 5706 7336 5706 9374 3668 13449 3668 16302 6928 18747 7743 18747 9374 18747 10189 18747 13449 15894 16709 9374 17932 7743 17932 4075 16709 2853 12634 2853">
            <v:imagedata r:id="rId16" o:title="mail-attachment"/>
            <w10:wrap type="tight"/>
          </v:shape>
        </w:pict>
      </w:r>
      <w:r w:rsidR="0077293B">
        <w:rPr>
          <w:b/>
          <w:lang w:val="en-GB"/>
        </w:rPr>
        <w:t>Attached files</w:t>
      </w:r>
      <w:r w:rsidR="00BA1F5D" w:rsidRPr="00522769">
        <w:rPr>
          <w:b/>
          <w:lang w:val="en-GB"/>
        </w:rPr>
        <w:t xml:space="preserve"> </w:t>
      </w:r>
      <w:r w:rsidR="00196549">
        <w:rPr>
          <w:lang w:val="en-GB"/>
        </w:rPr>
        <w:t>(like questionnaires</w:t>
      </w:r>
      <w:r w:rsidR="00BA1F5D" w:rsidRPr="00522769">
        <w:rPr>
          <w:lang w:val="en-GB"/>
        </w:rPr>
        <w:t xml:space="preserve"> etc.)</w:t>
      </w:r>
    </w:p>
    <w:p w:rsidR="005F0D4E" w:rsidRPr="00522769" w:rsidRDefault="005F0D4E" w:rsidP="005F0D4E">
      <w:pPr>
        <w:ind w:left="720"/>
        <w:rPr>
          <w:lang w:val="en-GB"/>
        </w:rPr>
      </w:pPr>
    </w:p>
    <w:p w:rsidR="00351E51" w:rsidRPr="00522769" w:rsidRDefault="006D37F7" w:rsidP="00357DB0">
      <w:pPr>
        <w:rPr>
          <w:u w:val="single"/>
          <w:lang w:val="en-GB"/>
        </w:rPr>
      </w:pPr>
      <w:r>
        <w:rPr>
          <w:noProof/>
          <w:u w:val="single"/>
        </w:rPr>
        <w:pict>
          <v:shape id="_x0000_s1127" type="#_x0000_t75" style="position:absolute;margin-left:390.15pt;margin-top:12.65pt;width:48.25pt;height:22.4pt;z-index:251678208">
            <v:imagedata r:id="rId17" o:title=""/>
          </v:shape>
        </w:pict>
      </w:r>
    </w:p>
    <w:p w:rsidR="00456377" w:rsidRPr="00522769" w:rsidRDefault="00714BDE" w:rsidP="00357DB0">
      <w:pPr>
        <w:rPr>
          <w:u w:val="single"/>
          <w:lang w:val="en-GB"/>
        </w:rPr>
      </w:pPr>
      <w:r w:rsidRPr="00522769">
        <w:rPr>
          <w:u w:val="single"/>
          <w:lang w:val="en-GB"/>
        </w:rPr>
        <w:t>B</w:t>
      </w:r>
      <w:r w:rsidR="00956741" w:rsidRPr="00522769">
        <w:rPr>
          <w:u w:val="single"/>
          <w:lang w:val="en-GB"/>
        </w:rPr>
        <w:t xml:space="preserve">. </w:t>
      </w:r>
      <w:bookmarkEnd w:id="1"/>
      <w:r w:rsidR="003308CA">
        <w:rPr>
          <w:u w:val="single"/>
          <w:lang w:val="en-GB"/>
        </w:rPr>
        <w:t>Saving and renaming Coma files</w:t>
      </w:r>
    </w:p>
    <w:p w:rsidR="00351E51" w:rsidRPr="00522769" w:rsidRDefault="00351E51" w:rsidP="00357DB0">
      <w:pPr>
        <w:rPr>
          <w:u w:val="single"/>
          <w:lang w:val="en-GB"/>
        </w:rPr>
      </w:pPr>
    </w:p>
    <w:p w:rsidR="00351E51" w:rsidRPr="00522769" w:rsidRDefault="00B32C01" w:rsidP="00351E51">
      <w:pPr>
        <w:numPr>
          <w:ilvl w:val="0"/>
          <w:numId w:val="15"/>
        </w:numPr>
        <w:ind w:left="426" w:hanging="426"/>
        <w:jc w:val="both"/>
        <w:rPr>
          <w:lang w:val="en-GB"/>
        </w:rPr>
      </w:pPr>
      <w:r>
        <w:rPr>
          <w:lang w:val="en-GB"/>
        </w:rPr>
        <w:t>Saving a Coma file</w:t>
      </w:r>
      <w:r w:rsidR="00351E51" w:rsidRPr="00522769">
        <w:rPr>
          <w:lang w:val="en-GB"/>
        </w:rPr>
        <w:t>:</w:t>
      </w:r>
    </w:p>
    <w:p w:rsidR="002754D9" w:rsidRPr="00522769" w:rsidRDefault="00B32C01" w:rsidP="00351E51">
      <w:pPr>
        <w:ind w:left="426"/>
        <w:jc w:val="both"/>
        <w:rPr>
          <w:lang w:val="en-GB"/>
        </w:rPr>
      </w:pPr>
      <w:r>
        <w:rPr>
          <w:rStyle w:val="Menufunction"/>
          <w:rFonts w:ascii="Arial Black" w:hAnsi="Arial Black"/>
          <w:color w:val="auto"/>
          <w:sz w:val="20"/>
          <w:szCs w:val="20"/>
        </w:rPr>
        <w:t>File</w:t>
      </w:r>
      <w:r w:rsidR="00351E51" w:rsidRPr="00522769">
        <w:rPr>
          <w:rStyle w:val="Menufunction"/>
          <w:rFonts w:ascii="Arial Black" w:hAnsi="Arial Black"/>
          <w:color w:val="auto"/>
          <w:sz w:val="20"/>
          <w:szCs w:val="20"/>
        </w:rPr>
        <w:t xml:space="preserve"> &gt; </w:t>
      </w:r>
      <w:r>
        <w:rPr>
          <w:rStyle w:val="Menufunction"/>
          <w:rFonts w:ascii="Arial Black" w:hAnsi="Arial Black"/>
          <w:color w:val="auto"/>
          <w:sz w:val="20"/>
          <w:szCs w:val="20"/>
        </w:rPr>
        <w:t>Save document as</w:t>
      </w:r>
      <w:r w:rsidR="00351E51" w:rsidRPr="00522769">
        <w:rPr>
          <w:rStyle w:val="Menufunction"/>
          <w:rFonts w:ascii="Arial Black" w:hAnsi="Arial Black"/>
          <w:color w:val="auto"/>
          <w:sz w:val="20"/>
          <w:szCs w:val="20"/>
        </w:rPr>
        <w:t>...</w:t>
      </w:r>
      <w:r>
        <w:rPr>
          <w:rStyle w:val="Menufunction"/>
        </w:rPr>
        <w:t xml:space="preserve"> </w:t>
      </w:r>
      <w:r w:rsidRPr="00B32C01">
        <w:rPr>
          <w:rStyle w:val="Menufunction"/>
          <w:rFonts w:ascii="Times New Roman" w:hAnsi="Times New Roman"/>
          <w:color w:val="auto"/>
        </w:rPr>
        <w:t>-&gt;</w:t>
      </w:r>
      <w:r>
        <w:rPr>
          <w:lang w:val="en-GB"/>
        </w:rPr>
        <w:t xml:space="preserve"> type in the data name and click </w:t>
      </w:r>
      <w:r w:rsidRPr="00B32C01">
        <w:rPr>
          <w:i/>
          <w:lang w:val="en-GB"/>
        </w:rPr>
        <w:t>save</w:t>
      </w:r>
    </w:p>
    <w:p w:rsidR="00952BDD" w:rsidRPr="00522769" w:rsidRDefault="00B32C01" w:rsidP="00C95514">
      <w:pPr>
        <w:numPr>
          <w:ilvl w:val="0"/>
          <w:numId w:val="15"/>
        </w:numPr>
        <w:ind w:left="426" w:hanging="426"/>
        <w:jc w:val="both"/>
        <w:rPr>
          <w:lang w:val="en-GB"/>
        </w:rPr>
      </w:pPr>
      <w:r>
        <w:rPr>
          <w:lang w:val="en-GB"/>
        </w:rPr>
        <w:t xml:space="preserve">Open </w:t>
      </w:r>
      <w:r w:rsidR="00D44AF7">
        <w:rPr>
          <w:lang w:val="en-GB"/>
        </w:rPr>
        <w:t>and</w:t>
      </w:r>
      <w:r>
        <w:rPr>
          <w:lang w:val="en-GB"/>
        </w:rPr>
        <w:t xml:space="preserve"> rename existing corpus</w:t>
      </w:r>
      <w:r w:rsidR="00952BDD" w:rsidRPr="00522769">
        <w:rPr>
          <w:lang w:val="en-GB"/>
        </w:rPr>
        <w:t xml:space="preserve">: </w:t>
      </w:r>
    </w:p>
    <w:p w:rsidR="00952BDD" w:rsidRPr="00522769" w:rsidRDefault="00B32C01" w:rsidP="00952BDD">
      <w:pPr>
        <w:ind w:left="426"/>
        <w:jc w:val="both"/>
        <w:rPr>
          <w:lang w:val="en-GB"/>
        </w:rPr>
      </w:pPr>
      <w:r>
        <w:rPr>
          <w:rStyle w:val="Menufunction"/>
          <w:rFonts w:ascii="Arial Black" w:hAnsi="Arial Black"/>
          <w:color w:val="auto"/>
          <w:sz w:val="20"/>
          <w:szCs w:val="20"/>
        </w:rPr>
        <w:t>File</w:t>
      </w:r>
      <w:r w:rsidR="00952BDD" w:rsidRPr="00522769">
        <w:rPr>
          <w:rStyle w:val="Menufunction"/>
          <w:rFonts w:ascii="Arial Black" w:hAnsi="Arial Black"/>
          <w:color w:val="auto"/>
          <w:sz w:val="20"/>
          <w:szCs w:val="20"/>
        </w:rPr>
        <w:t xml:space="preserve"> &gt; </w:t>
      </w:r>
      <w:r>
        <w:rPr>
          <w:rStyle w:val="Menufunction"/>
          <w:rFonts w:ascii="Arial Black" w:hAnsi="Arial Black"/>
          <w:color w:val="auto"/>
          <w:sz w:val="20"/>
          <w:szCs w:val="20"/>
        </w:rPr>
        <w:t>Open document</w:t>
      </w:r>
      <w:r>
        <w:rPr>
          <w:rStyle w:val="Menufunction"/>
          <w:rFonts w:ascii="Times New Roman" w:hAnsi="Times New Roman"/>
          <w:color w:val="auto"/>
        </w:rPr>
        <w:t xml:space="preserve"> </w:t>
      </w:r>
      <w:r w:rsidRPr="00B32C01">
        <w:rPr>
          <w:rStyle w:val="Menufunction"/>
          <w:rFonts w:ascii="Times New Roman" w:hAnsi="Times New Roman"/>
          <w:color w:val="auto"/>
        </w:rPr>
        <w:t xml:space="preserve">-&gt; </w:t>
      </w:r>
      <w:r w:rsidRPr="00B32C01">
        <w:rPr>
          <w:lang w:val="en-GB"/>
        </w:rPr>
        <w:t>s</w:t>
      </w:r>
      <w:r>
        <w:rPr>
          <w:lang w:val="en-GB"/>
        </w:rPr>
        <w:t>elect a c</w:t>
      </w:r>
      <w:r w:rsidR="00952BDD" w:rsidRPr="00522769">
        <w:rPr>
          <w:lang w:val="en-GB"/>
        </w:rPr>
        <w:t>oma</w:t>
      </w:r>
      <w:r>
        <w:rPr>
          <w:lang w:val="en-GB"/>
        </w:rPr>
        <w:t xml:space="preserve"> file and click </w:t>
      </w:r>
      <w:r w:rsidRPr="00B32C01">
        <w:rPr>
          <w:i/>
          <w:lang w:val="en-GB"/>
        </w:rPr>
        <w:t>open</w:t>
      </w:r>
      <w:r>
        <w:rPr>
          <w:lang w:val="en-GB"/>
        </w:rPr>
        <w:t>;</w:t>
      </w:r>
      <w:r w:rsidR="00952BDD" w:rsidRPr="00522769">
        <w:rPr>
          <w:lang w:val="en-GB"/>
        </w:rPr>
        <w:t xml:space="preserve"> </w:t>
      </w:r>
      <w:commentRangeStart w:id="4"/>
      <w:r>
        <w:rPr>
          <w:lang w:val="en-GB"/>
        </w:rPr>
        <w:t>corpus</w:t>
      </w:r>
      <w:commentRangeEnd w:id="4"/>
      <w:r w:rsidR="00406ED9">
        <w:rPr>
          <w:rStyle w:val="Kommentarzeichen"/>
        </w:rPr>
        <w:commentReference w:id="4"/>
      </w:r>
      <w:r>
        <w:rPr>
          <w:lang w:val="en-GB"/>
        </w:rPr>
        <w:t xml:space="preserve"> name can be changed in the register </w:t>
      </w:r>
      <w:r w:rsidRPr="00B32C01">
        <w:rPr>
          <w:i/>
          <w:lang w:val="en-GB"/>
        </w:rPr>
        <w:t>Corpus</w:t>
      </w:r>
      <w:r>
        <w:rPr>
          <w:lang w:val="en-GB"/>
        </w:rPr>
        <w:t xml:space="preserve"> via</w:t>
      </w:r>
      <w:commentRangeStart w:id="5"/>
      <w:r>
        <w:rPr>
          <w:lang w:val="en-GB"/>
        </w:rPr>
        <w:t xml:space="preserve"> </w:t>
      </w:r>
      <w:commentRangeEnd w:id="5"/>
      <w:r w:rsidR="00406ED9">
        <w:rPr>
          <w:rStyle w:val="Kommentarzeichen"/>
        </w:rPr>
        <w:commentReference w:id="5"/>
      </w:r>
      <w:r>
        <w:rPr>
          <w:lang w:val="en-GB"/>
        </w:rPr>
        <w:t xml:space="preserve">click on the button </w:t>
      </w:r>
      <w:r w:rsidRPr="00B32C01">
        <w:rPr>
          <w:i/>
          <w:lang w:val="en-GB"/>
        </w:rPr>
        <w:t>change</w:t>
      </w:r>
      <w:r>
        <w:rPr>
          <w:lang w:val="en-GB"/>
        </w:rPr>
        <w:t xml:space="preserve"> on the </w:t>
      </w:r>
      <w:commentRangeStart w:id="6"/>
      <w:r>
        <w:rPr>
          <w:lang w:val="en-GB"/>
        </w:rPr>
        <w:t xml:space="preserve">right side </w:t>
      </w:r>
      <w:commentRangeEnd w:id="6"/>
      <w:r w:rsidR="006232BF">
        <w:rPr>
          <w:rStyle w:val="Kommentarzeichen"/>
        </w:rPr>
        <w:commentReference w:id="6"/>
      </w:r>
      <w:r>
        <w:rPr>
          <w:lang w:val="en-GB"/>
        </w:rPr>
        <w:t>(next to the corpus name)</w:t>
      </w:r>
    </w:p>
    <w:p w:rsidR="00CC6552" w:rsidRPr="00522769" w:rsidRDefault="00952BDD" w:rsidP="00351E51">
      <w:pPr>
        <w:ind w:left="426"/>
        <w:jc w:val="both"/>
        <w:rPr>
          <w:lang w:val="en-GB"/>
        </w:rPr>
      </w:pPr>
      <w:r w:rsidRPr="00522769">
        <w:rPr>
          <w:lang w:val="en-GB"/>
        </w:rPr>
        <w:t xml:space="preserve"> </w:t>
      </w:r>
      <w:bookmarkStart w:id="7" w:name="_Toc255825321"/>
    </w:p>
    <w:p w:rsidR="00CC6552" w:rsidRPr="00522769" w:rsidRDefault="006D37F7" w:rsidP="00456377">
      <w:pPr>
        <w:rPr>
          <w:lang w:val="en-GB"/>
        </w:rPr>
      </w:pPr>
      <w:r>
        <w:rPr>
          <w:noProof/>
        </w:rPr>
        <w:pict>
          <v:shape id="_x0000_s1126" type="#_x0000_t75" style="position:absolute;margin-left:390.15pt;margin-top:8.85pt;width:42.1pt;height:19.7pt;z-index:251677184">
            <v:imagedata r:id="rId18" o:title=""/>
          </v:shape>
        </w:pict>
      </w:r>
    </w:p>
    <w:p w:rsidR="007F3F14" w:rsidRPr="00522769" w:rsidRDefault="00714BDE" w:rsidP="00456377">
      <w:pPr>
        <w:rPr>
          <w:u w:val="single"/>
          <w:lang w:val="en-GB"/>
        </w:rPr>
      </w:pPr>
      <w:r w:rsidRPr="00522769">
        <w:rPr>
          <w:u w:val="single"/>
          <w:lang w:val="en-GB"/>
        </w:rPr>
        <w:t>C</w:t>
      </w:r>
      <w:r w:rsidR="007F3F14" w:rsidRPr="00522769">
        <w:rPr>
          <w:u w:val="single"/>
          <w:lang w:val="en-GB"/>
        </w:rPr>
        <w:t>.</w:t>
      </w:r>
      <w:r w:rsidR="00995968" w:rsidRPr="00522769">
        <w:rPr>
          <w:u w:val="single"/>
          <w:lang w:val="en-GB"/>
        </w:rPr>
        <w:t xml:space="preserve"> </w:t>
      </w:r>
      <w:bookmarkEnd w:id="7"/>
      <w:r w:rsidR="003308CA">
        <w:rPr>
          <w:u w:val="single"/>
          <w:lang w:val="en-GB"/>
        </w:rPr>
        <w:t>Adding speaker and speaker information</w:t>
      </w:r>
    </w:p>
    <w:p w:rsidR="007F3F14" w:rsidRPr="00522769" w:rsidRDefault="007F3F14" w:rsidP="007F3F14">
      <w:pPr>
        <w:rPr>
          <w:lang w:val="en-GB"/>
        </w:rPr>
      </w:pPr>
    </w:p>
    <w:p w:rsidR="00F90D34" w:rsidRPr="00F653C1" w:rsidRDefault="006D37F7" w:rsidP="00F653C1">
      <w:pPr>
        <w:numPr>
          <w:ilvl w:val="0"/>
          <w:numId w:val="12"/>
        </w:numPr>
        <w:jc w:val="both"/>
        <w:rPr>
          <w:lang w:val="en-GB"/>
        </w:rPr>
      </w:pPr>
      <w:r>
        <w:rPr>
          <w:noProof/>
          <w:lang w:val="en-GB"/>
        </w:rPr>
        <w:pict>
          <v:shape id="_x0000_s1049" type="#_x0000_t75" style="position:absolute;left:0;text-align:left;margin-left:327.05pt;margin-top:14.05pt;width:19.05pt;height:18.4pt;z-index:251637248" wrapcoords="-424 0 -424 21159 21600 21159 21600 0 -424 0">
            <v:imagedata r:id="rId19" o:title=""/>
          </v:shape>
        </w:pict>
      </w:r>
      <w:r w:rsidR="00756DDC">
        <w:rPr>
          <w:lang w:val="en-GB"/>
        </w:rPr>
        <w:t xml:space="preserve">The list of speakers is </w:t>
      </w:r>
      <w:r w:rsidR="00F653C1">
        <w:rPr>
          <w:lang w:val="en-GB"/>
        </w:rPr>
        <w:t xml:space="preserve">shown </w:t>
      </w:r>
      <w:r w:rsidR="00756DDC">
        <w:rPr>
          <w:lang w:val="en-GB"/>
        </w:rPr>
        <w:t>in the right column of the register</w:t>
      </w:r>
      <w:r w:rsidR="003C16FD" w:rsidRPr="00522769">
        <w:rPr>
          <w:lang w:val="en-GB"/>
        </w:rPr>
        <w:t xml:space="preserve"> </w:t>
      </w:r>
      <w:r w:rsidR="00756DDC">
        <w:rPr>
          <w:i/>
          <w:lang w:val="en-GB"/>
        </w:rPr>
        <w:t>Data</w:t>
      </w:r>
      <w:r w:rsidR="00F653C1">
        <w:rPr>
          <w:lang w:val="en-GB"/>
        </w:rPr>
        <w:t>.</w:t>
      </w:r>
      <w:r w:rsidR="003C16FD" w:rsidRPr="00522769">
        <w:rPr>
          <w:lang w:val="en-GB"/>
        </w:rPr>
        <w:t xml:space="preserve"> </w:t>
      </w:r>
      <w:r w:rsidR="00F653C1">
        <w:rPr>
          <w:lang w:val="en-GB"/>
        </w:rPr>
        <w:t>In order to add speakers click on any speaker in the list</w:t>
      </w:r>
      <w:r w:rsidR="00262122">
        <w:rPr>
          <w:lang w:val="en-GB"/>
        </w:rPr>
        <w:t>,</w:t>
      </w:r>
      <w:r w:rsidR="00F653C1">
        <w:rPr>
          <w:lang w:val="en-GB"/>
        </w:rPr>
        <w:t xml:space="preserve"> then on the button </w:t>
      </w:r>
      <w:r w:rsidR="003C16FD" w:rsidRPr="00522769">
        <w:rPr>
          <w:lang w:val="en-GB"/>
        </w:rPr>
        <w:t xml:space="preserve"> </w:t>
      </w:r>
      <w:r w:rsidR="00F653C1">
        <w:rPr>
          <w:lang w:val="en-GB"/>
        </w:rPr>
        <w:t xml:space="preserve">    </w:t>
      </w:r>
      <w:r w:rsidR="00F90D34" w:rsidRPr="00F653C1">
        <w:rPr>
          <w:lang w:val="en-GB"/>
        </w:rPr>
        <w:t xml:space="preserve"> </w:t>
      </w:r>
      <w:r w:rsidR="00F653C1">
        <w:rPr>
          <w:lang w:val="en-GB"/>
        </w:rPr>
        <w:t xml:space="preserve">  </w:t>
      </w:r>
      <w:r w:rsidR="003C16FD" w:rsidRPr="00F653C1">
        <w:rPr>
          <w:lang w:val="en-GB"/>
        </w:rPr>
        <w:t>(</w:t>
      </w:r>
      <w:r w:rsidR="00F653C1" w:rsidRPr="00F653C1">
        <w:rPr>
          <w:i/>
          <w:lang w:val="en-GB"/>
        </w:rPr>
        <w:t>Add new person</w:t>
      </w:r>
      <w:r w:rsidR="003C16FD" w:rsidRPr="00F653C1">
        <w:rPr>
          <w:lang w:val="en-GB"/>
        </w:rPr>
        <w:t>).</w:t>
      </w:r>
      <w:r w:rsidR="00F90D34" w:rsidRPr="00F653C1">
        <w:rPr>
          <w:lang w:val="en-GB"/>
        </w:rPr>
        <w:t xml:space="preserve"> </w:t>
      </w:r>
    </w:p>
    <w:p w:rsidR="00F90D34" w:rsidRPr="00522769" w:rsidRDefault="006D37F7" w:rsidP="00F90D34">
      <w:pPr>
        <w:jc w:val="both"/>
        <w:rPr>
          <w:lang w:val="en-GB"/>
        </w:rPr>
      </w:pPr>
      <w:r>
        <w:rPr>
          <w:noProof/>
          <w:lang w:val="en-GB"/>
        </w:rPr>
        <w:pict>
          <v:shape id="_x0000_s1065" type="#_x0000_t75" style="position:absolute;left:0;text-align:left;margin-left:287.35pt;margin-top:9.1pt;width:19.05pt;height:18.7pt;z-index:251639296" wrapcoords="-864 0 -864 20736 21600 20736 21600 0 -864 0">
            <v:imagedata r:id="rId20" o:title=""/>
          </v:shape>
        </w:pict>
      </w:r>
    </w:p>
    <w:p w:rsidR="00F90D34" w:rsidRPr="00522769" w:rsidRDefault="00F653C1" w:rsidP="00F90D34">
      <w:pPr>
        <w:ind w:left="360"/>
        <w:jc w:val="both"/>
        <w:rPr>
          <w:lang w:val="en-GB"/>
        </w:rPr>
      </w:pPr>
      <w:r w:rsidRPr="00675566">
        <w:rPr>
          <w:i/>
          <w:lang w:val="en-GB"/>
        </w:rPr>
        <w:t>Or</w:t>
      </w:r>
      <w:r w:rsidR="00F90D34" w:rsidRPr="00522769">
        <w:rPr>
          <w:lang w:val="en-GB"/>
        </w:rPr>
        <w:t xml:space="preserve">: </w:t>
      </w:r>
      <w:r>
        <w:rPr>
          <w:lang w:val="en-GB"/>
        </w:rPr>
        <w:t>Select a speaker from the speakers list and click on</w:t>
      </w:r>
      <w:r w:rsidR="00F90D34" w:rsidRPr="00522769">
        <w:rPr>
          <w:lang w:val="en-GB"/>
        </w:rPr>
        <w:t xml:space="preserve">      </w:t>
      </w:r>
      <w:r>
        <w:rPr>
          <w:lang w:val="en-GB"/>
        </w:rPr>
        <w:t xml:space="preserve">   </w:t>
      </w:r>
      <w:r w:rsidR="00F90D34" w:rsidRPr="00522769">
        <w:rPr>
          <w:lang w:val="en-GB"/>
        </w:rPr>
        <w:t>(</w:t>
      </w:r>
      <w:r>
        <w:rPr>
          <w:i/>
          <w:lang w:val="en-GB"/>
        </w:rPr>
        <w:t>clone person</w:t>
      </w:r>
      <w:r w:rsidR="00F90D34" w:rsidRPr="00522769">
        <w:rPr>
          <w:lang w:val="en-GB"/>
        </w:rPr>
        <w:t>)</w:t>
      </w:r>
      <w:r>
        <w:rPr>
          <w:lang w:val="en-GB"/>
        </w:rPr>
        <w:t>; you can make changes via the notepad symbol. (Advantage</w:t>
      </w:r>
      <w:r w:rsidR="00F90D34" w:rsidRPr="00522769">
        <w:rPr>
          <w:lang w:val="en-GB"/>
        </w:rPr>
        <w:t xml:space="preserve">: </w:t>
      </w:r>
      <w:r>
        <w:rPr>
          <w:lang w:val="en-GB"/>
        </w:rPr>
        <w:t>if t</w:t>
      </w:r>
      <w:r w:rsidR="00F90D34" w:rsidRPr="00522769">
        <w:rPr>
          <w:lang w:val="en-GB"/>
        </w:rPr>
        <w:t>emplates</w:t>
      </w:r>
      <w:r>
        <w:rPr>
          <w:lang w:val="en-GB"/>
        </w:rPr>
        <w:t xml:space="preserve"> are given</w:t>
      </w:r>
      <w:r w:rsidR="00F90D34" w:rsidRPr="00522769">
        <w:rPr>
          <w:lang w:val="en-GB"/>
        </w:rPr>
        <w:t xml:space="preserve"> (</w:t>
      </w:r>
      <w:r w:rsidR="00F65208" w:rsidRPr="00522769">
        <w:rPr>
          <w:lang w:val="en-GB"/>
        </w:rPr>
        <w:t>s. F</w:t>
      </w:r>
      <w:r w:rsidR="00F90D34" w:rsidRPr="00522769">
        <w:rPr>
          <w:lang w:val="en-GB"/>
        </w:rPr>
        <w:t>)</w:t>
      </w:r>
      <w:r>
        <w:rPr>
          <w:lang w:val="en-GB"/>
        </w:rPr>
        <w:t xml:space="preserve"> only the values need to be adjusted</w:t>
      </w:r>
      <w:r w:rsidR="00F90D34" w:rsidRPr="00522769">
        <w:rPr>
          <w:lang w:val="en-GB"/>
        </w:rPr>
        <w:t>)</w:t>
      </w:r>
    </w:p>
    <w:p w:rsidR="00AD2FC4" w:rsidRPr="00522769" w:rsidRDefault="00AD2FC4" w:rsidP="00AD2FC4">
      <w:pPr>
        <w:ind w:left="360"/>
        <w:jc w:val="both"/>
        <w:rPr>
          <w:lang w:val="en-GB"/>
        </w:rPr>
      </w:pPr>
    </w:p>
    <w:p w:rsidR="00AD2FC4" w:rsidRPr="00522769" w:rsidRDefault="006D37F7" w:rsidP="00AD2FC4">
      <w:pPr>
        <w:numPr>
          <w:ilvl w:val="0"/>
          <w:numId w:val="12"/>
        </w:numPr>
        <w:jc w:val="both"/>
        <w:rPr>
          <w:lang w:val="en-GB"/>
        </w:rPr>
      </w:pPr>
      <w:r>
        <w:rPr>
          <w:noProof/>
        </w:rPr>
        <w:pict>
          <v:shape id="_x0000_s1119" type="#_x0000_t75" style="position:absolute;left:0;text-align:left;margin-left:287.35pt;margin-top:24.25pt;width:129.55pt;height:69.35pt;z-index:-251646464" wrapcoords="-77 0 -77 21456 21600 21456 21600 0 -77 0">
            <v:imagedata r:id="rId21" o:title=""/>
            <w10:wrap type="tight"/>
          </v:shape>
        </w:pict>
      </w:r>
      <w:r w:rsidR="00434E89">
        <w:rPr>
          <w:lang w:val="en-GB"/>
        </w:rPr>
        <w:t>Via the not</w:t>
      </w:r>
      <w:r w:rsidR="00F72C44">
        <w:rPr>
          <w:lang w:val="en-GB"/>
        </w:rPr>
        <w:t>e</w:t>
      </w:r>
      <w:r w:rsidR="00434E89">
        <w:rPr>
          <w:lang w:val="en-GB"/>
        </w:rPr>
        <w:t>pad button next to</w:t>
      </w:r>
      <w:r w:rsidR="00AD2FC4" w:rsidRPr="00522769">
        <w:rPr>
          <w:lang w:val="en-GB"/>
        </w:rPr>
        <w:t xml:space="preserve"> </w:t>
      </w:r>
      <w:r w:rsidR="00AD2FC4" w:rsidRPr="00522769">
        <w:rPr>
          <w:i/>
          <w:lang w:val="en-GB"/>
        </w:rPr>
        <w:t>Speaker</w:t>
      </w:r>
      <w:r w:rsidR="00AD2FC4" w:rsidRPr="00522769">
        <w:rPr>
          <w:lang w:val="en-GB"/>
        </w:rPr>
        <w:t xml:space="preserve"> </w:t>
      </w:r>
      <w:r w:rsidR="00434E89" w:rsidRPr="00D44AF7">
        <w:rPr>
          <w:lang w:val="en-GB"/>
        </w:rPr>
        <w:t>in the middle part</w:t>
      </w:r>
      <w:r w:rsidR="00D44AF7">
        <w:rPr>
          <w:lang w:val="en-GB"/>
        </w:rPr>
        <w:t>,</w:t>
      </w:r>
      <w:r w:rsidR="00AD2FC4" w:rsidRPr="00D44AF7">
        <w:rPr>
          <w:lang w:val="en-GB"/>
        </w:rPr>
        <w:t xml:space="preserve"> </w:t>
      </w:r>
      <w:r w:rsidR="00434E89" w:rsidRPr="00D44AF7">
        <w:rPr>
          <w:lang w:val="en-GB"/>
        </w:rPr>
        <w:t>sig</w:t>
      </w:r>
      <w:r w:rsidR="00434E89">
        <w:rPr>
          <w:lang w:val="en-GB"/>
        </w:rPr>
        <w:t>le</w:t>
      </w:r>
      <w:r w:rsidR="00AD2FC4" w:rsidRPr="00522769">
        <w:rPr>
          <w:lang w:val="en-GB"/>
        </w:rPr>
        <w:t xml:space="preserve">, </w:t>
      </w:r>
      <w:r w:rsidR="00434E89">
        <w:rPr>
          <w:lang w:val="en-GB"/>
        </w:rPr>
        <w:t>pseudo and sex can be changed or</w:t>
      </w:r>
      <w:r w:rsidR="00D44AF7">
        <w:rPr>
          <w:lang w:val="en-GB"/>
        </w:rPr>
        <w:t xml:space="preserve"> defined</w:t>
      </w:r>
      <w:r w:rsidR="00AD2FC4" w:rsidRPr="00522769">
        <w:rPr>
          <w:lang w:val="en-GB"/>
        </w:rPr>
        <w:t>.</w:t>
      </w:r>
    </w:p>
    <w:p w:rsidR="00AD2FC4" w:rsidRPr="00522769" w:rsidRDefault="002E4C1E" w:rsidP="00AD2FC4">
      <w:pPr>
        <w:ind w:left="360"/>
        <w:jc w:val="both"/>
        <w:rPr>
          <w:lang w:val="en-GB"/>
        </w:rPr>
      </w:pPr>
      <w:r>
        <w:rPr>
          <w:lang w:val="en-GB"/>
        </w:rPr>
        <w:t xml:space="preserve">                                                                           </w:t>
      </w:r>
    </w:p>
    <w:p w:rsidR="00F90D34" w:rsidRPr="00522769" w:rsidRDefault="006D37F7" w:rsidP="00E4403F">
      <w:pPr>
        <w:pStyle w:val="Listenabsatz"/>
        <w:rPr>
          <w:lang w:val="en-GB"/>
        </w:rPr>
      </w:pPr>
      <w:r>
        <w:rPr>
          <w:noProof/>
          <w:lang w:val="en-GB"/>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00" type="#_x0000_t66" style="position:absolute;left:0;text-align:left;margin-left:214pt;margin-top:4.95pt;width:16.05pt;height:7.2pt;rotation:-805343fd;z-index:251654656" fillcolor="red" strokecolor="red">
            <v:fill opacity="0" color2="red" rotate="t" focus="100%" type="gradient"/>
          </v:shape>
        </w:pict>
      </w:r>
      <w:r>
        <w:rPr>
          <w:noProof/>
        </w:rPr>
        <w:pict>
          <v:shape id="_x0000_s1120" type="#_x0000_t75" style="position:absolute;left:0;text-align:left;margin-left:29.9pt;margin-top:4.95pt;width:190.25pt;height:29.2pt;z-index:-251645440" wrapcoords="-58 0 -58 21221 21600 21221 21600 0 -58 0">
            <v:imagedata r:id="rId22" o:title=""/>
            <w10:wrap type="tight"/>
          </v:shape>
        </w:pict>
      </w:r>
    </w:p>
    <w:p w:rsidR="007B2E22" w:rsidRPr="00522769" w:rsidRDefault="007B2E22" w:rsidP="003A73D8">
      <w:pPr>
        <w:pStyle w:val="Listenabsatz"/>
        <w:ind w:left="0"/>
        <w:rPr>
          <w:lang w:val="en-GB"/>
        </w:rPr>
      </w:pPr>
    </w:p>
    <w:p w:rsidR="00E4403F" w:rsidRPr="00522769" w:rsidRDefault="00693DE3" w:rsidP="0099292D">
      <w:pPr>
        <w:pStyle w:val="Listenabsatz"/>
        <w:ind w:left="0"/>
        <w:rPr>
          <w:lang w:val="en-GB"/>
        </w:rPr>
      </w:pPr>
      <w:r w:rsidRPr="00522769">
        <w:rPr>
          <w:lang w:val="en-GB"/>
        </w:rPr>
        <w:br w:type="page"/>
      </w:r>
    </w:p>
    <w:p w:rsidR="00E4403F" w:rsidRPr="00522769" w:rsidRDefault="008F2874" w:rsidP="00AD2FC4">
      <w:pPr>
        <w:numPr>
          <w:ilvl w:val="0"/>
          <w:numId w:val="12"/>
        </w:numPr>
        <w:jc w:val="both"/>
        <w:rPr>
          <w:lang w:val="en-GB"/>
        </w:rPr>
      </w:pPr>
      <w:r>
        <w:rPr>
          <w:lang w:val="en-GB"/>
        </w:rPr>
        <w:t>Add</w:t>
      </w:r>
      <w:r w:rsidR="00E4403F" w:rsidRPr="00522769">
        <w:rPr>
          <w:lang w:val="en-GB"/>
        </w:rPr>
        <w:t xml:space="preserve"> </w:t>
      </w:r>
      <w:r>
        <w:rPr>
          <w:b/>
          <w:lang w:val="en-GB"/>
        </w:rPr>
        <w:t>speaker information</w:t>
      </w:r>
      <w:r w:rsidR="00E4403F" w:rsidRPr="00522769">
        <w:rPr>
          <w:lang w:val="en-GB"/>
        </w:rPr>
        <w:t xml:space="preserve"> </w:t>
      </w:r>
      <w:r w:rsidR="004A44A8">
        <w:rPr>
          <w:lang w:val="en-GB"/>
        </w:rPr>
        <w:t>by</w:t>
      </w:r>
      <w:r>
        <w:rPr>
          <w:lang w:val="en-GB"/>
        </w:rPr>
        <w:t xml:space="preserve"> click</w:t>
      </w:r>
      <w:r w:rsidR="004A44A8">
        <w:rPr>
          <w:lang w:val="en-GB"/>
        </w:rPr>
        <w:t>ing</w:t>
      </w:r>
      <w:r>
        <w:rPr>
          <w:lang w:val="en-GB"/>
        </w:rPr>
        <w:t xml:space="preserve"> on the notepad button next to </w:t>
      </w:r>
      <w:r w:rsidR="00E4403F" w:rsidRPr="00522769">
        <w:rPr>
          <w:i/>
          <w:lang w:val="en-GB"/>
        </w:rPr>
        <w:t>Description (Speaker)</w:t>
      </w:r>
      <w:r w:rsidR="00E4403F" w:rsidRPr="00522769">
        <w:rPr>
          <w:lang w:val="en-GB"/>
        </w:rPr>
        <w:t xml:space="preserve">. </w:t>
      </w:r>
      <w:r>
        <w:rPr>
          <w:lang w:val="en-GB"/>
        </w:rPr>
        <w:t xml:space="preserve">Here you can add or change keys and values. To save your changes click </w:t>
      </w:r>
      <w:r w:rsidR="00E4403F" w:rsidRPr="00522769">
        <w:rPr>
          <w:i/>
          <w:lang w:val="en-GB"/>
        </w:rPr>
        <w:t>OK</w:t>
      </w:r>
      <w:r w:rsidR="00E4403F" w:rsidRPr="00522769">
        <w:rPr>
          <w:lang w:val="en-GB"/>
        </w:rPr>
        <w:t>.</w:t>
      </w:r>
    </w:p>
    <w:p w:rsidR="00693DE3" w:rsidRPr="00522769" w:rsidRDefault="006D37F7" w:rsidP="00693DE3">
      <w:pPr>
        <w:ind w:left="360"/>
        <w:jc w:val="both"/>
        <w:rPr>
          <w:lang w:val="en-GB"/>
        </w:rPr>
      </w:pPr>
      <w:r>
        <w:rPr>
          <w:noProof/>
        </w:rPr>
        <w:pict>
          <v:shape id="_x0000_s1122" type="#_x0000_t75" style="position:absolute;left:0;text-align:left;margin-left:17.65pt;margin-top:8.7pt;width:196.05pt;height:62.45pt;z-index:-251643392" wrapcoords="-59 0 -59 21415 21600 21415 21600 0 -59 0">
            <v:imagedata r:id="rId23" o:title=""/>
            <w10:wrap type="tight"/>
          </v:shape>
        </w:pict>
      </w:r>
      <w:r>
        <w:rPr>
          <w:noProof/>
        </w:rPr>
        <w:pict>
          <v:shape id="_x0000_s1121" type="#_x0000_t75" style="position:absolute;left:0;text-align:left;margin-left:254.1pt;margin-top:8.7pt;width:175.2pt;height:57.75pt;z-index:-251644416" wrapcoords="-67 0 -67 21398 21600 21398 21600 0 -67 0">
            <v:imagedata r:id="rId24" o:title=""/>
            <w10:wrap type="tight"/>
          </v:shape>
        </w:pict>
      </w:r>
    </w:p>
    <w:p w:rsidR="00693DE3" w:rsidRPr="00522769" w:rsidRDefault="006D37F7" w:rsidP="0099292D">
      <w:pPr>
        <w:pStyle w:val="Listenabsatz"/>
        <w:ind w:left="0"/>
        <w:rPr>
          <w:lang w:val="en-GB"/>
        </w:rPr>
      </w:pPr>
      <w:r>
        <w:rPr>
          <w:noProof/>
          <w:lang w:val="en-GB"/>
        </w:rPr>
        <w:pict>
          <v:shape id="_x0000_s1101" type="#_x0000_t66" style="position:absolute;margin-left:-124.05pt;margin-top:12.05pt;width:16.05pt;height:7.2pt;rotation:-960739fd;z-index:251655680" fillcolor="red" strokecolor="red">
            <v:fill opacity="0" color2="red" rotate="t" focus="100%" type="gradient"/>
          </v:shape>
        </w:pict>
      </w:r>
    </w:p>
    <w:p w:rsidR="00693DE3" w:rsidRPr="00522769" w:rsidRDefault="00693DE3" w:rsidP="0099292D">
      <w:pPr>
        <w:pStyle w:val="Listenabsatz"/>
        <w:ind w:left="0"/>
        <w:rPr>
          <w:lang w:val="en-GB"/>
        </w:rPr>
      </w:pPr>
    </w:p>
    <w:p w:rsidR="00693DE3" w:rsidRPr="00522769" w:rsidRDefault="00693DE3" w:rsidP="0099292D">
      <w:pPr>
        <w:pStyle w:val="Listenabsatz"/>
        <w:ind w:left="0"/>
        <w:rPr>
          <w:lang w:val="en-GB"/>
        </w:rPr>
      </w:pPr>
    </w:p>
    <w:p w:rsidR="00693DE3" w:rsidRPr="00522769" w:rsidRDefault="00693DE3" w:rsidP="0099292D">
      <w:pPr>
        <w:pStyle w:val="Listenabsatz"/>
        <w:ind w:left="0"/>
        <w:rPr>
          <w:lang w:val="en-GB"/>
        </w:rPr>
      </w:pPr>
    </w:p>
    <w:p w:rsidR="00693DE3" w:rsidRPr="00522769" w:rsidRDefault="00693DE3" w:rsidP="0099292D">
      <w:pPr>
        <w:pStyle w:val="Listenabsatz"/>
        <w:ind w:left="0"/>
        <w:rPr>
          <w:lang w:val="en-GB"/>
        </w:rPr>
      </w:pPr>
    </w:p>
    <w:p w:rsidR="007B2E22" w:rsidRPr="00522769" w:rsidRDefault="006D37F7" w:rsidP="0099292D">
      <w:pPr>
        <w:pStyle w:val="Listenabsatz"/>
        <w:ind w:left="0"/>
        <w:rPr>
          <w:lang w:val="en-GB"/>
        </w:rPr>
      </w:pPr>
      <w:r>
        <w:rPr>
          <w:noProof/>
          <w:lang w:val="en-GB"/>
        </w:rPr>
        <w:pict>
          <v:shape id="_x0000_s1102" type="#_x0000_t66" style="position:absolute;margin-left:360.7pt;margin-top:10.75pt;width:16.05pt;height:7.2pt;rotation:-574525fd;z-index:251656704" fillcolor="red" strokecolor="red">
            <v:fill opacity="0" color2="red" rotate="t" focus="100%" type="gradient"/>
          </v:shape>
        </w:pict>
      </w:r>
      <w:r>
        <w:rPr>
          <w:noProof/>
          <w:lang w:val="en-GB"/>
        </w:rPr>
        <w:pict>
          <v:shape id="_x0000_s1082" type="#_x0000_t75" style="position:absolute;margin-left:297.45pt;margin-top:9.65pt;width:63.25pt;height:15.65pt;z-index:-251671040" wrapcoords="-257 0 -257 20571 21600 20571 21600 0 -257 0">
            <v:imagedata r:id="rId25" o:title=""/>
            <w10:wrap type="tight"/>
          </v:shape>
        </w:pict>
      </w:r>
      <w:r>
        <w:rPr>
          <w:noProof/>
          <w:lang w:val="en-GB"/>
        </w:rPr>
        <w:pict>
          <v:shape id="_x0000_s1078" type="#_x0000_t66" style="position:absolute;margin-left:-290.75pt;margin-top:5.55pt;width:21.05pt;height:12.4pt;rotation:-1225400fd;z-index:251644416" fillcolor="red" strokecolor="red">
            <v:fill opacity="0" color2="red" rotate="t" focus="100%" type="gradient"/>
          </v:shape>
        </w:pict>
      </w:r>
    </w:p>
    <w:p w:rsidR="00802AFD" w:rsidRPr="00522769" w:rsidRDefault="00326D06" w:rsidP="00802AFD">
      <w:pPr>
        <w:pStyle w:val="Default"/>
        <w:numPr>
          <w:ilvl w:val="0"/>
          <w:numId w:val="12"/>
        </w:numPr>
        <w:jc w:val="both"/>
        <w:rPr>
          <w:lang w:val="en-GB"/>
        </w:rPr>
      </w:pPr>
      <w:r>
        <w:rPr>
          <w:lang w:val="en-GB"/>
        </w:rPr>
        <w:t xml:space="preserve">Adding </w:t>
      </w:r>
      <w:r w:rsidR="00E33FA2">
        <w:rPr>
          <w:lang w:val="en-GB"/>
        </w:rPr>
        <w:t>and</w:t>
      </w:r>
      <w:r>
        <w:rPr>
          <w:lang w:val="en-GB"/>
        </w:rPr>
        <w:t xml:space="preserve"> changing </w:t>
      </w:r>
      <w:r>
        <w:rPr>
          <w:b/>
          <w:lang w:val="en-GB"/>
        </w:rPr>
        <w:t>languages</w:t>
      </w:r>
      <w:r w:rsidR="00802AFD" w:rsidRPr="00522769">
        <w:rPr>
          <w:lang w:val="en-GB"/>
        </w:rPr>
        <w:t xml:space="preserve">: </w:t>
      </w:r>
      <w:r>
        <w:rPr>
          <w:lang w:val="en-GB"/>
        </w:rPr>
        <w:t>Click on plus</w:t>
      </w:r>
      <w:commentRangeStart w:id="8"/>
      <w:r>
        <w:rPr>
          <w:lang w:val="en-GB"/>
        </w:rPr>
        <w:t xml:space="preserve"> </w:t>
      </w:r>
      <w:commentRangeEnd w:id="8"/>
      <w:r w:rsidR="006232BF">
        <w:rPr>
          <w:rStyle w:val="Kommentarzeichen"/>
          <w:color w:val="auto"/>
        </w:rPr>
        <w:commentReference w:id="8"/>
      </w:r>
      <w:r>
        <w:rPr>
          <w:lang w:val="en-GB"/>
        </w:rPr>
        <w:t>button</w:t>
      </w:r>
      <w:r w:rsidR="00E33FA2">
        <w:rPr>
          <w:lang w:val="en-GB"/>
        </w:rPr>
        <w:t xml:space="preserve"> a</w:t>
      </w:r>
      <w:r w:rsidR="00E4403F" w:rsidRPr="00522769">
        <w:rPr>
          <w:lang w:val="en-GB"/>
        </w:rPr>
        <w:t xml:space="preserve">nd </w:t>
      </w:r>
      <w:r w:rsidR="00E33FA2">
        <w:rPr>
          <w:lang w:val="en-GB"/>
        </w:rPr>
        <w:t>choose</w:t>
      </w:r>
      <w:commentRangeStart w:id="9"/>
      <w:r w:rsidR="00E33FA2">
        <w:rPr>
          <w:lang w:val="en-GB"/>
        </w:rPr>
        <w:t xml:space="preserve"> </w:t>
      </w:r>
      <w:commentRangeEnd w:id="9"/>
      <w:r w:rsidR="006232BF">
        <w:rPr>
          <w:rStyle w:val="Kommentarzeichen"/>
          <w:color w:val="auto"/>
        </w:rPr>
        <w:commentReference w:id="9"/>
      </w:r>
      <w:r w:rsidR="00E33FA2">
        <w:rPr>
          <w:lang w:val="en-GB"/>
        </w:rPr>
        <w:t>language from the list</w:t>
      </w:r>
      <w:r w:rsidR="00E4403F" w:rsidRPr="00522769">
        <w:rPr>
          <w:lang w:val="en-GB"/>
        </w:rPr>
        <w:t xml:space="preserve"> </w:t>
      </w:r>
      <w:r w:rsidR="00E33FA2">
        <w:rPr>
          <w:lang w:val="en-GB"/>
        </w:rPr>
        <w:t xml:space="preserve">next to </w:t>
      </w:r>
      <w:r w:rsidR="00E33FA2">
        <w:rPr>
          <w:i/>
          <w:lang w:val="en-GB"/>
        </w:rPr>
        <w:t>na</w:t>
      </w:r>
      <w:r w:rsidR="00E4403F" w:rsidRPr="00522769">
        <w:rPr>
          <w:i/>
          <w:lang w:val="en-GB"/>
        </w:rPr>
        <w:t>me</w:t>
      </w:r>
      <w:r w:rsidR="00E4403F" w:rsidRPr="00522769">
        <w:rPr>
          <w:lang w:val="en-GB"/>
        </w:rPr>
        <w:t xml:space="preserve">. </w:t>
      </w:r>
      <w:r w:rsidR="00E33FA2">
        <w:rPr>
          <w:lang w:val="en-GB"/>
        </w:rPr>
        <w:t xml:space="preserve">Choosing a certain language, </w:t>
      </w:r>
      <w:r w:rsidR="004A44A8">
        <w:rPr>
          <w:lang w:val="en-GB"/>
        </w:rPr>
        <w:t>generates</w:t>
      </w:r>
      <w:r w:rsidR="00E33FA2">
        <w:rPr>
          <w:lang w:val="en-GB"/>
        </w:rPr>
        <w:t xml:space="preserve"> the</w:t>
      </w:r>
      <w:r w:rsidR="00E4403F" w:rsidRPr="00522769">
        <w:rPr>
          <w:lang w:val="en-GB"/>
        </w:rPr>
        <w:t xml:space="preserve"> ISO 639-9 Code </w:t>
      </w:r>
      <w:r w:rsidR="004A44A8">
        <w:rPr>
          <w:lang w:val="en-GB"/>
        </w:rPr>
        <w:t>by default</w:t>
      </w:r>
      <w:r w:rsidR="00E4403F" w:rsidRPr="00522769">
        <w:rPr>
          <w:lang w:val="en-GB"/>
        </w:rPr>
        <w:t xml:space="preserve">. </w:t>
      </w:r>
      <w:r w:rsidR="004A44A8">
        <w:rPr>
          <w:lang w:val="en-GB"/>
        </w:rPr>
        <w:t>For the</w:t>
      </w:r>
      <w:r w:rsidR="00E33FA2">
        <w:rPr>
          <w:lang w:val="en-GB"/>
        </w:rPr>
        <w:t xml:space="preserve"> </w:t>
      </w:r>
      <w:r w:rsidR="00E33FA2">
        <w:rPr>
          <w:i/>
          <w:lang w:val="en-GB"/>
        </w:rPr>
        <w:t>t</w:t>
      </w:r>
      <w:r w:rsidR="00BE6A22" w:rsidRPr="00522769">
        <w:rPr>
          <w:i/>
          <w:lang w:val="en-GB"/>
        </w:rPr>
        <w:t>yp</w:t>
      </w:r>
      <w:r w:rsidR="00E33FA2">
        <w:rPr>
          <w:i/>
          <w:lang w:val="en-GB"/>
        </w:rPr>
        <w:t>e</w:t>
      </w:r>
      <w:r w:rsidR="00BE6A22" w:rsidRPr="00522769">
        <w:rPr>
          <w:lang w:val="en-GB"/>
        </w:rPr>
        <w:t xml:space="preserve"> </w:t>
      </w:r>
      <w:r w:rsidR="004A44A8">
        <w:rPr>
          <w:lang w:val="en-GB"/>
        </w:rPr>
        <w:t>use</w:t>
      </w:r>
      <w:r w:rsidR="00E33FA2">
        <w:rPr>
          <w:lang w:val="en-GB"/>
        </w:rPr>
        <w:t xml:space="preserve"> </w:t>
      </w:r>
      <w:r w:rsidR="00BE6A22" w:rsidRPr="00522769">
        <w:rPr>
          <w:i/>
          <w:lang w:val="en-GB"/>
        </w:rPr>
        <w:t>L1</w:t>
      </w:r>
      <w:r w:rsidR="00BE6A22" w:rsidRPr="00522769">
        <w:rPr>
          <w:lang w:val="en-GB"/>
        </w:rPr>
        <w:t xml:space="preserve">, </w:t>
      </w:r>
      <w:r w:rsidR="00BE6A22" w:rsidRPr="00522769">
        <w:rPr>
          <w:i/>
          <w:lang w:val="en-GB"/>
        </w:rPr>
        <w:t>L2</w:t>
      </w:r>
      <w:r w:rsidR="007D2D83" w:rsidRPr="00522769">
        <w:rPr>
          <w:lang w:val="en-GB"/>
        </w:rPr>
        <w:t xml:space="preserve"> </w:t>
      </w:r>
      <w:r w:rsidR="00BE6A22" w:rsidRPr="00522769">
        <w:rPr>
          <w:lang w:val="en-GB"/>
        </w:rPr>
        <w:t>etc.</w:t>
      </w:r>
      <w:r w:rsidR="00802AFD" w:rsidRPr="00522769">
        <w:rPr>
          <w:lang w:val="en-GB"/>
        </w:rPr>
        <w:t xml:space="preserve"> </w:t>
      </w:r>
      <w:r w:rsidR="00E33FA2">
        <w:rPr>
          <w:lang w:val="en-GB"/>
        </w:rPr>
        <w:t>Repeat to add further languages</w:t>
      </w:r>
      <w:r w:rsidR="00802AFD" w:rsidRPr="00522769">
        <w:rPr>
          <w:lang w:val="en-GB"/>
        </w:rPr>
        <w:t xml:space="preserve">. </w:t>
      </w:r>
    </w:p>
    <w:p w:rsidR="00306B79" w:rsidRPr="00522769" w:rsidRDefault="00306B79" w:rsidP="00783BD7">
      <w:pPr>
        <w:pStyle w:val="Default"/>
        <w:jc w:val="both"/>
        <w:rPr>
          <w:lang w:val="en-GB"/>
        </w:rPr>
      </w:pPr>
    </w:p>
    <w:p w:rsidR="00E4403F" w:rsidRPr="00522769" w:rsidRDefault="006D37F7" w:rsidP="00AD2FC4">
      <w:pPr>
        <w:numPr>
          <w:ilvl w:val="0"/>
          <w:numId w:val="12"/>
        </w:numPr>
        <w:jc w:val="both"/>
        <w:rPr>
          <w:lang w:val="en-GB"/>
        </w:rPr>
      </w:pPr>
      <w:r>
        <w:rPr>
          <w:noProof/>
          <w:lang w:val="en-GB"/>
        </w:rPr>
        <w:pict>
          <v:shape id="_x0000_s1103" type="#_x0000_t66" style="position:absolute;left:0;text-align:left;margin-left:114.7pt;margin-top:14.8pt;width:16.05pt;height:7.2pt;rotation:-708300fd;z-index:251657728" fillcolor="red" strokecolor="red">
            <v:fill opacity="0" color2="red" rotate="t" focus="100%" type="gradient"/>
          </v:shape>
        </w:pict>
      </w:r>
      <w:r>
        <w:rPr>
          <w:noProof/>
          <w:lang w:val="en-GB"/>
        </w:rPr>
        <w:pict>
          <v:shape id="_x0000_s1093" type="#_x0000_t75" style="position:absolute;left:0;text-align:left;margin-left:59.05pt;margin-top:14.8pt;width:62.25pt;height:13.5pt;z-index:-251666944" wrapcoords="-260 0 -260 20400 21600 20400 21600 0 -260 0">
            <v:imagedata r:id="rId26" o:title=""/>
            <w10:wrap type="tight"/>
          </v:shape>
        </w:pict>
      </w:r>
      <w:r>
        <w:rPr>
          <w:noProof/>
        </w:rPr>
        <w:pict>
          <v:shape id="_x0000_s1123" type="#_x0000_t75" style="position:absolute;left:0;text-align:left;margin-left:213.7pt;margin-top:7.95pt;width:241.85pt;height:65.8pt;z-index:-251642368" wrapcoords="-48 0 -48 21424 21600 21424 21600 0 -48 0">
            <v:imagedata r:id="rId27" o:title=""/>
            <w10:wrap type="tight"/>
          </v:shape>
        </w:pict>
      </w:r>
      <w:r w:rsidR="0042724F">
        <w:rPr>
          <w:lang w:val="en-GB"/>
        </w:rPr>
        <w:t>Adding</w:t>
      </w:r>
      <w:r w:rsidR="00802AFD" w:rsidRPr="00522769">
        <w:rPr>
          <w:lang w:val="en-GB"/>
        </w:rPr>
        <w:t xml:space="preserve"> </w:t>
      </w:r>
      <w:r w:rsidR="0042724F">
        <w:rPr>
          <w:b/>
          <w:lang w:val="en-GB"/>
        </w:rPr>
        <w:t>l</w:t>
      </w:r>
      <w:r w:rsidR="00802AFD" w:rsidRPr="00522769">
        <w:rPr>
          <w:b/>
          <w:lang w:val="en-GB"/>
        </w:rPr>
        <w:t>ocations</w:t>
      </w:r>
      <w:r w:rsidR="00802AFD" w:rsidRPr="00522769">
        <w:rPr>
          <w:lang w:val="en-GB"/>
        </w:rPr>
        <w:t xml:space="preserve">: </w:t>
      </w:r>
      <w:r w:rsidR="0042724F">
        <w:rPr>
          <w:lang w:val="en-GB"/>
        </w:rPr>
        <w:t>Click on plus</w:t>
      </w:r>
      <w:r w:rsidR="00AA0E9B">
        <w:rPr>
          <w:lang w:val="en-GB"/>
        </w:rPr>
        <w:t xml:space="preserve"> </w:t>
      </w:r>
      <w:r w:rsidR="0042724F">
        <w:rPr>
          <w:lang w:val="en-GB"/>
        </w:rPr>
        <w:t>button</w:t>
      </w:r>
      <w:r w:rsidR="00802AFD" w:rsidRPr="00522769">
        <w:rPr>
          <w:lang w:val="en-GB"/>
        </w:rPr>
        <w:t xml:space="preserve"> </w:t>
      </w:r>
      <w:r w:rsidR="0042724F">
        <w:rPr>
          <w:lang w:val="en-GB"/>
        </w:rPr>
        <w:t>and choose a l</w:t>
      </w:r>
      <w:r w:rsidR="00802AFD" w:rsidRPr="00522769">
        <w:rPr>
          <w:lang w:val="en-GB"/>
        </w:rPr>
        <w:t>ocation</w:t>
      </w:r>
      <w:r w:rsidR="0042724F">
        <w:rPr>
          <w:lang w:val="en-GB"/>
        </w:rPr>
        <w:t xml:space="preserve"> t</w:t>
      </w:r>
      <w:r w:rsidR="00802AFD" w:rsidRPr="00522769">
        <w:rPr>
          <w:lang w:val="en-GB"/>
        </w:rPr>
        <w:t xml:space="preserve">emplate </w:t>
      </w:r>
      <w:r w:rsidR="00BA3B12">
        <w:rPr>
          <w:lang w:val="en-GB"/>
        </w:rPr>
        <w:t>(see F</w:t>
      </w:r>
      <w:r w:rsidR="00A952A5">
        <w:rPr>
          <w:lang w:val="en-GB"/>
        </w:rPr>
        <w:t>.</w:t>
      </w:r>
      <w:r w:rsidR="00BA3B12">
        <w:rPr>
          <w:lang w:val="en-GB"/>
        </w:rPr>
        <w:t xml:space="preserve">) </w:t>
      </w:r>
      <w:r w:rsidR="0042724F">
        <w:rPr>
          <w:lang w:val="en-GB"/>
        </w:rPr>
        <w:t>or type it in</w:t>
      </w:r>
      <w:r w:rsidR="0042724F" w:rsidRPr="0042724F">
        <w:rPr>
          <w:lang w:val="en-GB"/>
        </w:rPr>
        <w:t xml:space="preserve"> </w:t>
      </w:r>
      <w:r w:rsidR="0042724F">
        <w:rPr>
          <w:lang w:val="en-GB"/>
        </w:rPr>
        <w:t>manually</w:t>
      </w:r>
      <w:r w:rsidR="00802AFD" w:rsidRPr="00522769">
        <w:rPr>
          <w:lang w:val="en-GB"/>
        </w:rPr>
        <w:t xml:space="preserve">, </w:t>
      </w:r>
      <w:r w:rsidR="0042724F">
        <w:rPr>
          <w:lang w:val="en-GB"/>
        </w:rPr>
        <w:t>then add place and time</w:t>
      </w:r>
      <w:r w:rsidR="00802AFD" w:rsidRPr="00522769">
        <w:rPr>
          <w:lang w:val="en-GB"/>
        </w:rPr>
        <w:t xml:space="preserve">. </w:t>
      </w:r>
      <w:r w:rsidR="00AA0E9B">
        <w:rPr>
          <w:lang w:val="en-GB"/>
        </w:rPr>
        <w:t>Save changes</w:t>
      </w:r>
      <w:r w:rsidR="0042724F">
        <w:rPr>
          <w:lang w:val="en-GB"/>
        </w:rPr>
        <w:t xml:space="preserve"> via click</w:t>
      </w:r>
      <w:commentRangeStart w:id="10"/>
      <w:r w:rsidR="0042724F">
        <w:rPr>
          <w:lang w:val="en-GB"/>
        </w:rPr>
        <w:t xml:space="preserve"> </w:t>
      </w:r>
      <w:commentRangeEnd w:id="10"/>
      <w:r w:rsidR="006232BF">
        <w:rPr>
          <w:rStyle w:val="Kommentarzeichen"/>
        </w:rPr>
        <w:commentReference w:id="10"/>
      </w:r>
      <w:r w:rsidR="0042724F">
        <w:rPr>
          <w:lang w:val="en-GB"/>
        </w:rPr>
        <w:t>on</w:t>
      </w:r>
      <w:r w:rsidR="00802AFD" w:rsidRPr="00522769">
        <w:rPr>
          <w:lang w:val="en-GB"/>
        </w:rPr>
        <w:t xml:space="preserve"> </w:t>
      </w:r>
      <w:r w:rsidR="00802AFD" w:rsidRPr="00522769">
        <w:rPr>
          <w:i/>
          <w:lang w:val="en-GB"/>
        </w:rPr>
        <w:t>OK</w:t>
      </w:r>
      <w:r w:rsidR="00802AFD" w:rsidRPr="00522769">
        <w:rPr>
          <w:lang w:val="en-GB"/>
        </w:rPr>
        <w:t xml:space="preserve">. </w:t>
      </w:r>
      <w:r w:rsidR="0042724F">
        <w:rPr>
          <w:lang w:val="en-GB"/>
        </w:rPr>
        <w:t>Repeat to add further locations</w:t>
      </w:r>
      <w:r w:rsidR="00802AFD" w:rsidRPr="00522769">
        <w:rPr>
          <w:lang w:val="en-GB"/>
        </w:rPr>
        <w:t>.</w:t>
      </w:r>
      <w:r w:rsidR="00AA0E9B">
        <w:rPr>
          <w:lang w:val="en-GB"/>
        </w:rPr>
        <w:t xml:space="preserve"> </w:t>
      </w:r>
    </w:p>
    <w:p w:rsidR="00C22F22" w:rsidRPr="00522769" w:rsidRDefault="00C22F22" w:rsidP="00456377">
      <w:pPr>
        <w:rPr>
          <w:u w:val="single"/>
          <w:lang w:val="en-GB"/>
        </w:rPr>
      </w:pPr>
      <w:bookmarkStart w:id="11" w:name="_Toc255825322"/>
    </w:p>
    <w:p w:rsidR="00C22F22" w:rsidRPr="00522769" w:rsidRDefault="00C22F22" w:rsidP="00456377">
      <w:pPr>
        <w:rPr>
          <w:u w:val="single"/>
          <w:lang w:val="en-GB"/>
        </w:rPr>
      </w:pPr>
    </w:p>
    <w:p w:rsidR="00945754" w:rsidRPr="00522769" w:rsidRDefault="00B12D77" w:rsidP="00456377">
      <w:pPr>
        <w:rPr>
          <w:u w:val="single"/>
          <w:lang w:val="en-GB"/>
        </w:rPr>
      </w:pPr>
      <w:r w:rsidRPr="00522769">
        <w:rPr>
          <w:u w:val="single"/>
          <w:lang w:val="en-GB"/>
        </w:rPr>
        <w:t>D</w:t>
      </w:r>
      <w:r w:rsidR="00357DB0" w:rsidRPr="00522769">
        <w:rPr>
          <w:u w:val="single"/>
          <w:lang w:val="en-GB"/>
        </w:rPr>
        <w:t xml:space="preserve">. </w:t>
      </w:r>
      <w:bookmarkEnd w:id="11"/>
      <w:r w:rsidR="003308CA">
        <w:rPr>
          <w:u w:val="single"/>
          <w:lang w:val="en-GB"/>
        </w:rPr>
        <w:t>Adding communications</w:t>
      </w:r>
    </w:p>
    <w:p w:rsidR="00456377" w:rsidRPr="00522769" w:rsidRDefault="00456377" w:rsidP="00456377">
      <w:pPr>
        <w:rPr>
          <w:lang w:val="en-GB"/>
        </w:rPr>
      </w:pPr>
    </w:p>
    <w:p w:rsidR="0080651D" w:rsidRPr="00522769" w:rsidRDefault="00262122" w:rsidP="0043785D">
      <w:pPr>
        <w:numPr>
          <w:ilvl w:val="0"/>
          <w:numId w:val="14"/>
        </w:numPr>
        <w:jc w:val="both"/>
        <w:rPr>
          <w:lang w:val="en-GB"/>
        </w:rPr>
      </w:pPr>
      <w:r>
        <w:rPr>
          <w:lang w:val="en-GB"/>
        </w:rPr>
        <w:t xml:space="preserve">A list of communications is shown in the left column in the register </w:t>
      </w:r>
      <w:r w:rsidRPr="00262122">
        <w:rPr>
          <w:i/>
          <w:lang w:val="en-GB"/>
        </w:rPr>
        <w:t>Data</w:t>
      </w:r>
      <w:r w:rsidR="009476EF" w:rsidRPr="00522769">
        <w:rPr>
          <w:lang w:val="en-GB"/>
        </w:rPr>
        <w:t xml:space="preserve">. </w:t>
      </w:r>
      <w:r>
        <w:rPr>
          <w:lang w:val="en-GB"/>
        </w:rPr>
        <w:t>In order to add communications click on any communication in</w:t>
      </w:r>
      <w:r w:rsidR="00A952A5">
        <w:rPr>
          <w:lang w:val="en-GB"/>
        </w:rPr>
        <w:t xml:space="preserve"> the list, then on the button</w:t>
      </w:r>
      <w:r w:rsidR="00CA688E" w:rsidRPr="00522769">
        <w:rPr>
          <w:lang w:val="en-GB"/>
        </w:rPr>
        <w:t xml:space="preserve"> </w:t>
      </w:r>
      <w:r w:rsidR="0080651D" w:rsidRPr="00522769">
        <w:rPr>
          <w:lang w:val="en-GB"/>
        </w:rPr>
        <w:t xml:space="preserve">  </w:t>
      </w:r>
    </w:p>
    <w:p w:rsidR="0080651D" w:rsidRPr="00522769" w:rsidRDefault="006D37F7" w:rsidP="0080651D">
      <w:pPr>
        <w:ind w:left="360"/>
        <w:jc w:val="both"/>
        <w:rPr>
          <w:lang w:val="en-GB"/>
        </w:rPr>
      </w:pPr>
      <w:r>
        <w:rPr>
          <w:noProof/>
          <w:lang w:val="en-GB"/>
        </w:rPr>
        <w:pict>
          <v:shape id="_x0000_s1064" type="#_x0000_t75" style="position:absolute;left:0;text-align:left;margin-left:17.65pt;margin-top:.85pt;width:18.2pt;height:17.6pt;z-index:-251678208" wrapcoords="-720 0 -720 20855 21600 20855 21600 0 -720 0">
            <v:imagedata r:id="rId28" o:title=""/>
            <w10:wrap type="tight"/>
          </v:shape>
        </w:pict>
      </w:r>
      <w:r w:rsidR="0080651D" w:rsidRPr="00522769">
        <w:rPr>
          <w:lang w:val="en-GB"/>
        </w:rPr>
        <w:t>(</w:t>
      </w:r>
      <w:r w:rsidR="00262122">
        <w:rPr>
          <w:i/>
          <w:lang w:val="en-GB"/>
        </w:rPr>
        <w:t>add communication</w:t>
      </w:r>
      <w:r w:rsidR="0080651D" w:rsidRPr="00522769">
        <w:rPr>
          <w:lang w:val="en-GB"/>
        </w:rPr>
        <w:t xml:space="preserve">) </w:t>
      </w:r>
      <w:r w:rsidR="00262122">
        <w:rPr>
          <w:lang w:val="en-GB"/>
        </w:rPr>
        <w:t>or</w:t>
      </w:r>
      <w:r w:rsidR="0080651D" w:rsidRPr="00522769">
        <w:rPr>
          <w:lang w:val="en-GB"/>
        </w:rPr>
        <w:t xml:space="preserve"> </w:t>
      </w:r>
    </w:p>
    <w:p w:rsidR="00F90D34" w:rsidRPr="00522769" w:rsidRDefault="006D37F7" w:rsidP="00CA688E">
      <w:pPr>
        <w:ind w:left="4248"/>
        <w:jc w:val="both"/>
        <w:rPr>
          <w:lang w:val="en-GB"/>
        </w:rPr>
      </w:pPr>
      <w:r>
        <w:rPr>
          <w:noProof/>
          <w:lang w:val="en-GB"/>
        </w:rPr>
        <w:pict>
          <v:shape id="_x0000_s1086" type="#_x0000_t66" style="position:absolute;left:0;text-align:left;margin-left:291.75pt;margin-top:18.75pt;width:16.05pt;height:7.2pt;rotation:-1042253fd;z-index:251647488" fillcolor="red" strokecolor="red">
            <v:fill opacity="0" color2="red" rotate="t" focus="100%" type="gradient"/>
          </v:shape>
        </w:pict>
      </w:r>
      <w:r>
        <w:rPr>
          <w:noProof/>
          <w:lang w:val="en-GB"/>
        </w:rPr>
        <w:pict>
          <v:shape id="_x0000_s1085" type="#_x0000_t75" style="position:absolute;left:0;text-align:left;margin-left:165pt;margin-top:22.15pt;width:132.05pt;height:13.1pt;z-index:251646464">
            <v:imagedata r:id="rId29" o:title=""/>
          </v:shape>
        </w:pict>
      </w:r>
      <w:r>
        <w:rPr>
          <w:noProof/>
          <w:lang w:val="en-GB"/>
        </w:rPr>
        <w:pict>
          <v:shape id="_x0000_s1066" type="#_x0000_t75" style="position:absolute;left:0;text-align:left;margin-left:-27.2pt;margin-top:6.75pt;width:18.2pt;height:19.2pt;z-index:-251676160" wrapcoords="-800 0 -800 20829 21600 20829 21600 0 -800 0">
            <v:imagedata r:id="rId30" o:title=""/>
            <w10:wrap type="tight"/>
          </v:shape>
        </w:pict>
      </w:r>
      <w:r w:rsidR="008A31F8" w:rsidRPr="00522769">
        <w:rPr>
          <w:lang w:val="en-GB"/>
        </w:rPr>
        <w:t>(</w:t>
      </w:r>
      <w:r w:rsidR="00262122">
        <w:rPr>
          <w:i/>
          <w:lang w:val="en-GB"/>
        </w:rPr>
        <w:t>clone</w:t>
      </w:r>
      <w:r w:rsidR="008A31F8" w:rsidRPr="00522769">
        <w:rPr>
          <w:i/>
          <w:lang w:val="en-GB"/>
        </w:rPr>
        <w:t xml:space="preserve"> </w:t>
      </w:r>
      <w:r w:rsidR="00262122">
        <w:rPr>
          <w:i/>
          <w:lang w:val="en-GB"/>
        </w:rPr>
        <w:t>communicat</w:t>
      </w:r>
      <w:r w:rsidR="00A952A5">
        <w:rPr>
          <w:i/>
          <w:lang w:val="en-GB"/>
        </w:rPr>
        <w:t>i</w:t>
      </w:r>
      <w:r w:rsidR="00262122">
        <w:rPr>
          <w:i/>
          <w:lang w:val="en-GB"/>
        </w:rPr>
        <w:t>on</w:t>
      </w:r>
      <w:r w:rsidR="00CA688E" w:rsidRPr="00522769">
        <w:rPr>
          <w:lang w:val="en-GB"/>
        </w:rPr>
        <w:t>)</w:t>
      </w:r>
      <w:r w:rsidR="00262122">
        <w:rPr>
          <w:lang w:val="en-GB"/>
        </w:rPr>
        <w:t>.</w:t>
      </w:r>
      <w:r w:rsidR="00CA688E" w:rsidRPr="00522769">
        <w:rPr>
          <w:lang w:val="en-GB"/>
        </w:rPr>
        <w:t xml:space="preserve"> </w:t>
      </w:r>
      <w:r w:rsidR="00262122">
        <w:rPr>
          <w:lang w:val="en-GB"/>
        </w:rPr>
        <w:t>For changes use the not</w:t>
      </w:r>
      <w:r w:rsidR="00A952A5">
        <w:rPr>
          <w:lang w:val="en-GB"/>
        </w:rPr>
        <w:t>e</w:t>
      </w:r>
      <w:r w:rsidR="00262122">
        <w:rPr>
          <w:lang w:val="en-GB"/>
        </w:rPr>
        <w:t xml:space="preserve">pad button </w:t>
      </w:r>
      <w:r w:rsidR="00262122" w:rsidRPr="00A952A5">
        <w:rPr>
          <w:lang w:val="en-GB"/>
        </w:rPr>
        <w:t>in the middle part n</w:t>
      </w:r>
      <w:r w:rsidR="00262122">
        <w:rPr>
          <w:lang w:val="en-GB"/>
        </w:rPr>
        <w:t>ext to</w:t>
      </w:r>
      <w:r w:rsidR="008A31F8" w:rsidRPr="00522769">
        <w:rPr>
          <w:lang w:val="en-GB"/>
        </w:rPr>
        <w:t xml:space="preserve"> </w:t>
      </w:r>
      <w:r w:rsidR="008A31F8" w:rsidRPr="00522769">
        <w:rPr>
          <w:i/>
          <w:lang w:val="en-GB"/>
        </w:rPr>
        <w:t>Description (Communication)</w:t>
      </w:r>
      <w:r w:rsidR="009476EF" w:rsidRPr="00522769">
        <w:rPr>
          <w:lang w:val="en-GB"/>
        </w:rPr>
        <w:t>.</w:t>
      </w:r>
      <w:r w:rsidR="00715C0E" w:rsidRPr="00522769">
        <w:rPr>
          <w:lang w:val="en-GB"/>
        </w:rPr>
        <w:t xml:space="preserve"> </w:t>
      </w:r>
    </w:p>
    <w:p w:rsidR="00F90D34" w:rsidRPr="00522769" w:rsidRDefault="00F90D34" w:rsidP="00F90D34">
      <w:pPr>
        <w:ind w:left="360"/>
        <w:jc w:val="both"/>
        <w:rPr>
          <w:lang w:val="en-GB"/>
        </w:rPr>
      </w:pPr>
    </w:p>
    <w:p w:rsidR="007165CE" w:rsidRPr="00522769" w:rsidRDefault="006D37F7" w:rsidP="00EA04A3">
      <w:pPr>
        <w:numPr>
          <w:ilvl w:val="0"/>
          <w:numId w:val="14"/>
        </w:numPr>
        <w:jc w:val="both"/>
        <w:rPr>
          <w:lang w:val="en-GB"/>
        </w:rPr>
      </w:pPr>
      <w:r>
        <w:rPr>
          <w:noProof/>
          <w:lang w:val="en-GB"/>
        </w:rPr>
        <w:pict>
          <v:shape id="_x0000_s1087" type="#_x0000_t75" style="position:absolute;left:0;text-align:left;margin-left:203.05pt;margin-top:14.4pt;width:129.9pt;height:13.15pt;z-index:251648512">
            <v:imagedata r:id="rId31" o:title=""/>
          </v:shape>
        </w:pict>
      </w:r>
      <w:r>
        <w:rPr>
          <w:noProof/>
          <w:lang w:val="en-GB"/>
        </w:rPr>
        <w:pict>
          <v:shape id="_x0000_s1094" type="#_x0000_t66" style="position:absolute;left:0;text-align:left;margin-left:329.6pt;margin-top:14.4pt;width:16.05pt;height:7.2pt;rotation:-1821052fd;z-index:251650560" fillcolor="red" strokecolor="red">
            <v:fill opacity="0" color2="red" rotate="t" focus="100%" type="gradient"/>
          </v:shape>
        </w:pict>
      </w:r>
      <w:r w:rsidR="003325FA">
        <w:rPr>
          <w:lang w:val="en-GB"/>
        </w:rPr>
        <w:t xml:space="preserve">Add or change the name of a communication </w:t>
      </w:r>
      <w:r w:rsidR="00AC6E6C">
        <w:rPr>
          <w:lang w:val="en-GB"/>
        </w:rPr>
        <w:t xml:space="preserve">using </w:t>
      </w:r>
      <w:r w:rsidR="003325FA">
        <w:rPr>
          <w:lang w:val="en-GB"/>
        </w:rPr>
        <w:t xml:space="preserve">the notepad </w:t>
      </w:r>
      <w:r w:rsidR="00AC6E6C">
        <w:rPr>
          <w:lang w:val="en-GB"/>
        </w:rPr>
        <w:t>button</w:t>
      </w:r>
      <w:r w:rsidR="003325FA">
        <w:rPr>
          <w:lang w:val="en-GB"/>
        </w:rPr>
        <w:t xml:space="preserve"> next to </w:t>
      </w:r>
      <w:r w:rsidR="00EA04A3" w:rsidRPr="00522769">
        <w:rPr>
          <w:i/>
          <w:lang w:val="en-GB"/>
        </w:rPr>
        <w:t>Communicat</w:t>
      </w:r>
      <w:r w:rsidR="00EA04A3" w:rsidRPr="00776011">
        <w:rPr>
          <w:i/>
          <w:lang w:val="en-GB"/>
        </w:rPr>
        <w:t xml:space="preserve">ion </w:t>
      </w:r>
      <w:r w:rsidR="003325FA" w:rsidRPr="00776011">
        <w:rPr>
          <w:lang w:val="en-GB"/>
        </w:rPr>
        <w:t>in the middle part.</w:t>
      </w:r>
      <w:r w:rsidR="00677A73" w:rsidRPr="00522769">
        <w:rPr>
          <w:lang w:val="en-GB"/>
        </w:rPr>
        <w:t xml:space="preserve"> </w:t>
      </w:r>
    </w:p>
    <w:p w:rsidR="00BF3B4B" w:rsidRPr="00522769" w:rsidRDefault="00BF3B4B" w:rsidP="00951519">
      <w:pPr>
        <w:rPr>
          <w:lang w:val="en-GB"/>
        </w:rPr>
      </w:pPr>
    </w:p>
    <w:p w:rsidR="007165CE" w:rsidRPr="00522769" w:rsidRDefault="00776011" w:rsidP="001C6D4D">
      <w:pPr>
        <w:numPr>
          <w:ilvl w:val="0"/>
          <w:numId w:val="14"/>
        </w:numPr>
        <w:jc w:val="both"/>
        <w:rPr>
          <w:lang w:val="en-GB"/>
        </w:rPr>
      </w:pPr>
      <w:r>
        <w:rPr>
          <w:lang w:val="en-GB"/>
        </w:rPr>
        <w:t>In order to add or change</w:t>
      </w:r>
      <w:r w:rsidR="001209F5">
        <w:rPr>
          <w:lang w:val="en-GB"/>
        </w:rPr>
        <w:t xml:space="preserve"> descriptions, locations, languages and settings of communications use the appropriate notepad and plus buttons</w:t>
      </w:r>
      <w:r w:rsidR="001C6D4D" w:rsidRPr="00522769">
        <w:rPr>
          <w:lang w:val="en-GB"/>
        </w:rPr>
        <w:t xml:space="preserve"> </w:t>
      </w:r>
      <w:r w:rsidR="0043785D" w:rsidRPr="00522769">
        <w:rPr>
          <w:lang w:val="en-GB"/>
        </w:rPr>
        <w:t>(s</w:t>
      </w:r>
      <w:r w:rsidR="00A952A5">
        <w:rPr>
          <w:lang w:val="en-GB"/>
        </w:rPr>
        <w:t>ee</w:t>
      </w:r>
      <w:r w:rsidR="0043785D" w:rsidRPr="00522769">
        <w:rPr>
          <w:lang w:val="en-GB"/>
        </w:rPr>
        <w:t xml:space="preserve"> </w:t>
      </w:r>
      <w:r w:rsidR="003F4E2A" w:rsidRPr="00522769">
        <w:rPr>
          <w:lang w:val="en-GB"/>
        </w:rPr>
        <w:t>C</w:t>
      </w:r>
      <w:r w:rsidR="0043785D" w:rsidRPr="00522769">
        <w:rPr>
          <w:lang w:val="en-GB"/>
        </w:rPr>
        <w:t xml:space="preserve">. </w:t>
      </w:r>
      <w:r w:rsidR="001209F5">
        <w:rPr>
          <w:lang w:val="en-GB"/>
        </w:rPr>
        <w:t>steps</w:t>
      </w:r>
      <w:r w:rsidR="0043785D" w:rsidRPr="00522769">
        <w:rPr>
          <w:lang w:val="en-GB"/>
        </w:rPr>
        <w:t xml:space="preserve"> 3</w:t>
      </w:r>
      <w:r w:rsidR="001209F5">
        <w:rPr>
          <w:lang w:val="en-GB"/>
        </w:rPr>
        <w:t xml:space="preserve"> to 4</w:t>
      </w:r>
      <w:r w:rsidR="0043785D" w:rsidRPr="00522769">
        <w:rPr>
          <w:lang w:val="en-GB"/>
        </w:rPr>
        <w:t>)</w:t>
      </w:r>
      <w:r>
        <w:rPr>
          <w:lang w:val="en-GB"/>
        </w:rPr>
        <w:t>.</w:t>
      </w:r>
    </w:p>
    <w:p w:rsidR="00266B9D" w:rsidRPr="00522769" w:rsidRDefault="00266B9D" w:rsidP="00266B9D">
      <w:pPr>
        <w:pStyle w:val="Listenabsatz"/>
        <w:rPr>
          <w:lang w:val="en-GB"/>
        </w:rPr>
      </w:pPr>
    </w:p>
    <w:p w:rsidR="00CD08D7" w:rsidRPr="00522769" w:rsidRDefault="006D37F7" w:rsidP="00666B36">
      <w:pPr>
        <w:numPr>
          <w:ilvl w:val="0"/>
          <w:numId w:val="14"/>
        </w:numPr>
        <w:jc w:val="both"/>
        <w:rPr>
          <w:lang w:val="en-GB"/>
        </w:rPr>
      </w:pPr>
      <w:r>
        <w:rPr>
          <w:noProof/>
          <w:lang w:val="en-GB"/>
        </w:rPr>
        <w:pict>
          <v:shape id="_x0000_s1099" type="#_x0000_t66" style="position:absolute;left:0;text-align:left;margin-left:416.75pt;margin-top:16.25pt;width:16.05pt;height:7.2pt;rotation:-1281970fd;z-index:251653632" fillcolor="red" strokecolor="red">
            <v:fill opacity="0" color2="red" rotate="t" focus="100%" type="gradient"/>
          </v:shape>
        </w:pict>
      </w:r>
      <w:r>
        <w:rPr>
          <w:noProof/>
          <w:lang w:val="en-GB"/>
        </w:rPr>
        <w:pict>
          <v:shape id="_x0000_s1068" type="#_x0000_t75" style="position:absolute;left:0;text-align:left;margin-left:314.7pt;margin-top:6pt;width:137.45pt;height:109.3pt;z-index:-251675136" wrapcoords="-111 0 -111 21461 21600 21461 21600 0 -111 0">
            <v:imagedata r:id="rId32" o:title=""/>
            <w10:wrap type="tight"/>
          </v:shape>
        </w:pict>
      </w:r>
      <w:r w:rsidR="00B334E2">
        <w:rPr>
          <w:lang w:val="en-GB"/>
        </w:rPr>
        <w:t>Use</w:t>
      </w:r>
      <w:commentRangeStart w:id="12"/>
      <w:r w:rsidR="00B334E2">
        <w:rPr>
          <w:lang w:val="en-GB"/>
        </w:rPr>
        <w:t xml:space="preserve"> </w:t>
      </w:r>
      <w:commentRangeEnd w:id="12"/>
      <w:r w:rsidR="00B628E5">
        <w:rPr>
          <w:rStyle w:val="Kommentarzeichen"/>
        </w:rPr>
        <w:commentReference w:id="12"/>
      </w:r>
      <w:r w:rsidR="00B334E2">
        <w:rPr>
          <w:lang w:val="en-GB"/>
        </w:rPr>
        <w:t xml:space="preserve">plus button next to </w:t>
      </w:r>
      <w:r w:rsidR="00B334E2" w:rsidRPr="00522769">
        <w:rPr>
          <w:i/>
          <w:lang w:val="en-GB"/>
        </w:rPr>
        <w:t>Recordings</w:t>
      </w:r>
      <w:r w:rsidR="00B334E2">
        <w:rPr>
          <w:lang w:val="en-GB"/>
        </w:rPr>
        <w:t xml:space="preserve"> to add a recording to a communication</w:t>
      </w:r>
      <w:r w:rsidR="009A30F8" w:rsidRPr="00522769">
        <w:rPr>
          <w:lang w:val="en-GB"/>
        </w:rPr>
        <w:t xml:space="preserve">.     </w:t>
      </w:r>
    </w:p>
    <w:p w:rsidR="000426D1" w:rsidRPr="00522769" w:rsidRDefault="009A30F8" w:rsidP="00CD08D7">
      <w:pPr>
        <w:jc w:val="both"/>
        <w:rPr>
          <w:lang w:val="en-GB"/>
        </w:rPr>
      </w:pPr>
      <w:r w:rsidRPr="00522769">
        <w:rPr>
          <w:lang w:val="en-GB"/>
        </w:rPr>
        <w:t xml:space="preserve">           </w:t>
      </w:r>
      <w:r w:rsidR="00266B9D" w:rsidRPr="00522769">
        <w:rPr>
          <w:lang w:val="en-GB"/>
        </w:rPr>
        <w:t xml:space="preserve"> </w:t>
      </w:r>
    </w:p>
    <w:p w:rsidR="00CD08D7" w:rsidRPr="00522769" w:rsidRDefault="006D37F7" w:rsidP="00666B36">
      <w:pPr>
        <w:numPr>
          <w:ilvl w:val="0"/>
          <w:numId w:val="14"/>
        </w:numPr>
        <w:jc w:val="both"/>
        <w:rPr>
          <w:lang w:val="en-GB"/>
        </w:rPr>
      </w:pPr>
      <w:r>
        <w:rPr>
          <w:noProof/>
          <w:lang w:val="en-GB"/>
        </w:rPr>
        <w:pict>
          <v:shape id="_x0000_s1098" type="#_x0000_t66" style="position:absolute;left:0;text-align:left;margin-left:429.3pt;margin-top:9.5pt;width:16.05pt;height:7.2pt;rotation:-1407942fd;z-index:251652608" fillcolor="red" strokecolor="red">
            <v:fill opacity="0" color2="red" rotate="t" focus="100%" type="gradient"/>
          </v:shape>
        </w:pict>
      </w:r>
      <w:r w:rsidR="00B334E2">
        <w:rPr>
          <w:lang w:val="en-GB"/>
        </w:rPr>
        <w:t>Use</w:t>
      </w:r>
      <w:commentRangeStart w:id="13"/>
      <w:r w:rsidR="00B334E2">
        <w:rPr>
          <w:lang w:val="en-GB"/>
        </w:rPr>
        <w:t xml:space="preserve"> </w:t>
      </w:r>
      <w:commentRangeEnd w:id="13"/>
      <w:r w:rsidR="00B628E5">
        <w:rPr>
          <w:rStyle w:val="Kommentarzeichen"/>
        </w:rPr>
        <w:commentReference w:id="13"/>
      </w:r>
      <w:r w:rsidR="00B334E2">
        <w:rPr>
          <w:lang w:val="en-GB"/>
        </w:rPr>
        <w:t>plus button next to</w:t>
      </w:r>
      <w:r w:rsidR="00B334E2" w:rsidRPr="00B334E2">
        <w:rPr>
          <w:i/>
          <w:lang w:val="en-GB"/>
        </w:rPr>
        <w:t xml:space="preserve"> </w:t>
      </w:r>
      <w:r w:rsidR="00B334E2" w:rsidRPr="00522769">
        <w:rPr>
          <w:i/>
          <w:lang w:val="en-GB"/>
        </w:rPr>
        <w:t>Transcriptions</w:t>
      </w:r>
      <w:r w:rsidR="00B334E2">
        <w:rPr>
          <w:lang w:val="en-GB"/>
        </w:rPr>
        <w:t xml:space="preserve"> to add transcriptions</w:t>
      </w:r>
      <w:r w:rsidR="000426D1" w:rsidRPr="00522769">
        <w:rPr>
          <w:lang w:val="en-GB"/>
        </w:rPr>
        <w:t>.</w:t>
      </w:r>
    </w:p>
    <w:p w:rsidR="000426D1" w:rsidRPr="00522769" w:rsidRDefault="000426D1" w:rsidP="00CD08D7">
      <w:pPr>
        <w:jc w:val="both"/>
        <w:rPr>
          <w:lang w:val="en-GB"/>
        </w:rPr>
      </w:pPr>
    </w:p>
    <w:p w:rsidR="000426D1" w:rsidRPr="00522769" w:rsidRDefault="006D37F7" w:rsidP="001C6D4D">
      <w:pPr>
        <w:numPr>
          <w:ilvl w:val="0"/>
          <w:numId w:val="14"/>
        </w:numPr>
        <w:jc w:val="both"/>
        <w:rPr>
          <w:lang w:val="en-GB"/>
        </w:rPr>
      </w:pPr>
      <w:r>
        <w:rPr>
          <w:noProof/>
          <w:lang w:val="en-GB"/>
        </w:rPr>
        <w:pict>
          <v:shape id="_x0000_s1097" type="#_x0000_t66" style="position:absolute;left:0;text-align:left;margin-left:429.3pt;margin-top:.3pt;width:16.05pt;height:7.2pt;rotation:-1093009fd;z-index:251651584" fillcolor="red" strokecolor="red">
            <v:fill opacity="0" color2="red" rotate="t" focus="100%" type="gradient"/>
          </v:shape>
        </w:pict>
      </w:r>
      <w:r w:rsidR="00B334E2">
        <w:rPr>
          <w:lang w:val="en-GB"/>
        </w:rPr>
        <w:t>Use</w:t>
      </w:r>
      <w:commentRangeStart w:id="14"/>
      <w:r w:rsidR="00B334E2">
        <w:rPr>
          <w:lang w:val="en-GB"/>
        </w:rPr>
        <w:t xml:space="preserve"> </w:t>
      </w:r>
      <w:commentRangeEnd w:id="14"/>
      <w:r w:rsidR="00B628E5">
        <w:rPr>
          <w:rStyle w:val="Kommentarzeichen"/>
        </w:rPr>
        <w:commentReference w:id="14"/>
      </w:r>
      <w:r w:rsidR="00B334E2">
        <w:rPr>
          <w:lang w:val="en-GB"/>
        </w:rPr>
        <w:t>plus button next to the paperclip symbol to attach files to a communication.</w:t>
      </w:r>
    </w:p>
    <w:p w:rsidR="00266B9D" w:rsidRPr="00522769" w:rsidRDefault="00266B9D" w:rsidP="00D37415">
      <w:pPr>
        <w:rPr>
          <w:lang w:val="en-GB"/>
        </w:rPr>
      </w:pPr>
    </w:p>
    <w:p w:rsidR="00945754" w:rsidRPr="00522769" w:rsidRDefault="00945754" w:rsidP="00D37415">
      <w:pPr>
        <w:rPr>
          <w:lang w:val="en-GB"/>
        </w:rPr>
      </w:pPr>
    </w:p>
    <w:p w:rsidR="00CC6552" w:rsidRPr="00522769" w:rsidRDefault="00D831C1" w:rsidP="00CC6552">
      <w:pPr>
        <w:rPr>
          <w:u w:val="single"/>
          <w:lang w:val="en-GB"/>
        </w:rPr>
      </w:pPr>
      <w:r>
        <w:rPr>
          <w:u w:val="single"/>
          <w:lang w:val="en-GB"/>
        </w:rPr>
        <w:br w:type="page"/>
      </w:r>
      <w:r w:rsidR="00B12D77" w:rsidRPr="00522769">
        <w:rPr>
          <w:u w:val="single"/>
          <w:lang w:val="en-GB"/>
        </w:rPr>
        <w:lastRenderedPageBreak/>
        <w:t>E</w:t>
      </w:r>
      <w:r w:rsidR="00CC6552" w:rsidRPr="00522769">
        <w:rPr>
          <w:u w:val="single"/>
          <w:lang w:val="en-GB"/>
        </w:rPr>
        <w:t xml:space="preserve">. </w:t>
      </w:r>
      <w:r w:rsidR="00E14ED5">
        <w:rPr>
          <w:u w:val="single"/>
          <w:lang w:val="en-GB"/>
        </w:rPr>
        <w:t>Assigning speaker and communication</w:t>
      </w:r>
    </w:p>
    <w:p w:rsidR="00CC6552" w:rsidRPr="00522769" w:rsidRDefault="00CC6552" w:rsidP="00CC6552">
      <w:pPr>
        <w:rPr>
          <w:u w:val="single"/>
          <w:lang w:val="en-GB"/>
        </w:rPr>
      </w:pPr>
    </w:p>
    <w:p w:rsidR="0074329A" w:rsidRPr="00522769" w:rsidRDefault="00DD6337" w:rsidP="0074329A">
      <w:pPr>
        <w:numPr>
          <w:ilvl w:val="0"/>
          <w:numId w:val="17"/>
        </w:numPr>
        <w:ind w:left="426" w:hanging="426"/>
        <w:jc w:val="both"/>
        <w:rPr>
          <w:u w:val="single"/>
          <w:lang w:val="en-GB"/>
        </w:rPr>
      </w:pPr>
      <w:r>
        <w:rPr>
          <w:lang w:val="en-GB"/>
        </w:rPr>
        <w:t>Select communication from the list on the left</w:t>
      </w:r>
      <w:r w:rsidR="0074329A" w:rsidRPr="00522769">
        <w:rPr>
          <w:lang w:val="en-GB"/>
        </w:rPr>
        <w:t>.</w:t>
      </w:r>
    </w:p>
    <w:p w:rsidR="00CF314F" w:rsidRPr="00522769" w:rsidRDefault="00CF314F" w:rsidP="00CF314F">
      <w:pPr>
        <w:ind w:left="426"/>
        <w:jc w:val="both"/>
        <w:rPr>
          <w:u w:val="single"/>
          <w:lang w:val="en-GB"/>
        </w:rPr>
      </w:pPr>
    </w:p>
    <w:p w:rsidR="0074329A" w:rsidRPr="00522769" w:rsidRDefault="00DD6337" w:rsidP="0074329A">
      <w:pPr>
        <w:numPr>
          <w:ilvl w:val="0"/>
          <w:numId w:val="17"/>
        </w:numPr>
        <w:ind w:left="426" w:hanging="426"/>
        <w:jc w:val="both"/>
        <w:rPr>
          <w:u w:val="single"/>
          <w:lang w:val="en-GB"/>
        </w:rPr>
      </w:pPr>
      <w:r>
        <w:rPr>
          <w:lang w:val="en-GB"/>
        </w:rPr>
        <w:t>Select speaker from the list on the right</w:t>
      </w:r>
      <w:r w:rsidR="00CF314F" w:rsidRPr="00522769">
        <w:rPr>
          <w:lang w:val="en-GB"/>
        </w:rPr>
        <w:t>.</w:t>
      </w:r>
    </w:p>
    <w:p w:rsidR="00CF314F" w:rsidRPr="00522769" w:rsidRDefault="00CF314F" w:rsidP="00CF314F">
      <w:pPr>
        <w:jc w:val="both"/>
        <w:rPr>
          <w:u w:val="single"/>
          <w:lang w:val="en-GB"/>
        </w:rPr>
      </w:pPr>
    </w:p>
    <w:p w:rsidR="0074329A" w:rsidRPr="00522769" w:rsidRDefault="006D37F7" w:rsidP="0074329A">
      <w:pPr>
        <w:numPr>
          <w:ilvl w:val="0"/>
          <w:numId w:val="17"/>
        </w:numPr>
        <w:ind w:left="426" w:hanging="426"/>
        <w:jc w:val="both"/>
        <w:rPr>
          <w:u w:val="single"/>
          <w:lang w:val="en-GB"/>
        </w:rPr>
      </w:pPr>
      <w:r>
        <w:rPr>
          <w:noProof/>
          <w:lang w:val="en-GB"/>
        </w:rPr>
        <w:pict>
          <v:shape id="_x0000_s1112" type="#_x0000_t75" style="position:absolute;left:0;text-align:left;margin-left:223.25pt;margin-top:26.9pt;width:16.75pt;height:16.75pt;z-index:251666944" wrapcoords="-450 0 -450 21150 21600 21150 21600 0 -450 0">
            <v:imagedata r:id="rId33" o:title=""/>
          </v:shape>
        </w:pict>
      </w:r>
      <w:r w:rsidR="00DD6337">
        <w:rPr>
          <w:lang w:val="en-GB"/>
        </w:rPr>
        <w:t xml:space="preserve">Assign selected communication and speaker </w:t>
      </w:r>
      <w:r w:rsidR="00F72C44">
        <w:rPr>
          <w:lang w:val="en-GB"/>
        </w:rPr>
        <w:t>by</w:t>
      </w:r>
      <w:r w:rsidR="00DD6337">
        <w:rPr>
          <w:lang w:val="en-GB"/>
        </w:rPr>
        <w:t xml:space="preserve"> click</w:t>
      </w:r>
      <w:r w:rsidR="00F72C44">
        <w:rPr>
          <w:lang w:val="en-GB"/>
        </w:rPr>
        <w:t>ing</w:t>
      </w:r>
      <w:r w:rsidR="00DD6337">
        <w:rPr>
          <w:lang w:val="en-GB"/>
        </w:rPr>
        <w:t xml:space="preserve"> on the chain symbol</w:t>
      </w:r>
      <w:r w:rsidR="0074329A" w:rsidRPr="00522769">
        <w:rPr>
          <w:lang w:val="en-GB"/>
        </w:rPr>
        <w:t xml:space="preserve">. </w:t>
      </w:r>
      <w:r w:rsidR="00DD6337">
        <w:rPr>
          <w:lang w:val="en-GB"/>
        </w:rPr>
        <w:t>A paperclip will appear in front of the communication/</w:t>
      </w:r>
      <w:r w:rsidR="00EB4CDA">
        <w:rPr>
          <w:lang w:val="en-GB"/>
        </w:rPr>
        <w:t xml:space="preserve"> </w:t>
      </w:r>
      <w:r w:rsidR="00DD6337">
        <w:rPr>
          <w:lang w:val="en-GB"/>
        </w:rPr>
        <w:t xml:space="preserve">speaker. </w:t>
      </w:r>
      <w:r w:rsidR="0074329A" w:rsidRPr="00522769">
        <w:rPr>
          <w:lang w:val="en-GB"/>
        </w:rPr>
        <w:t>(</w:t>
      </w:r>
      <w:r w:rsidR="00DD6337">
        <w:rPr>
          <w:lang w:val="en-GB"/>
        </w:rPr>
        <w:t>Unassign selected communication/</w:t>
      </w:r>
      <w:r w:rsidR="00EB4CDA">
        <w:rPr>
          <w:lang w:val="en-GB"/>
        </w:rPr>
        <w:t xml:space="preserve"> </w:t>
      </w:r>
      <w:r w:rsidR="00DD6337">
        <w:rPr>
          <w:lang w:val="en-GB"/>
        </w:rPr>
        <w:t>speaker via</w:t>
      </w:r>
      <w:commentRangeStart w:id="15"/>
      <w:r w:rsidR="00DD6337">
        <w:rPr>
          <w:lang w:val="en-GB"/>
        </w:rPr>
        <w:t xml:space="preserve"> </w:t>
      </w:r>
      <w:commentRangeEnd w:id="15"/>
      <w:r w:rsidR="00B628E5">
        <w:rPr>
          <w:rStyle w:val="Kommentarzeichen"/>
        </w:rPr>
        <w:commentReference w:id="15"/>
      </w:r>
      <w:r w:rsidR="00DD6337">
        <w:rPr>
          <w:lang w:val="en-GB"/>
        </w:rPr>
        <w:t>click on</w:t>
      </w:r>
      <w:commentRangeStart w:id="16"/>
      <w:r w:rsidR="00DD6337">
        <w:rPr>
          <w:lang w:val="en-GB"/>
        </w:rPr>
        <w:t xml:space="preserve"> </w:t>
      </w:r>
      <w:commentRangeEnd w:id="16"/>
      <w:r w:rsidR="00B628E5">
        <w:rPr>
          <w:rStyle w:val="Kommentarzeichen"/>
        </w:rPr>
        <w:commentReference w:id="16"/>
      </w:r>
      <w:r w:rsidR="00EB4CDA">
        <w:rPr>
          <w:lang w:val="en-GB"/>
        </w:rPr>
        <w:t>torn</w:t>
      </w:r>
      <w:r w:rsidR="00DD6337">
        <w:rPr>
          <w:lang w:val="en-GB"/>
        </w:rPr>
        <w:t xml:space="preserve"> chain symbol</w:t>
      </w:r>
      <w:r w:rsidR="000D6019" w:rsidRPr="00522769">
        <w:rPr>
          <w:lang w:val="en-GB"/>
        </w:rPr>
        <w:t xml:space="preserve">        )</w:t>
      </w:r>
      <w:r w:rsidR="00EB4CDA">
        <w:rPr>
          <w:lang w:val="en-GB"/>
        </w:rPr>
        <w:t>.</w:t>
      </w:r>
    </w:p>
    <w:p w:rsidR="0074329A" w:rsidRPr="00522769" w:rsidRDefault="006D37F7" w:rsidP="00CC6552">
      <w:pPr>
        <w:rPr>
          <w:u w:val="single"/>
          <w:lang w:val="en-GB"/>
        </w:rPr>
      </w:pPr>
      <w:r>
        <w:rPr>
          <w:noProof/>
        </w:rPr>
        <w:pict>
          <v:shape id="_x0000_s1124" type="#_x0000_t75" style="position:absolute;margin-left:20.7pt;margin-top:8.1pt;width:411.1pt;height:270.6pt;z-index:-251641344">
            <v:imagedata r:id="rId34" o:title=""/>
          </v:shape>
        </w:pict>
      </w:r>
    </w:p>
    <w:p w:rsidR="0074329A" w:rsidRPr="00522769" w:rsidRDefault="0074329A" w:rsidP="00CC6552">
      <w:pPr>
        <w:rPr>
          <w:u w:val="single"/>
          <w:lang w:val="en-GB"/>
        </w:rPr>
      </w:pPr>
    </w:p>
    <w:p w:rsidR="0074329A" w:rsidRPr="00522769" w:rsidRDefault="0074329A" w:rsidP="00CC6552">
      <w:pPr>
        <w:rPr>
          <w:u w:val="single"/>
          <w:lang w:val="en-GB"/>
        </w:rPr>
      </w:pPr>
    </w:p>
    <w:p w:rsidR="0074329A" w:rsidRPr="00522769" w:rsidRDefault="0074329A" w:rsidP="00CC6552">
      <w:pPr>
        <w:rPr>
          <w:u w:val="single"/>
          <w:lang w:val="en-GB"/>
        </w:rPr>
      </w:pPr>
    </w:p>
    <w:p w:rsidR="0074329A" w:rsidRPr="00522769" w:rsidRDefault="0074329A" w:rsidP="00CC6552">
      <w:pPr>
        <w:rPr>
          <w:u w:val="single"/>
          <w:lang w:val="en-GB"/>
        </w:rPr>
      </w:pPr>
    </w:p>
    <w:p w:rsidR="00D37415" w:rsidRPr="00522769" w:rsidRDefault="006D37F7" w:rsidP="00D37415">
      <w:pPr>
        <w:jc w:val="both"/>
        <w:rPr>
          <w:lang w:val="en-GB"/>
        </w:rPr>
      </w:pPr>
      <w:r>
        <w:rPr>
          <w:noProof/>
          <w:lang w:val="en-GB"/>
        </w:rPr>
        <w:pict>
          <v:shape id="Objekt 4" o:spid="_x0000_s1111" type="#_x0000_t75" style="position:absolute;left:0;text-align:left;margin-left:231.4pt;margin-top:163.55pt;width:24.45pt;height:26.45pt;z-index:251665920;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">
            <v:imagedata r:id="rId35" o:title="" croptop="-3034f" cropbottom="-3097f" cropleft="-3277f" cropright="-887f"/>
            <o:lock v:ext="edit" aspectratio="f"/>
            <w10:anchorlock/>
          </v:shape>
        </w:pict>
      </w:r>
      <w:r w:rsidR="00331F64" w:rsidRPr="00331F64">
        <w:rPr>
          <w:lang w:val="en-GB"/>
        </w:rPr>
        <w:t xml:space="preserve"> </w:t>
      </w: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6D37F7" w:rsidP="00CC6552">
      <w:pPr>
        <w:rPr>
          <w:u w:val="single"/>
          <w:lang w:val="en-GB"/>
        </w:rPr>
      </w:pPr>
      <w:r>
        <w:rPr>
          <w:noProof/>
          <w:lang w:val="en-GB"/>
        </w:rPr>
        <w:pict>
          <v:shape id="Objekt 1" o:spid="_x0000_s1070" type="#_x0000_t75" style="position:absolute;margin-left:15.2pt;margin-top:97.45pt;width:25.2pt;height:23.9pt;z-index:251642368;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">
            <v:imagedata r:id="rId36" o:title="" croptop="-3034f" cropbottom="-3097f" cropleft="-3277f" cropright="-887f"/>
            <o:lock v:ext="edit" aspectratio="f"/>
            <w10:anchorlock/>
          </v:shape>
        </w:pict>
      </w:r>
    </w:p>
    <w:p w:rsidR="00D37415" w:rsidRPr="00522769" w:rsidRDefault="006D37F7" w:rsidP="00CC6552">
      <w:pPr>
        <w:rPr>
          <w:u w:val="single"/>
          <w:lang w:val="en-GB"/>
        </w:rPr>
      </w:pPr>
      <w:r>
        <w:rPr>
          <w:noProof/>
          <w:lang w:val="en-GB"/>
        </w:rPr>
        <w:pict>
          <v:shape id="Objekt 3" o:spid="_x0000_s1073" type="#_x0000_t75" style="position:absolute;margin-left:309.55pt;margin-top:-5.2pt;width:23.1pt;height:23.85pt;z-index:251643392;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">
            <v:imagedata r:id="rId37" o:title="" croptop="-3034f" cropbottom="-3097f" cropleft="-3277f" cropright="-887f"/>
            <o:lock v:ext="edit" aspectratio="f"/>
            <w10:anchorlock/>
          </v:shape>
        </w:pict>
      </w: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D37415" w:rsidRPr="00522769" w:rsidRDefault="00D37415" w:rsidP="00CC6552">
      <w:pPr>
        <w:rPr>
          <w:u w:val="single"/>
          <w:lang w:val="en-GB"/>
        </w:rPr>
      </w:pPr>
    </w:p>
    <w:p w:rsidR="00F874B2" w:rsidRPr="00522769" w:rsidRDefault="00F874B2" w:rsidP="00CC6552">
      <w:pPr>
        <w:rPr>
          <w:u w:val="single"/>
          <w:lang w:val="en-GB"/>
        </w:rPr>
      </w:pPr>
    </w:p>
    <w:p w:rsidR="00B12D77" w:rsidRPr="00522769" w:rsidRDefault="00B12D77" w:rsidP="00CC6552">
      <w:pPr>
        <w:rPr>
          <w:u w:val="single"/>
          <w:lang w:val="en-GB"/>
        </w:rPr>
      </w:pPr>
    </w:p>
    <w:p w:rsidR="00331F64" w:rsidRDefault="00331F64" w:rsidP="00CC6552">
      <w:pPr>
        <w:rPr>
          <w:u w:val="single"/>
          <w:lang w:val="en-GB"/>
        </w:rPr>
      </w:pPr>
    </w:p>
    <w:p w:rsidR="00331F64" w:rsidRDefault="00331F64" w:rsidP="00CC6552">
      <w:pPr>
        <w:rPr>
          <w:u w:val="single"/>
          <w:lang w:val="en-GB"/>
        </w:rPr>
      </w:pPr>
    </w:p>
    <w:p w:rsidR="00CC6552" w:rsidRPr="00522769" w:rsidRDefault="00B12D77" w:rsidP="00CC6552">
      <w:pPr>
        <w:rPr>
          <w:u w:val="single"/>
          <w:lang w:val="en-GB"/>
        </w:rPr>
      </w:pPr>
      <w:r w:rsidRPr="00522769">
        <w:rPr>
          <w:u w:val="single"/>
          <w:lang w:val="en-GB"/>
        </w:rPr>
        <w:t>F</w:t>
      </w:r>
      <w:r w:rsidR="00CC6552" w:rsidRPr="00522769">
        <w:rPr>
          <w:u w:val="single"/>
          <w:lang w:val="en-GB"/>
        </w:rPr>
        <w:t xml:space="preserve">. </w:t>
      </w:r>
      <w:r w:rsidR="00D82360">
        <w:rPr>
          <w:u w:val="single"/>
          <w:lang w:val="en-GB"/>
        </w:rPr>
        <w:t>Creating t</w:t>
      </w:r>
      <w:r w:rsidRPr="00522769">
        <w:rPr>
          <w:u w:val="single"/>
          <w:lang w:val="en-GB"/>
        </w:rPr>
        <w:t>emplates</w:t>
      </w:r>
    </w:p>
    <w:p w:rsidR="00CC6552" w:rsidRPr="00522769" w:rsidRDefault="00CC6552" w:rsidP="001D1868">
      <w:pPr>
        <w:jc w:val="both"/>
        <w:rPr>
          <w:lang w:val="en-GB"/>
        </w:rPr>
      </w:pPr>
    </w:p>
    <w:p w:rsidR="00CC6552" w:rsidRPr="00522769" w:rsidRDefault="006D37F7" w:rsidP="001658AF">
      <w:pPr>
        <w:jc w:val="both"/>
        <w:rPr>
          <w:lang w:val="en-GB"/>
        </w:rPr>
      </w:pPr>
      <w:r>
        <w:rPr>
          <w:noProof/>
          <w:lang w:val="en-GB"/>
        </w:rPr>
        <w:pict>
          <v:shape id="_x0000_s1113" type="#_x0000_t75" style="position:absolute;left:0;text-align:left;margin-left:271.65pt;margin-top:17.35pt;width:169.7pt;height:19.55pt;z-index:251667968">
            <v:imagedata r:id="rId38" o:title=""/>
          </v:shape>
        </w:pict>
      </w:r>
      <w:r w:rsidR="003A2150">
        <w:rPr>
          <w:lang w:val="en-GB"/>
        </w:rPr>
        <w:t>For frequently used datas</w:t>
      </w:r>
      <w:r w:rsidR="00AE3E7E">
        <w:rPr>
          <w:lang w:val="en-GB"/>
        </w:rPr>
        <w:t>ets, templates can be created – f</w:t>
      </w:r>
      <w:r w:rsidR="0009374A">
        <w:rPr>
          <w:lang w:val="en-GB"/>
        </w:rPr>
        <w:t>or a</w:t>
      </w:r>
      <w:r w:rsidR="003A2150">
        <w:rPr>
          <w:lang w:val="en-GB"/>
        </w:rPr>
        <w:t>ny data type with the standardised template bar at the top of the windo</w:t>
      </w:r>
      <w:r w:rsidR="003A2150" w:rsidRPr="00F72C44">
        <w:rPr>
          <w:lang w:val="en-GB"/>
        </w:rPr>
        <w:t>w</w:t>
      </w:r>
      <w:r w:rsidR="00AE3E7E">
        <w:rPr>
          <w:lang w:val="en-GB"/>
        </w:rPr>
        <w:t>.</w:t>
      </w:r>
    </w:p>
    <w:p w:rsidR="001658AF" w:rsidRPr="00522769" w:rsidRDefault="001658AF" w:rsidP="001658AF">
      <w:pPr>
        <w:jc w:val="both"/>
        <w:rPr>
          <w:lang w:val="en-GB"/>
        </w:rPr>
      </w:pPr>
    </w:p>
    <w:p w:rsidR="001658AF" w:rsidRPr="00522769" w:rsidRDefault="006D37F7" w:rsidP="001658AF">
      <w:pPr>
        <w:jc w:val="both"/>
        <w:rPr>
          <w:lang w:val="en-GB"/>
        </w:rPr>
      </w:pPr>
      <w:r>
        <w:rPr>
          <w:b/>
          <w:bCs/>
          <w:noProof/>
          <w:lang w:val="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7" type="#_x0000_t87" style="position:absolute;left:0;text-align:left;margin-left:338.75pt;margin-top:2.2pt;width:6.1pt;height:34.6pt;z-index:251668992"/>
        </w:pict>
      </w:r>
      <w:r>
        <w:rPr>
          <w:noProof/>
        </w:rPr>
        <w:pict>
          <v:shape id="_x0000_s1125" type="#_x0000_t75" style="position:absolute;left:0;text-align:left;margin-left:342.2pt;margin-top:2.2pt;width:78.75pt;height:39.05pt;z-index:-251640320" wrapcoords="-232 0 -232 21130 21600 21130 21600 0 -232 0">
            <v:imagedata r:id="rId39" o:title="" croptop="19885f" cropbottom="39390f" cropright="55417f"/>
            <w10:wrap type="tight"/>
          </v:shape>
        </w:pict>
      </w:r>
    </w:p>
    <w:p w:rsidR="00443986" w:rsidRPr="00522769" w:rsidRDefault="003F3F50" w:rsidP="00443986">
      <w:pPr>
        <w:numPr>
          <w:ilvl w:val="0"/>
          <w:numId w:val="25"/>
        </w:numPr>
        <w:ind w:left="426" w:hanging="426"/>
        <w:jc w:val="both"/>
        <w:rPr>
          <w:lang w:val="en-GB"/>
        </w:rPr>
      </w:pPr>
      <w:r>
        <w:rPr>
          <w:lang w:val="en-GB"/>
        </w:rPr>
        <w:t>The templates created can be saved and (re-)opened via</w:t>
      </w:r>
      <w:r w:rsidR="00443986" w:rsidRPr="00522769">
        <w:rPr>
          <w:lang w:val="en-GB"/>
        </w:rPr>
        <w:t xml:space="preserve"> </w:t>
      </w:r>
      <w:r>
        <w:rPr>
          <w:rStyle w:val="Menufunction"/>
          <w:rFonts w:ascii="Arial Black" w:hAnsi="Arial Black"/>
          <w:color w:val="auto"/>
          <w:sz w:val="20"/>
          <w:szCs w:val="20"/>
        </w:rPr>
        <w:t>File</w:t>
      </w:r>
      <w:r w:rsidR="00443986" w:rsidRPr="00522769">
        <w:rPr>
          <w:rStyle w:val="Menufunction"/>
          <w:rFonts w:ascii="Arial Black" w:hAnsi="Arial Black"/>
          <w:color w:val="auto"/>
          <w:sz w:val="20"/>
          <w:szCs w:val="20"/>
        </w:rPr>
        <w:t xml:space="preserve"> &gt;</w:t>
      </w:r>
      <w:r w:rsidR="00F72C44">
        <w:rPr>
          <w:rStyle w:val="Menufunction"/>
          <w:rFonts w:ascii="Arial Black" w:hAnsi="Arial Black"/>
          <w:color w:val="auto"/>
          <w:sz w:val="20"/>
          <w:szCs w:val="20"/>
        </w:rPr>
        <w:t xml:space="preserve">                          </w:t>
      </w:r>
      <w:r w:rsidR="00443986" w:rsidRPr="00522769">
        <w:rPr>
          <w:lang w:val="en-GB"/>
        </w:rPr>
        <w:t xml:space="preserve"> </w:t>
      </w:r>
      <w:r w:rsidR="00E21363">
        <w:rPr>
          <w:lang w:val="en-GB"/>
        </w:rPr>
        <w:t xml:space="preserve">Here (or via </w:t>
      </w:r>
      <w:r w:rsidR="00E21363" w:rsidRPr="00597FAE">
        <w:rPr>
          <w:rStyle w:val="Menufunction"/>
          <w:rFonts w:ascii="Arial Black" w:hAnsi="Arial Black"/>
          <w:color w:val="auto"/>
          <w:sz w:val="20"/>
          <w:szCs w:val="20"/>
          <w:lang w:val="en-US"/>
        </w:rPr>
        <w:t>Edit &gt; preferences</w:t>
      </w:r>
      <w:r w:rsidR="00E21363" w:rsidRPr="00597FAE">
        <w:rPr>
          <w:lang w:val="en-US"/>
        </w:rPr>
        <w:t>)</w:t>
      </w:r>
      <w:r w:rsidR="00E21363">
        <w:rPr>
          <w:lang w:val="en-GB"/>
        </w:rPr>
        <w:t xml:space="preserve"> you can also choose a template file to be loaded when starting the Corpus-Manager. </w:t>
      </w:r>
    </w:p>
    <w:p w:rsidR="001658AF" w:rsidRPr="00522769" w:rsidRDefault="001658AF" w:rsidP="001658AF">
      <w:pPr>
        <w:ind w:left="426"/>
        <w:jc w:val="both"/>
        <w:rPr>
          <w:lang w:val="en-GB"/>
        </w:rPr>
      </w:pPr>
    </w:p>
    <w:p w:rsidR="000D13AF" w:rsidRPr="00264FF7" w:rsidRDefault="006D37F7" w:rsidP="000D13AF">
      <w:pPr>
        <w:numPr>
          <w:ilvl w:val="0"/>
          <w:numId w:val="25"/>
        </w:numPr>
        <w:ind w:left="426" w:hanging="426"/>
        <w:jc w:val="both"/>
        <w:rPr>
          <w:lang w:val="en-GB"/>
        </w:rPr>
      </w:pPr>
      <w:r>
        <w:rPr>
          <w:lang w:val="en-GB"/>
        </w:rPr>
        <w:pict>
          <v:shape id="_x0000_i1025" type="#_x0000_t75" style="width:23.1pt;height:12.9pt">
            <v:imagedata r:id="rId40" o:title=""/>
          </v:shape>
        </w:pict>
      </w:r>
      <w:r w:rsidR="001658AF" w:rsidRPr="00264FF7">
        <w:rPr>
          <w:lang w:val="en-GB"/>
        </w:rPr>
        <w:t xml:space="preserve"> </w:t>
      </w:r>
      <w:r w:rsidR="003E3239" w:rsidRPr="00264FF7">
        <w:rPr>
          <w:lang w:val="en-GB"/>
        </w:rPr>
        <w:t xml:space="preserve">Use the plus button to transfer the entered data into a new template. </w:t>
      </w:r>
      <w:r w:rsidR="00F72C44">
        <w:rPr>
          <w:lang w:val="en-GB"/>
        </w:rPr>
        <w:t>You can name it in the window</w:t>
      </w:r>
      <w:r w:rsidR="00AE3E7E">
        <w:rPr>
          <w:lang w:val="en-GB"/>
        </w:rPr>
        <w:t xml:space="preserve"> </w:t>
      </w:r>
      <w:r w:rsidR="007712AC">
        <w:rPr>
          <w:lang w:val="en-GB"/>
        </w:rPr>
        <w:t>popping up next</w:t>
      </w:r>
      <w:r w:rsidR="00F72C44">
        <w:rPr>
          <w:lang w:val="en-GB"/>
        </w:rPr>
        <w:t>. Now, y</w:t>
      </w:r>
      <w:r w:rsidR="00F72C44" w:rsidRPr="00D13706">
        <w:rPr>
          <w:lang w:val="en-GB"/>
        </w:rPr>
        <w:t>ou have a dataset which can be used for the same data type</w:t>
      </w:r>
      <w:r w:rsidR="00D13706">
        <w:rPr>
          <w:lang w:val="en-GB"/>
        </w:rPr>
        <w:t>s</w:t>
      </w:r>
      <w:r w:rsidR="00F72C44" w:rsidRPr="00D13706">
        <w:rPr>
          <w:lang w:val="en-GB"/>
        </w:rPr>
        <w:t xml:space="preserve">, like e.g. for those in </w:t>
      </w:r>
      <w:r w:rsidR="00264FF7" w:rsidRPr="00D13706">
        <w:rPr>
          <w:i/>
          <w:lang w:val="en-GB"/>
        </w:rPr>
        <w:t>communications</w:t>
      </w:r>
      <w:r w:rsidR="00264FF7" w:rsidRPr="00D13706">
        <w:rPr>
          <w:lang w:val="en-GB"/>
        </w:rPr>
        <w:t xml:space="preserve"> or </w:t>
      </w:r>
      <w:r w:rsidR="00264FF7" w:rsidRPr="00D13706">
        <w:rPr>
          <w:i/>
          <w:lang w:val="en-GB"/>
        </w:rPr>
        <w:t>descriptions</w:t>
      </w:r>
      <w:r w:rsidR="00F72C44" w:rsidRPr="00D13706">
        <w:rPr>
          <w:lang w:val="en-GB"/>
        </w:rPr>
        <w:t>. By choosing the template from the drop</w:t>
      </w:r>
      <w:r w:rsidR="007712AC">
        <w:rPr>
          <w:lang w:val="en-GB"/>
        </w:rPr>
        <w:t xml:space="preserve">-down </w:t>
      </w:r>
      <w:r w:rsidR="00F72C44" w:rsidRPr="00D13706">
        <w:rPr>
          <w:lang w:val="en-GB"/>
        </w:rPr>
        <w:t>menu, the</w:t>
      </w:r>
      <w:r w:rsidR="00D13706">
        <w:rPr>
          <w:lang w:val="en-GB"/>
        </w:rPr>
        <w:t xml:space="preserve"> keys and</w:t>
      </w:r>
      <w:r w:rsidR="00F72C44" w:rsidRPr="00D13706">
        <w:rPr>
          <w:lang w:val="en-GB"/>
        </w:rPr>
        <w:t xml:space="preserve"> values will be filled</w:t>
      </w:r>
      <w:r w:rsidR="00D13706">
        <w:rPr>
          <w:lang w:val="en-GB"/>
        </w:rPr>
        <w:t xml:space="preserve"> in</w:t>
      </w:r>
      <w:r w:rsidR="00F72C44" w:rsidRPr="00D13706">
        <w:rPr>
          <w:lang w:val="en-GB"/>
        </w:rPr>
        <w:t xml:space="preserve"> </w:t>
      </w:r>
      <w:r w:rsidR="00264FF7" w:rsidRPr="00D13706">
        <w:rPr>
          <w:lang w:val="en-GB"/>
        </w:rPr>
        <w:t>automatically</w:t>
      </w:r>
      <w:r w:rsidR="000D13AF" w:rsidRPr="00D13706">
        <w:rPr>
          <w:lang w:val="en-GB"/>
        </w:rPr>
        <w:t>.</w:t>
      </w:r>
    </w:p>
    <w:p w:rsidR="001658AF" w:rsidRPr="00F824D3" w:rsidRDefault="001658AF" w:rsidP="001658AF">
      <w:pPr>
        <w:jc w:val="both"/>
        <w:rPr>
          <w:lang w:val="en-GB"/>
        </w:rPr>
      </w:pPr>
    </w:p>
    <w:p w:rsidR="00443986" w:rsidRPr="00F824D3" w:rsidRDefault="006D37F7" w:rsidP="001658AF">
      <w:pPr>
        <w:numPr>
          <w:ilvl w:val="0"/>
          <w:numId w:val="25"/>
        </w:numPr>
        <w:ind w:left="426" w:hanging="426"/>
        <w:jc w:val="both"/>
        <w:rPr>
          <w:lang w:val="en-GB"/>
        </w:rPr>
      </w:pPr>
      <w:r>
        <w:rPr>
          <w:lang w:val="en-GB"/>
        </w:rPr>
        <w:pict>
          <v:shape id="_x0000_i1026" type="#_x0000_t75" style="width:23.1pt;height:13.6pt">
            <v:imagedata r:id="rId41" o:title=""/>
          </v:shape>
        </w:pict>
      </w:r>
      <w:r w:rsidR="001658AF" w:rsidRPr="00F824D3">
        <w:rPr>
          <w:lang w:val="en-GB"/>
        </w:rPr>
        <w:t xml:space="preserve"> </w:t>
      </w:r>
      <w:r w:rsidR="00A07F1D" w:rsidRPr="00F824D3">
        <w:rPr>
          <w:lang w:val="en-GB"/>
        </w:rPr>
        <w:t xml:space="preserve">Use the minus button to delete a </w:t>
      </w:r>
      <w:r w:rsidR="007712AC">
        <w:rPr>
          <w:lang w:val="en-GB"/>
        </w:rPr>
        <w:t xml:space="preserve">selected template from the drop-down </w:t>
      </w:r>
      <w:r w:rsidR="00A07F1D" w:rsidRPr="00F824D3">
        <w:rPr>
          <w:lang w:val="en-GB"/>
        </w:rPr>
        <w:t>menu</w:t>
      </w:r>
      <w:r w:rsidR="001658AF" w:rsidRPr="00F824D3">
        <w:rPr>
          <w:lang w:val="en-GB"/>
        </w:rPr>
        <w:t>.</w:t>
      </w:r>
    </w:p>
    <w:p w:rsidR="003F3F50" w:rsidRDefault="003F3F50" w:rsidP="003F3F50">
      <w:pPr>
        <w:pStyle w:val="Listenabsatz"/>
        <w:rPr>
          <w:lang w:val="en-GB"/>
        </w:rPr>
      </w:pPr>
    </w:p>
    <w:p w:rsidR="0099707E" w:rsidRDefault="0099707E" w:rsidP="0099707E">
      <w:pPr>
        <w:pStyle w:val="Listenabsatz"/>
        <w:ind w:left="0"/>
        <w:rPr>
          <w:lang w:val="en-GB"/>
        </w:rPr>
      </w:pPr>
    </w:p>
    <w:sectPr w:rsidR="0099707E">
      <w:footerReference w:type="even" r:id="rId42"/>
      <w:footerReference w:type="default" r:id="rId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olin Frontzeck" w:date="2014-05-20T11:04:00Z" w:initials="CF">
    <w:p w:rsidR="00406ED9" w:rsidRDefault="00406ED9">
      <w:pPr>
        <w:pStyle w:val="Kommentartext"/>
      </w:pPr>
      <w:r>
        <w:rPr>
          <w:rStyle w:val="Kommentarzeichen"/>
        </w:rPr>
        <w:annotationRef/>
      </w:r>
      <w:r>
        <w:t>weg</w:t>
      </w:r>
    </w:p>
  </w:comment>
  <w:comment w:id="4" w:author="Carolin Frontzeck" w:date="2014-05-20T11:13:00Z" w:initials="CF">
    <w:p w:rsidR="00406ED9" w:rsidRDefault="00406ED9">
      <w:pPr>
        <w:pStyle w:val="Kommentartext"/>
      </w:pPr>
      <w:r>
        <w:rPr>
          <w:rStyle w:val="Kommentarzeichen"/>
        </w:rPr>
        <w:annotationRef/>
      </w:r>
      <w:r>
        <w:t>the corpus</w:t>
      </w:r>
    </w:p>
  </w:comment>
  <w:comment w:id="5" w:author="Carolin Frontzeck" w:date="2014-05-20T11:13:00Z" w:initials="CF">
    <w:p w:rsidR="00406ED9" w:rsidRDefault="00406ED9">
      <w:pPr>
        <w:pStyle w:val="Kommentartext"/>
      </w:pPr>
      <w:r>
        <w:rPr>
          <w:rStyle w:val="Kommentarzeichen"/>
        </w:rPr>
        <w:annotationRef/>
      </w:r>
      <w:r>
        <w:t>a</w:t>
      </w:r>
    </w:p>
  </w:comment>
  <w:comment w:id="6" w:author="Carolin Frontzeck" w:date="2014-05-20T11:14:00Z" w:initials="CF">
    <w:p w:rsidR="006232BF" w:rsidRDefault="006232BF">
      <w:pPr>
        <w:pStyle w:val="Kommentartext"/>
      </w:pPr>
      <w:r>
        <w:rPr>
          <w:rStyle w:val="Kommentarzeichen"/>
        </w:rPr>
        <w:annotationRef/>
      </w:r>
      <w:r>
        <w:t>right-hand side</w:t>
      </w:r>
    </w:p>
  </w:comment>
  <w:comment w:id="8" w:author="Carolin Frontzeck" w:date="2014-05-20T11:18:00Z" w:initials="CF">
    <w:p w:rsidR="006232BF" w:rsidRDefault="006232BF">
      <w:pPr>
        <w:pStyle w:val="Kommentartext"/>
      </w:pPr>
      <w:r>
        <w:rPr>
          <w:rStyle w:val="Kommentarzeichen"/>
        </w:rPr>
        <w:annotationRef/>
      </w:r>
      <w:r>
        <w:t>the</w:t>
      </w:r>
    </w:p>
  </w:comment>
  <w:comment w:id="9" w:author="Carolin Frontzeck" w:date="2014-05-20T11:18:00Z" w:initials="CF">
    <w:p w:rsidR="006232BF" w:rsidRDefault="006232BF">
      <w:pPr>
        <w:pStyle w:val="Kommentartext"/>
      </w:pPr>
      <w:r>
        <w:rPr>
          <w:rStyle w:val="Kommentarzeichen"/>
        </w:rPr>
        <w:annotationRef/>
      </w:r>
      <w:r>
        <w:t>a</w:t>
      </w:r>
    </w:p>
  </w:comment>
  <w:comment w:id="10" w:author="Carolin Frontzeck" w:date="2014-05-20T11:19:00Z" w:initials="CF">
    <w:p w:rsidR="006232BF" w:rsidRDefault="006232BF">
      <w:pPr>
        <w:pStyle w:val="Kommentartext"/>
      </w:pPr>
      <w:r>
        <w:rPr>
          <w:rStyle w:val="Kommentarzeichen"/>
        </w:rPr>
        <w:annotationRef/>
      </w:r>
      <w:r>
        <w:t>ing</w:t>
      </w:r>
    </w:p>
  </w:comment>
  <w:comment w:id="12" w:author="Carolin Frontzeck" w:date="2014-05-20T11:24:00Z" w:initials="CF">
    <w:p w:rsidR="00B628E5" w:rsidRDefault="00B628E5">
      <w:pPr>
        <w:pStyle w:val="Kommentartext"/>
      </w:pPr>
      <w:r>
        <w:rPr>
          <w:rStyle w:val="Kommentarzeichen"/>
        </w:rPr>
        <w:annotationRef/>
      </w:r>
      <w:r>
        <w:t>the</w:t>
      </w:r>
    </w:p>
  </w:comment>
  <w:comment w:id="13" w:author="Carolin Frontzeck" w:date="2014-05-20T11:24:00Z" w:initials="CF">
    <w:p w:rsidR="00B628E5" w:rsidRDefault="00B628E5">
      <w:pPr>
        <w:pStyle w:val="Kommentartext"/>
      </w:pPr>
      <w:r>
        <w:rPr>
          <w:rStyle w:val="Kommentarzeichen"/>
        </w:rPr>
        <w:annotationRef/>
      </w:r>
      <w:r>
        <w:t>the</w:t>
      </w:r>
    </w:p>
  </w:comment>
  <w:comment w:id="14" w:author="Carolin Frontzeck" w:date="2014-05-20T11:24:00Z" w:initials="CF">
    <w:p w:rsidR="00B628E5" w:rsidRDefault="00B628E5">
      <w:pPr>
        <w:pStyle w:val="Kommentartext"/>
      </w:pPr>
      <w:r>
        <w:rPr>
          <w:rStyle w:val="Kommentarzeichen"/>
        </w:rPr>
        <w:annotationRef/>
      </w:r>
      <w:r>
        <w:t>the</w:t>
      </w:r>
    </w:p>
  </w:comment>
  <w:comment w:id="15" w:author="Carolin Frontzeck" w:date="2014-05-20T11:26:00Z" w:initials="CF">
    <w:p w:rsidR="00B628E5" w:rsidRDefault="00B628E5">
      <w:pPr>
        <w:pStyle w:val="Kommentartext"/>
      </w:pPr>
      <w:r>
        <w:rPr>
          <w:rStyle w:val="Kommentarzeichen"/>
        </w:rPr>
        <w:annotationRef/>
      </w:r>
      <w:r>
        <w:t>a</w:t>
      </w:r>
    </w:p>
  </w:comment>
  <w:comment w:id="16" w:author="Carolin Frontzeck" w:date="2014-05-20T11:26:00Z" w:initials="CF">
    <w:p w:rsidR="00B628E5" w:rsidRDefault="00B628E5">
      <w:pPr>
        <w:pStyle w:val="Kommentartext"/>
      </w:pPr>
      <w:r>
        <w:rPr>
          <w:rStyle w:val="Kommentarzeichen"/>
        </w:rPr>
        <w:annotationRef/>
      </w:r>
      <w:r>
        <w:t>the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BB3" w:rsidRDefault="00FE7BB3">
      <w:r>
        <w:separator/>
      </w:r>
    </w:p>
  </w:endnote>
  <w:endnote w:type="continuationSeparator" w:id="0">
    <w:p w:rsidR="00FE7BB3" w:rsidRDefault="00FE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66" w:rsidRDefault="00675566"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675566" w:rsidRDefault="00675566" w:rsidP="000C2E9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66" w:rsidRDefault="00675566"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D37F7">
      <w:rPr>
        <w:rStyle w:val="Seitenzahl"/>
        <w:noProof/>
      </w:rPr>
      <w:t>1</w:t>
    </w:r>
    <w:r>
      <w:rPr>
        <w:rStyle w:val="Seitenzahl"/>
      </w:rPr>
      <w:fldChar w:fldCharType="end"/>
    </w:r>
  </w:p>
  <w:p w:rsidR="00675566" w:rsidRDefault="00675566" w:rsidP="000C2E92">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BB3" w:rsidRDefault="00FE7BB3">
      <w:r>
        <w:separator/>
      </w:r>
    </w:p>
  </w:footnote>
  <w:footnote w:type="continuationSeparator" w:id="0">
    <w:p w:rsidR="00FE7BB3" w:rsidRDefault="00FE7BB3">
      <w:r>
        <w:continuationSeparator/>
      </w:r>
    </w:p>
  </w:footnote>
  <w:footnote w:id="1">
    <w:p w:rsidR="003A73D8" w:rsidRDefault="003A73D8" w:rsidP="003A73D8">
      <w:pPr>
        <w:pStyle w:val="Listenabsatz"/>
        <w:ind w:left="0"/>
      </w:pPr>
      <w:r w:rsidRPr="001F1BED">
        <w:rPr>
          <w:rStyle w:val="Funotenzeichen"/>
        </w:rPr>
        <w:footnoteRef/>
      </w:r>
      <w:r w:rsidRPr="001F1BED">
        <w:t xml:space="preserve"> </w:t>
      </w:r>
      <w:r w:rsidR="001F1BED" w:rsidRPr="001F1BED">
        <w:rPr>
          <w:sz w:val="18"/>
          <w:szCs w:val="18"/>
        </w:rPr>
        <w:t>S</w:t>
      </w:r>
      <w:r w:rsidR="001F1BED" w:rsidRPr="001F1BED">
        <w:rPr>
          <w:sz w:val="18"/>
          <w:szCs w:val="18"/>
          <w:lang w:val="en-GB"/>
        </w:rPr>
        <w:t xml:space="preserve">ee also </w:t>
      </w:r>
      <w:r w:rsidR="001F1BED" w:rsidRPr="001F1BED">
        <w:rPr>
          <w:i/>
          <w:sz w:val="18"/>
          <w:szCs w:val="18"/>
          <w:lang w:val="en-GB"/>
        </w:rPr>
        <w:t xml:space="preserve">Coma </w:t>
      </w:r>
      <w:r w:rsidRPr="001F1BED">
        <w:rPr>
          <w:i/>
          <w:sz w:val="18"/>
          <w:szCs w:val="18"/>
          <w:lang w:val="en-GB"/>
        </w:rPr>
        <w:t>Manual</w:t>
      </w:r>
      <w:r w:rsidRPr="001F1BED">
        <w:rPr>
          <w:sz w:val="18"/>
          <w:szCs w:val="18"/>
          <w:lang w:val="en-GB"/>
        </w:rPr>
        <w:t>.</w:t>
      </w:r>
      <w:r w:rsidRPr="0099707E">
        <w:rPr>
          <w:sz w:val="18"/>
          <w:szCs w:val="18"/>
          <w:lang w:val="en-GB"/>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6DF"/>
    <w:multiLevelType w:val="hybridMultilevel"/>
    <w:tmpl w:val="71A67500"/>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6B26CF"/>
    <w:multiLevelType w:val="hybridMultilevel"/>
    <w:tmpl w:val="F9BC314A"/>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F0869C0"/>
    <w:multiLevelType w:val="multilevel"/>
    <w:tmpl w:val="A928ED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1CA2581"/>
    <w:multiLevelType w:val="hybridMultilevel"/>
    <w:tmpl w:val="0CCEAD76"/>
    <w:lvl w:ilvl="0" w:tplc="F7168D0C">
      <w:start w:val="1"/>
      <w:numFmt w:val="decimal"/>
      <w:lvlText w:val="%1."/>
      <w:lvlJc w:val="left"/>
      <w:pPr>
        <w:tabs>
          <w:tab w:val="num" w:pos="360"/>
        </w:tabs>
        <w:ind w:left="360" w:hanging="360"/>
      </w:pPr>
      <w:rPr>
        <w:rFonts w:ascii="Times New Roman" w:eastAsia="Times New Roman" w:hAnsi="Times New Roman" w:cs="Times New Roman"/>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200C2649"/>
    <w:multiLevelType w:val="hybridMultilevel"/>
    <w:tmpl w:val="F3081C12"/>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1B970A7"/>
    <w:multiLevelType w:val="hybridMultilevel"/>
    <w:tmpl w:val="30F23ECC"/>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6">
    <w:nsid w:val="27AF1F77"/>
    <w:multiLevelType w:val="hybridMultilevel"/>
    <w:tmpl w:val="A1B66B5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9B70878"/>
    <w:multiLevelType w:val="hybridMultilevel"/>
    <w:tmpl w:val="2E164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D8E5C41"/>
    <w:multiLevelType w:val="hybridMultilevel"/>
    <w:tmpl w:val="07360F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923A82"/>
    <w:multiLevelType w:val="hybridMultilevel"/>
    <w:tmpl w:val="90348754"/>
    <w:lvl w:ilvl="0" w:tplc="756894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676BE0"/>
    <w:multiLevelType w:val="hybridMultilevel"/>
    <w:tmpl w:val="9A9E334C"/>
    <w:lvl w:ilvl="0" w:tplc="32C88B20">
      <w:start w:val="1"/>
      <w:numFmt w:val="bullet"/>
      <w:lvlText w:val="•"/>
      <w:lvlJc w:val="left"/>
      <w:pPr>
        <w:tabs>
          <w:tab w:val="num" w:pos="720"/>
        </w:tabs>
        <w:ind w:left="720" w:hanging="360"/>
      </w:pPr>
      <w:rPr>
        <w:rFonts w:ascii="Arial" w:hAnsi="Arial"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11">
    <w:nsid w:val="3ACF4555"/>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3DC333C8"/>
    <w:multiLevelType w:val="hybridMultilevel"/>
    <w:tmpl w:val="3184F6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E823113"/>
    <w:multiLevelType w:val="hybridMultilevel"/>
    <w:tmpl w:val="352EB1D4"/>
    <w:lvl w:ilvl="0" w:tplc="04070019">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nsid w:val="44593AEF"/>
    <w:multiLevelType w:val="hybridMultilevel"/>
    <w:tmpl w:val="54026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8C978F1"/>
    <w:multiLevelType w:val="hybridMultilevel"/>
    <w:tmpl w:val="E654B3CA"/>
    <w:lvl w:ilvl="0" w:tplc="6E7265B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90C0F9A"/>
    <w:multiLevelType w:val="hybridMultilevel"/>
    <w:tmpl w:val="03623A5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6E3EDC"/>
    <w:multiLevelType w:val="hybridMultilevel"/>
    <w:tmpl w:val="678021C6"/>
    <w:lvl w:ilvl="0" w:tplc="F7E25572">
      <w:start w:val="1"/>
      <w:numFmt w:val="decimal"/>
      <w:lvlText w:val="%1."/>
      <w:lvlJc w:val="left"/>
      <w:pPr>
        <w:tabs>
          <w:tab w:val="num" w:pos="360"/>
        </w:tabs>
        <w:ind w:left="360" w:hanging="360"/>
      </w:pPr>
      <w:rPr>
        <w:rFonts w:hint="default"/>
      </w:rPr>
    </w:lvl>
    <w:lvl w:ilvl="1" w:tplc="58C4F41C">
      <w:numFmt w:val="none"/>
      <w:lvlText w:val=""/>
      <w:lvlJc w:val="left"/>
      <w:pPr>
        <w:tabs>
          <w:tab w:val="num" w:pos="360"/>
        </w:tabs>
      </w:pPr>
    </w:lvl>
    <w:lvl w:ilvl="2" w:tplc="6D2468D6">
      <w:numFmt w:val="none"/>
      <w:lvlText w:val=""/>
      <w:lvlJc w:val="left"/>
      <w:pPr>
        <w:tabs>
          <w:tab w:val="num" w:pos="360"/>
        </w:tabs>
      </w:pPr>
    </w:lvl>
    <w:lvl w:ilvl="3" w:tplc="3B022642">
      <w:numFmt w:val="none"/>
      <w:lvlText w:val=""/>
      <w:lvlJc w:val="left"/>
      <w:pPr>
        <w:tabs>
          <w:tab w:val="num" w:pos="360"/>
        </w:tabs>
      </w:pPr>
    </w:lvl>
    <w:lvl w:ilvl="4" w:tplc="F6360332">
      <w:numFmt w:val="none"/>
      <w:lvlText w:val=""/>
      <w:lvlJc w:val="left"/>
      <w:pPr>
        <w:tabs>
          <w:tab w:val="num" w:pos="360"/>
        </w:tabs>
      </w:pPr>
    </w:lvl>
    <w:lvl w:ilvl="5" w:tplc="13B8EA86">
      <w:numFmt w:val="none"/>
      <w:lvlText w:val=""/>
      <w:lvlJc w:val="left"/>
      <w:pPr>
        <w:tabs>
          <w:tab w:val="num" w:pos="360"/>
        </w:tabs>
      </w:pPr>
    </w:lvl>
    <w:lvl w:ilvl="6" w:tplc="CC78A5B8">
      <w:numFmt w:val="none"/>
      <w:lvlText w:val=""/>
      <w:lvlJc w:val="left"/>
      <w:pPr>
        <w:tabs>
          <w:tab w:val="num" w:pos="360"/>
        </w:tabs>
      </w:pPr>
    </w:lvl>
    <w:lvl w:ilvl="7" w:tplc="1C00917E">
      <w:numFmt w:val="none"/>
      <w:lvlText w:val=""/>
      <w:lvlJc w:val="left"/>
      <w:pPr>
        <w:tabs>
          <w:tab w:val="num" w:pos="360"/>
        </w:tabs>
      </w:pPr>
    </w:lvl>
    <w:lvl w:ilvl="8" w:tplc="21481BAE">
      <w:numFmt w:val="none"/>
      <w:lvlText w:val=""/>
      <w:lvlJc w:val="left"/>
      <w:pPr>
        <w:tabs>
          <w:tab w:val="num" w:pos="360"/>
        </w:tabs>
      </w:pPr>
    </w:lvl>
  </w:abstractNum>
  <w:abstractNum w:abstractNumId="18">
    <w:nsid w:val="4F0E072D"/>
    <w:multiLevelType w:val="hybridMultilevel"/>
    <w:tmpl w:val="0CFEDF12"/>
    <w:lvl w:ilvl="0" w:tplc="2A7E702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AF2E3B"/>
    <w:multiLevelType w:val="hybridMultilevel"/>
    <w:tmpl w:val="1236FD5C"/>
    <w:lvl w:ilvl="0" w:tplc="A4B0814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0">
    <w:nsid w:val="5DF706DD"/>
    <w:multiLevelType w:val="hybridMultilevel"/>
    <w:tmpl w:val="2522E10A"/>
    <w:lvl w:ilvl="0" w:tplc="394EEE0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281483"/>
    <w:multiLevelType w:val="hybridMultilevel"/>
    <w:tmpl w:val="4F76D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440157B"/>
    <w:multiLevelType w:val="hybridMultilevel"/>
    <w:tmpl w:val="D7DCAE5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7E705573"/>
    <w:multiLevelType w:val="hybridMultilevel"/>
    <w:tmpl w:val="44500574"/>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2"/>
  </w:num>
  <w:num w:numId="4">
    <w:abstractNumId w:val="6"/>
  </w:num>
  <w:num w:numId="5">
    <w:abstractNumId w:val="19"/>
  </w:num>
  <w:num w:numId="6">
    <w:abstractNumId w:val="4"/>
  </w:num>
  <w:num w:numId="7">
    <w:abstractNumId w:val="24"/>
  </w:num>
  <w:num w:numId="8">
    <w:abstractNumId w:val="17"/>
  </w:num>
  <w:num w:numId="9">
    <w:abstractNumId w:val="1"/>
  </w:num>
  <w:num w:numId="10">
    <w:abstractNumId w:val="2"/>
  </w:num>
  <w:num w:numId="11">
    <w:abstractNumId w:val="12"/>
  </w:num>
  <w:num w:numId="12">
    <w:abstractNumId w:val="23"/>
  </w:num>
  <w:num w:numId="13">
    <w:abstractNumId w:val="13"/>
  </w:num>
  <w:num w:numId="14">
    <w:abstractNumId w:val="11"/>
  </w:num>
  <w:num w:numId="15">
    <w:abstractNumId w:val="14"/>
  </w:num>
  <w:num w:numId="16">
    <w:abstractNumId w:val="21"/>
  </w:num>
  <w:num w:numId="17">
    <w:abstractNumId w:val="7"/>
  </w:num>
  <w:num w:numId="18">
    <w:abstractNumId w:val="10"/>
  </w:num>
  <w:num w:numId="19">
    <w:abstractNumId w:val="16"/>
  </w:num>
  <w:num w:numId="20">
    <w:abstractNumId w:val="5"/>
  </w:num>
  <w:num w:numId="21">
    <w:abstractNumId w:val="15"/>
  </w:num>
  <w:num w:numId="22">
    <w:abstractNumId w:val="20"/>
  </w:num>
  <w:num w:numId="23">
    <w:abstractNumId w:val="18"/>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1AF"/>
    <w:rsid w:val="00006AC9"/>
    <w:rsid w:val="00012613"/>
    <w:rsid w:val="000206D4"/>
    <w:rsid w:val="0003498E"/>
    <w:rsid w:val="000426D1"/>
    <w:rsid w:val="000430F7"/>
    <w:rsid w:val="00080A3A"/>
    <w:rsid w:val="00083889"/>
    <w:rsid w:val="00083BF6"/>
    <w:rsid w:val="00091559"/>
    <w:rsid w:val="0009374A"/>
    <w:rsid w:val="000A09C8"/>
    <w:rsid w:val="000C2E92"/>
    <w:rsid w:val="000D13AF"/>
    <w:rsid w:val="000D6019"/>
    <w:rsid w:val="001209F5"/>
    <w:rsid w:val="00150D7C"/>
    <w:rsid w:val="00151753"/>
    <w:rsid w:val="001658AF"/>
    <w:rsid w:val="001877FF"/>
    <w:rsid w:val="00196549"/>
    <w:rsid w:val="001C6D4D"/>
    <w:rsid w:val="001D169D"/>
    <w:rsid w:val="001D1868"/>
    <w:rsid w:val="001D56F2"/>
    <w:rsid w:val="001F1BED"/>
    <w:rsid w:val="001F6B8D"/>
    <w:rsid w:val="00207DE2"/>
    <w:rsid w:val="002176BB"/>
    <w:rsid w:val="002273CE"/>
    <w:rsid w:val="002313AC"/>
    <w:rsid w:val="00245E04"/>
    <w:rsid w:val="0025695F"/>
    <w:rsid w:val="00262122"/>
    <w:rsid w:val="00264FF7"/>
    <w:rsid w:val="00266689"/>
    <w:rsid w:val="00266B9D"/>
    <w:rsid w:val="002754D9"/>
    <w:rsid w:val="002B4386"/>
    <w:rsid w:val="002D5E27"/>
    <w:rsid w:val="002D660F"/>
    <w:rsid w:val="002D73DF"/>
    <w:rsid w:val="002E4C1E"/>
    <w:rsid w:val="002E7B3E"/>
    <w:rsid w:val="00305337"/>
    <w:rsid w:val="00306B79"/>
    <w:rsid w:val="0032406B"/>
    <w:rsid w:val="00326D06"/>
    <w:rsid w:val="003308CA"/>
    <w:rsid w:val="00331F64"/>
    <w:rsid w:val="003325FA"/>
    <w:rsid w:val="003334FD"/>
    <w:rsid w:val="00335145"/>
    <w:rsid w:val="003415B6"/>
    <w:rsid w:val="00351E51"/>
    <w:rsid w:val="00357DB0"/>
    <w:rsid w:val="003611EB"/>
    <w:rsid w:val="003642E9"/>
    <w:rsid w:val="00364C2C"/>
    <w:rsid w:val="003A2150"/>
    <w:rsid w:val="003A73D8"/>
    <w:rsid w:val="003B0D02"/>
    <w:rsid w:val="003C16FD"/>
    <w:rsid w:val="003C1AFF"/>
    <w:rsid w:val="003C5DDA"/>
    <w:rsid w:val="003E135B"/>
    <w:rsid w:val="003E3239"/>
    <w:rsid w:val="003F3F50"/>
    <w:rsid w:val="003F4E2A"/>
    <w:rsid w:val="003F52F8"/>
    <w:rsid w:val="004036F8"/>
    <w:rsid w:val="00404C1F"/>
    <w:rsid w:val="00404CF8"/>
    <w:rsid w:val="00406ED9"/>
    <w:rsid w:val="00411FDF"/>
    <w:rsid w:val="0042724F"/>
    <w:rsid w:val="004318F5"/>
    <w:rsid w:val="00433F82"/>
    <w:rsid w:val="00434E89"/>
    <w:rsid w:val="0043785D"/>
    <w:rsid w:val="004417B0"/>
    <w:rsid w:val="00443986"/>
    <w:rsid w:val="00456377"/>
    <w:rsid w:val="0045642E"/>
    <w:rsid w:val="00472039"/>
    <w:rsid w:val="00497353"/>
    <w:rsid w:val="004A44A8"/>
    <w:rsid w:val="004B2D17"/>
    <w:rsid w:val="00507A94"/>
    <w:rsid w:val="005222D3"/>
    <w:rsid w:val="00522769"/>
    <w:rsid w:val="005238B6"/>
    <w:rsid w:val="00523925"/>
    <w:rsid w:val="00536E3B"/>
    <w:rsid w:val="00546C2F"/>
    <w:rsid w:val="005779B3"/>
    <w:rsid w:val="0059024F"/>
    <w:rsid w:val="00597FAE"/>
    <w:rsid w:val="005C3361"/>
    <w:rsid w:val="005C414A"/>
    <w:rsid w:val="005F0D4E"/>
    <w:rsid w:val="005F7A4F"/>
    <w:rsid w:val="006232BF"/>
    <w:rsid w:val="00666B36"/>
    <w:rsid w:val="00671C92"/>
    <w:rsid w:val="00675135"/>
    <w:rsid w:val="00675566"/>
    <w:rsid w:val="00677A73"/>
    <w:rsid w:val="00693DE3"/>
    <w:rsid w:val="00697385"/>
    <w:rsid w:val="006D04A9"/>
    <w:rsid w:val="006D37F7"/>
    <w:rsid w:val="006D3C5A"/>
    <w:rsid w:val="006F0E19"/>
    <w:rsid w:val="00714BDE"/>
    <w:rsid w:val="00715C0E"/>
    <w:rsid w:val="007165CE"/>
    <w:rsid w:val="00724235"/>
    <w:rsid w:val="00742057"/>
    <w:rsid w:val="0074329A"/>
    <w:rsid w:val="00743A94"/>
    <w:rsid w:val="00756DDC"/>
    <w:rsid w:val="007712AC"/>
    <w:rsid w:val="0077293B"/>
    <w:rsid w:val="00776011"/>
    <w:rsid w:val="00777A99"/>
    <w:rsid w:val="00783BD7"/>
    <w:rsid w:val="00785E91"/>
    <w:rsid w:val="007B2E22"/>
    <w:rsid w:val="007C52A5"/>
    <w:rsid w:val="007D202B"/>
    <w:rsid w:val="007D2D83"/>
    <w:rsid w:val="007D6B0F"/>
    <w:rsid w:val="007F3F14"/>
    <w:rsid w:val="00802AFD"/>
    <w:rsid w:val="00802D88"/>
    <w:rsid w:val="0080651D"/>
    <w:rsid w:val="00867419"/>
    <w:rsid w:val="008A31F8"/>
    <w:rsid w:val="008C5496"/>
    <w:rsid w:val="008E3556"/>
    <w:rsid w:val="008E7691"/>
    <w:rsid w:val="008F2874"/>
    <w:rsid w:val="008F48B8"/>
    <w:rsid w:val="00945754"/>
    <w:rsid w:val="009476EF"/>
    <w:rsid w:val="00951519"/>
    <w:rsid w:val="00952BDD"/>
    <w:rsid w:val="00956741"/>
    <w:rsid w:val="00973C5B"/>
    <w:rsid w:val="0099292D"/>
    <w:rsid w:val="00995968"/>
    <w:rsid w:val="0099707E"/>
    <w:rsid w:val="009A30F8"/>
    <w:rsid w:val="009D5A42"/>
    <w:rsid w:val="009D75EC"/>
    <w:rsid w:val="009E059B"/>
    <w:rsid w:val="009E1C47"/>
    <w:rsid w:val="009E241B"/>
    <w:rsid w:val="009E5228"/>
    <w:rsid w:val="009E6C07"/>
    <w:rsid w:val="00A000CF"/>
    <w:rsid w:val="00A00117"/>
    <w:rsid w:val="00A04E29"/>
    <w:rsid w:val="00A07F1D"/>
    <w:rsid w:val="00A111AF"/>
    <w:rsid w:val="00A23E7C"/>
    <w:rsid w:val="00A23F51"/>
    <w:rsid w:val="00A26250"/>
    <w:rsid w:val="00A3619A"/>
    <w:rsid w:val="00A45BD6"/>
    <w:rsid w:val="00A53BB0"/>
    <w:rsid w:val="00A5588D"/>
    <w:rsid w:val="00A812A0"/>
    <w:rsid w:val="00A85E6D"/>
    <w:rsid w:val="00A952A5"/>
    <w:rsid w:val="00AA0E9B"/>
    <w:rsid w:val="00AC6E6C"/>
    <w:rsid w:val="00AD2FC4"/>
    <w:rsid w:val="00AE3E7E"/>
    <w:rsid w:val="00AF1EA2"/>
    <w:rsid w:val="00B05BF4"/>
    <w:rsid w:val="00B10C6E"/>
    <w:rsid w:val="00B12D77"/>
    <w:rsid w:val="00B201A0"/>
    <w:rsid w:val="00B32C01"/>
    <w:rsid w:val="00B334E2"/>
    <w:rsid w:val="00B52A34"/>
    <w:rsid w:val="00B5565B"/>
    <w:rsid w:val="00B57D84"/>
    <w:rsid w:val="00B628E5"/>
    <w:rsid w:val="00BA1F5D"/>
    <w:rsid w:val="00BA3B12"/>
    <w:rsid w:val="00BD6C80"/>
    <w:rsid w:val="00BE2B9F"/>
    <w:rsid w:val="00BE6A22"/>
    <w:rsid w:val="00BF3B4B"/>
    <w:rsid w:val="00C00585"/>
    <w:rsid w:val="00C00618"/>
    <w:rsid w:val="00C01A14"/>
    <w:rsid w:val="00C06E2D"/>
    <w:rsid w:val="00C12088"/>
    <w:rsid w:val="00C12FCB"/>
    <w:rsid w:val="00C22F22"/>
    <w:rsid w:val="00C360C4"/>
    <w:rsid w:val="00C71AAD"/>
    <w:rsid w:val="00C71D26"/>
    <w:rsid w:val="00C766AE"/>
    <w:rsid w:val="00C92BC6"/>
    <w:rsid w:val="00C95514"/>
    <w:rsid w:val="00CA501A"/>
    <w:rsid w:val="00CA688E"/>
    <w:rsid w:val="00CB51E2"/>
    <w:rsid w:val="00CC6552"/>
    <w:rsid w:val="00CD08D7"/>
    <w:rsid w:val="00CF314F"/>
    <w:rsid w:val="00D049F3"/>
    <w:rsid w:val="00D11D95"/>
    <w:rsid w:val="00D13706"/>
    <w:rsid w:val="00D2216B"/>
    <w:rsid w:val="00D2329B"/>
    <w:rsid w:val="00D26202"/>
    <w:rsid w:val="00D31502"/>
    <w:rsid w:val="00D34320"/>
    <w:rsid w:val="00D37415"/>
    <w:rsid w:val="00D44AF7"/>
    <w:rsid w:val="00D45CF3"/>
    <w:rsid w:val="00D74686"/>
    <w:rsid w:val="00D82360"/>
    <w:rsid w:val="00D831C1"/>
    <w:rsid w:val="00D84162"/>
    <w:rsid w:val="00D85A5E"/>
    <w:rsid w:val="00D9282E"/>
    <w:rsid w:val="00D971DE"/>
    <w:rsid w:val="00DC5F2D"/>
    <w:rsid w:val="00DD24FB"/>
    <w:rsid w:val="00DD6337"/>
    <w:rsid w:val="00E14ED5"/>
    <w:rsid w:val="00E21363"/>
    <w:rsid w:val="00E2481B"/>
    <w:rsid w:val="00E33FA2"/>
    <w:rsid w:val="00E4403F"/>
    <w:rsid w:val="00E45245"/>
    <w:rsid w:val="00E463CC"/>
    <w:rsid w:val="00E93C3E"/>
    <w:rsid w:val="00EA04A3"/>
    <w:rsid w:val="00EA29E1"/>
    <w:rsid w:val="00EA6511"/>
    <w:rsid w:val="00EB4CDA"/>
    <w:rsid w:val="00EB5A2D"/>
    <w:rsid w:val="00EB6401"/>
    <w:rsid w:val="00EE6171"/>
    <w:rsid w:val="00EF3F54"/>
    <w:rsid w:val="00F25FF7"/>
    <w:rsid w:val="00F32498"/>
    <w:rsid w:val="00F342B4"/>
    <w:rsid w:val="00F52765"/>
    <w:rsid w:val="00F60482"/>
    <w:rsid w:val="00F65208"/>
    <w:rsid w:val="00F653C1"/>
    <w:rsid w:val="00F72C44"/>
    <w:rsid w:val="00F824D3"/>
    <w:rsid w:val="00F8311C"/>
    <w:rsid w:val="00F874B2"/>
    <w:rsid w:val="00F90D34"/>
    <w:rsid w:val="00FD2175"/>
    <w:rsid w:val="00FE7B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2">
    <w:name w:val="heading 2"/>
    <w:basedOn w:val="Standard"/>
    <w:next w:val="Standard"/>
    <w:qFormat/>
    <w:rsid w:val="00C8252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825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C8252D"/>
    <w:rPr>
      <w:b/>
    </w:rPr>
  </w:style>
  <w:style w:type="paragraph" w:styleId="Verzeichnis2">
    <w:name w:val="toc 2"/>
    <w:basedOn w:val="Standard"/>
    <w:next w:val="Standard"/>
    <w:autoRedefine/>
    <w:semiHidden/>
    <w:rsid w:val="00C8252D"/>
    <w:pPr>
      <w:ind w:left="240"/>
    </w:pPr>
  </w:style>
  <w:style w:type="paragraph" w:styleId="Verzeichnis3">
    <w:name w:val="toc 3"/>
    <w:basedOn w:val="Standard"/>
    <w:next w:val="Standard"/>
    <w:autoRedefine/>
    <w:semiHidden/>
    <w:rsid w:val="00C8252D"/>
    <w:pPr>
      <w:ind w:left="480"/>
    </w:pPr>
  </w:style>
  <w:style w:type="character" w:styleId="Hyperlink">
    <w:name w:val="Hyperlink"/>
    <w:rsid w:val="00C8252D"/>
    <w:rPr>
      <w:color w:val="0000FF"/>
      <w:u w:val="single"/>
    </w:rPr>
  </w:style>
  <w:style w:type="character" w:customStyle="1" w:styleId="Menufunction">
    <w:name w:val="Menufunction"/>
    <w:rsid w:val="00296255"/>
    <w:rPr>
      <w:rFonts w:ascii="Calibri" w:hAnsi="Calibri"/>
      <w:color w:val="0000FF"/>
      <w:lang w:val="en-GB"/>
    </w:rPr>
  </w:style>
  <w:style w:type="paragraph" w:styleId="Fuzeile">
    <w:name w:val="footer"/>
    <w:basedOn w:val="Standard"/>
    <w:rsid w:val="000C2E92"/>
    <w:pPr>
      <w:tabs>
        <w:tab w:val="center" w:pos="4536"/>
        <w:tab w:val="right" w:pos="9072"/>
      </w:tabs>
    </w:pPr>
  </w:style>
  <w:style w:type="character" w:styleId="Seitenzahl">
    <w:name w:val="page number"/>
    <w:basedOn w:val="Absatz-Standardschriftart"/>
    <w:rsid w:val="000C2E92"/>
  </w:style>
  <w:style w:type="paragraph" w:styleId="Listenabsatz">
    <w:name w:val="List Paragraph"/>
    <w:basedOn w:val="Standard"/>
    <w:uiPriority w:val="34"/>
    <w:qFormat/>
    <w:rsid w:val="00D34320"/>
    <w:pPr>
      <w:ind w:left="708"/>
    </w:pPr>
  </w:style>
  <w:style w:type="paragraph" w:customStyle="1" w:styleId="Default">
    <w:name w:val="Default"/>
    <w:rsid w:val="00802AFD"/>
    <w:pPr>
      <w:autoSpaceDE w:val="0"/>
      <w:autoSpaceDN w:val="0"/>
      <w:adjustRightInd w:val="0"/>
    </w:pPr>
    <w:rPr>
      <w:color w:val="000000"/>
      <w:sz w:val="24"/>
      <w:szCs w:val="24"/>
    </w:rPr>
  </w:style>
  <w:style w:type="paragraph" w:styleId="Kopfzeile">
    <w:name w:val="header"/>
    <w:basedOn w:val="Standard"/>
    <w:link w:val="KopfzeileZchn"/>
    <w:rsid w:val="0099707E"/>
    <w:pPr>
      <w:tabs>
        <w:tab w:val="center" w:pos="4536"/>
        <w:tab w:val="right" w:pos="9072"/>
      </w:tabs>
    </w:pPr>
  </w:style>
  <w:style w:type="character" w:customStyle="1" w:styleId="KopfzeileZchn">
    <w:name w:val="Kopfzeile Zchn"/>
    <w:link w:val="Kopfzeile"/>
    <w:rsid w:val="0099707E"/>
    <w:rPr>
      <w:sz w:val="24"/>
      <w:szCs w:val="24"/>
    </w:rPr>
  </w:style>
  <w:style w:type="paragraph" w:styleId="Funotentext">
    <w:name w:val="footnote text"/>
    <w:basedOn w:val="Standard"/>
    <w:link w:val="FunotentextZchn"/>
    <w:rsid w:val="003A73D8"/>
    <w:rPr>
      <w:sz w:val="20"/>
      <w:szCs w:val="20"/>
    </w:rPr>
  </w:style>
  <w:style w:type="character" w:customStyle="1" w:styleId="FunotentextZchn">
    <w:name w:val="Fußnotentext Zchn"/>
    <w:basedOn w:val="Absatz-Standardschriftart"/>
    <w:link w:val="Funotentext"/>
    <w:rsid w:val="003A73D8"/>
  </w:style>
  <w:style w:type="character" w:styleId="Funotenzeichen">
    <w:name w:val="footnote reference"/>
    <w:rsid w:val="003A73D8"/>
    <w:rPr>
      <w:vertAlign w:val="superscript"/>
    </w:rPr>
  </w:style>
  <w:style w:type="character" w:styleId="Kommentarzeichen">
    <w:name w:val="annotation reference"/>
    <w:basedOn w:val="Absatz-Standardschriftart"/>
    <w:rsid w:val="00406ED9"/>
    <w:rPr>
      <w:sz w:val="16"/>
      <w:szCs w:val="16"/>
    </w:rPr>
  </w:style>
  <w:style w:type="paragraph" w:styleId="Kommentartext">
    <w:name w:val="annotation text"/>
    <w:basedOn w:val="Standard"/>
    <w:link w:val="KommentartextZchn"/>
    <w:rsid w:val="00406ED9"/>
    <w:rPr>
      <w:sz w:val="20"/>
      <w:szCs w:val="20"/>
    </w:rPr>
  </w:style>
  <w:style w:type="character" w:customStyle="1" w:styleId="KommentartextZchn">
    <w:name w:val="Kommentartext Zchn"/>
    <w:basedOn w:val="Absatz-Standardschriftart"/>
    <w:link w:val="Kommentartext"/>
    <w:rsid w:val="00406ED9"/>
  </w:style>
  <w:style w:type="paragraph" w:styleId="Kommentarthema">
    <w:name w:val="annotation subject"/>
    <w:basedOn w:val="Kommentartext"/>
    <w:next w:val="Kommentartext"/>
    <w:link w:val="KommentarthemaZchn"/>
    <w:rsid w:val="00406ED9"/>
    <w:rPr>
      <w:b/>
      <w:bCs/>
    </w:rPr>
  </w:style>
  <w:style w:type="character" w:customStyle="1" w:styleId="KommentarthemaZchn">
    <w:name w:val="Kommentarthema Zchn"/>
    <w:basedOn w:val="KommentartextZchn"/>
    <w:link w:val="Kommentarthema"/>
    <w:rsid w:val="00406ED9"/>
    <w:rPr>
      <w:b/>
      <w:bCs/>
    </w:rPr>
  </w:style>
  <w:style w:type="paragraph" w:styleId="Sprechblasentext">
    <w:name w:val="Balloon Text"/>
    <w:basedOn w:val="Standard"/>
    <w:link w:val="SprechblasentextZchn"/>
    <w:rsid w:val="00406ED9"/>
    <w:rPr>
      <w:rFonts w:ascii="Tahoma" w:hAnsi="Tahoma" w:cs="Tahoma"/>
      <w:sz w:val="16"/>
      <w:szCs w:val="16"/>
    </w:rPr>
  </w:style>
  <w:style w:type="character" w:customStyle="1" w:styleId="SprechblasentextZchn">
    <w:name w:val="Sprechblasentext Zchn"/>
    <w:basedOn w:val="Absatz-Standardschriftart"/>
    <w:link w:val="Sprechblasentext"/>
    <w:rsid w:val="00406E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5539">
      <w:bodyDiv w:val="1"/>
      <w:marLeft w:val="0"/>
      <w:marRight w:val="0"/>
      <w:marTop w:val="0"/>
      <w:marBottom w:val="0"/>
      <w:divBdr>
        <w:top w:val="none" w:sz="0" w:space="0" w:color="auto"/>
        <w:left w:val="none" w:sz="0" w:space="0" w:color="auto"/>
        <w:bottom w:val="none" w:sz="0" w:space="0" w:color="auto"/>
        <w:right w:val="none" w:sz="0" w:space="0" w:color="auto"/>
      </w:divBdr>
      <w:divsChild>
        <w:div w:id="342821941">
          <w:marLeft w:val="547"/>
          <w:marRight w:val="0"/>
          <w:marTop w:val="154"/>
          <w:marBottom w:val="0"/>
          <w:divBdr>
            <w:top w:val="none" w:sz="0" w:space="0" w:color="auto"/>
            <w:left w:val="none" w:sz="0" w:space="0" w:color="auto"/>
            <w:bottom w:val="none" w:sz="0" w:space="0" w:color="auto"/>
            <w:right w:val="none" w:sz="0" w:space="0" w:color="auto"/>
          </w:divBdr>
        </w:div>
        <w:div w:id="525027565">
          <w:marLeft w:val="547"/>
          <w:marRight w:val="0"/>
          <w:marTop w:val="154"/>
          <w:marBottom w:val="0"/>
          <w:divBdr>
            <w:top w:val="none" w:sz="0" w:space="0" w:color="auto"/>
            <w:left w:val="none" w:sz="0" w:space="0" w:color="auto"/>
            <w:bottom w:val="none" w:sz="0" w:space="0" w:color="auto"/>
            <w:right w:val="none" w:sz="0" w:space="0" w:color="auto"/>
          </w:divBdr>
        </w:div>
        <w:div w:id="561137536">
          <w:marLeft w:val="547"/>
          <w:marRight w:val="0"/>
          <w:marTop w:val="154"/>
          <w:marBottom w:val="0"/>
          <w:divBdr>
            <w:top w:val="none" w:sz="0" w:space="0" w:color="auto"/>
            <w:left w:val="none" w:sz="0" w:space="0" w:color="auto"/>
            <w:bottom w:val="none" w:sz="0" w:space="0" w:color="auto"/>
            <w:right w:val="none" w:sz="0" w:space="0" w:color="auto"/>
          </w:divBdr>
        </w:div>
        <w:div w:id="906696052">
          <w:marLeft w:val="547"/>
          <w:marRight w:val="0"/>
          <w:marTop w:val="154"/>
          <w:marBottom w:val="0"/>
          <w:divBdr>
            <w:top w:val="none" w:sz="0" w:space="0" w:color="auto"/>
            <w:left w:val="none" w:sz="0" w:space="0" w:color="auto"/>
            <w:bottom w:val="none" w:sz="0" w:space="0" w:color="auto"/>
            <w:right w:val="none" w:sz="0" w:space="0" w:color="auto"/>
          </w:divBdr>
        </w:div>
        <w:div w:id="1243297130">
          <w:marLeft w:val="547"/>
          <w:marRight w:val="0"/>
          <w:marTop w:val="154"/>
          <w:marBottom w:val="0"/>
          <w:divBdr>
            <w:top w:val="none" w:sz="0" w:space="0" w:color="auto"/>
            <w:left w:val="none" w:sz="0" w:space="0" w:color="auto"/>
            <w:bottom w:val="none" w:sz="0" w:space="0" w:color="auto"/>
            <w:right w:val="none" w:sz="0" w:space="0" w:color="auto"/>
          </w:divBdr>
        </w:div>
        <w:div w:id="135772822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1899A-7138-43B2-8A17-D59F7854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4247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How to make a transcription from a digital recording</vt:lpstr>
    </vt:vector>
  </TitlesOfParts>
  <Company>SFB 538</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transcription from a digital recording</dc:title>
  <dc:creator>Thomas Schmidt</dc:creator>
  <cp:lastModifiedBy>Karolina Kaminska</cp:lastModifiedBy>
  <cp:revision>4</cp:revision>
  <cp:lastPrinted>2010-11-26T13:58:00Z</cp:lastPrinted>
  <dcterms:created xsi:type="dcterms:W3CDTF">2013-11-06T14:46:00Z</dcterms:created>
  <dcterms:modified xsi:type="dcterms:W3CDTF">2017-02-08T15:03:00Z</dcterms:modified>
</cp:coreProperties>
</file>