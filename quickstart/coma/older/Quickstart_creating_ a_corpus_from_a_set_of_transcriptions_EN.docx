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307" w:rsidRDefault="00356307" w:rsidP="008B1E9C">
      <w:pPr>
        <w:rPr>
          <w:lang w:val="en-GB"/>
        </w:rPr>
      </w:pPr>
      <w:bookmarkStart w:id="0" w:name="_Toc361822496"/>
    </w:p>
    <w:p w:rsidR="00356307" w:rsidRPr="00683112" w:rsidRDefault="00356307" w:rsidP="00356307">
      <w:pPr>
        <w:rPr>
          <w:b/>
          <w:sz w:val="28"/>
          <w:szCs w:val="28"/>
          <w:lang w:val="en-GB"/>
          <w:rPrChange w:id="1" w:author="Karolina Kaminska" w:date="2017-02-08T16:02:00Z">
            <w:rPr>
              <w:rFonts w:ascii="Calibri" w:hAnsi="Calibri"/>
              <w:b/>
              <w:sz w:val="28"/>
              <w:szCs w:val="28"/>
              <w:lang w:val="en-GB"/>
            </w:rPr>
          </w:rPrChange>
        </w:rPr>
      </w:pPr>
      <w:bookmarkStart w:id="2" w:name="_GoBack"/>
      <w:r w:rsidRPr="00683112">
        <w:rPr>
          <w:b/>
          <w:sz w:val="28"/>
          <w:szCs w:val="28"/>
          <w:lang w:val="en-GB"/>
          <w:rPrChange w:id="3" w:author="Karolina Kaminska" w:date="2017-02-08T16:02:00Z">
            <w:rPr>
              <w:rFonts w:ascii="Calibri" w:hAnsi="Calibri"/>
              <w:b/>
              <w:sz w:val="28"/>
              <w:szCs w:val="28"/>
              <w:lang w:val="en-GB"/>
            </w:rPr>
          </w:rPrChange>
        </w:rPr>
        <w:t xml:space="preserve">Quickstart </w:t>
      </w:r>
      <w:r w:rsidR="00FB76B0" w:rsidRPr="00683112">
        <w:rPr>
          <w:b/>
          <w:sz w:val="28"/>
          <w:szCs w:val="28"/>
          <w:lang w:val="en-GB"/>
          <w:rPrChange w:id="4" w:author="Karolina Kaminska" w:date="2017-02-08T16:02:00Z">
            <w:rPr>
              <w:rFonts w:ascii="Calibri" w:hAnsi="Calibri"/>
              <w:b/>
              <w:sz w:val="28"/>
              <w:szCs w:val="28"/>
              <w:lang w:val="en-GB"/>
            </w:rPr>
          </w:rPrChange>
        </w:rPr>
        <w:t>–</w:t>
      </w:r>
      <w:r w:rsidRPr="00683112">
        <w:rPr>
          <w:b/>
          <w:sz w:val="28"/>
          <w:szCs w:val="28"/>
          <w:lang w:val="en-GB"/>
          <w:rPrChange w:id="5" w:author="Karolina Kaminska" w:date="2017-02-08T16:02:00Z">
            <w:rPr>
              <w:rFonts w:ascii="Calibri" w:hAnsi="Calibri"/>
              <w:b/>
              <w:sz w:val="28"/>
              <w:szCs w:val="28"/>
              <w:lang w:val="en-GB"/>
            </w:rPr>
          </w:rPrChange>
        </w:rPr>
        <w:t xml:space="preserve"> </w:t>
      </w:r>
      <w:r w:rsidR="00FB76B0" w:rsidRPr="00683112">
        <w:rPr>
          <w:b/>
          <w:sz w:val="28"/>
          <w:szCs w:val="28"/>
          <w:lang w:val="en-GB"/>
          <w:rPrChange w:id="6" w:author="Karolina Kaminska" w:date="2017-02-08T16:02:00Z">
            <w:rPr>
              <w:rFonts w:ascii="Calibri" w:hAnsi="Calibri"/>
              <w:b/>
              <w:sz w:val="28"/>
              <w:szCs w:val="28"/>
              <w:lang w:val="en-GB"/>
            </w:rPr>
          </w:rPrChange>
        </w:rPr>
        <w:t xml:space="preserve">Creating a </w:t>
      </w:r>
      <w:r w:rsidRPr="00683112">
        <w:rPr>
          <w:b/>
          <w:sz w:val="28"/>
          <w:szCs w:val="28"/>
          <w:lang w:val="en-GB"/>
          <w:rPrChange w:id="7" w:author="Karolina Kaminska" w:date="2017-02-08T16:02:00Z">
            <w:rPr>
              <w:rFonts w:ascii="Calibri" w:hAnsi="Calibri"/>
              <w:b/>
              <w:sz w:val="28"/>
              <w:szCs w:val="28"/>
              <w:lang w:val="en-GB"/>
            </w:rPr>
          </w:rPrChange>
        </w:rPr>
        <w:t>corpus from a set of transcriptions</w:t>
      </w:r>
      <w:bookmarkEnd w:id="2"/>
    </w:p>
    <w:p w:rsidR="00456377" w:rsidRPr="0034051E" w:rsidRDefault="0034051E" w:rsidP="0034051E">
      <w:pPr>
        <w:pStyle w:val="berschrift1"/>
        <w:numPr>
          <w:ilvl w:val="0"/>
          <w:numId w:val="0"/>
        </w:numPr>
        <w:ind w:left="357" w:hanging="357"/>
        <w:rPr>
          <w:b w:val="0"/>
          <w:lang w:val="en-GB"/>
        </w:rPr>
      </w:pPr>
      <w:r w:rsidRPr="0034051E">
        <w:rPr>
          <w:b w:val="0"/>
          <w:lang w:val="en-GB"/>
        </w:rPr>
        <w:t xml:space="preserve">A. </w:t>
      </w:r>
      <w:r w:rsidR="00815C85" w:rsidRPr="0034051E">
        <w:rPr>
          <w:b w:val="0"/>
          <w:lang w:val="en-GB"/>
        </w:rPr>
        <w:t>Preparation</w:t>
      </w:r>
      <w:bookmarkEnd w:id="0"/>
    </w:p>
    <w:p w:rsidR="00815C85" w:rsidRPr="00402F2E" w:rsidRDefault="00815C85" w:rsidP="00815C85">
      <w:pPr>
        <w:jc w:val="both"/>
        <w:rPr>
          <w:u w:val="single"/>
          <w:lang w:val="en-GB"/>
        </w:rPr>
      </w:pPr>
    </w:p>
    <w:p w:rsidR="00815C85" w:rsidRPr="00402F2E" w:rsidRDefault="00297DCB" w:rsidP="00815C85">
      <w:pPr>
        <w:autoSpaceDE w:val="0"/>
        <w:autoSpaceDN w:val="0"/>
        <w:adjustRightInd w:val="0"/>
        <w:jc w:val="both"/>
        <w:rPr>
          <w:lang w:val="en-GB"/>
        </w:rPr>
      </w:pPr>
      <w:r w:rsidRPr="00402F2E">
        <w:rPr>
          <w:lang w:val="en-GB"/>
        </w:rPr>
        <w:t>The files of the EXMARaLDA Corpus on your hard drive should be organized</w:t>
      </w:r>
      <w:r w:rsidR="00815C85" w:rsidRPr="00402F2E">
        <w:rPr>
          <w:lang w:val="en-GB"/>
        </w:rPr>
        <w:t xml:space="preserve"> as</w:t>
      </w:r>
      <w:r w:rsidRPr="00402F2E">
        <w:rPr>
          <w:lang w:val="en-GB"/>
        </w:rPr>
        <w:t xml:space="preserve"> </w:t>
      </w:r>
      <w:r w:rsidR="00815C85" w:rsidRPr="00402F2E">
        <w:rPr>
          <w:lang w:val="en-GB"/>
        </w:rPr>
        <w:t>follows:</w:t>
      </w:r>
    </w:p>
    <w:p w:rsidR="00815C85" w:rsidRPr="00402F2E" w:rsidRDefault="00815C85" w:rsidP="00815C85">
      <w:pPr>
        <w:jc w:val="both"/>
        <w:rPr>
          <w:u w:val="single"/>
          <w:lang w:val="en-GB"/>
        </w:rPr>
      </w:pPr>
    </w:p>
    <w:p w:rsidR="00815C85" w:rsidRPr="00402F2E" w:rsidRDefault="00815C85" w:rsidP="008B1E9C">
      <w:pPr>
        <w:numPr>
          <w:ilvl w:val="0"/>
          <w:numId w:val="19"/>
        </w:numPr>
        <w:spacing w:after="40"/>
        <w:ind w:left="425" w:hanging="425"/>
        <w:jc w:val="both"/>
        <w:rPr>
          <w:u w:val="single"/>
          <w:lang w:val="en-GB"/>
        </w:rPr>
      </w:pPr>
      <w:r w:rsidRPr="00402F2E">
        <w:rPr>
          <w:lang w:val="en-GB"/>
        </w:rPr>
        <w:t xml:space="preserve">Media files should be located in the same folder or in a folder </w:t>
      </w:r>
      <w:commentRangeStart w:id="8"/>
      <w:r w:rsidRPr="00402F2E">
        <w:rPr>
          <w:lang w:val="en-GB"/>
        </w:rPr>
        <w:t xml:space="preserve">beneath </w:t>
      </w:r>
      <w:commentRangeEnd w:id="8"/>
      <w:r w:rsidR="00E469C8">
        <w:rPr>
          <w:rStyle w:val="Kommentarzeichen"/>
        </w:rPr>
        <w:commentReference w:id="8"/>
      </w:r>
      <w:r w:rsidRPr="00402F2E">
        <w:rPr>
          <w:lang w:val="en-GB"/>
        </w:rPr>
        <w:t>the transcription they belong to.</w:t>
      </w:r>
    </w:p>
    <w:p w:rsidR="00815C85" w:rsidRPr="00402F2E" w:rsidRDefault="00815C85" w:rsidP="008B1E9C">
      <w:pPr>
        <w:numPr>
          <w:ilvl w:val="0"/>
          <w:numId w:val="19"/>
        </w:numPr>
        <w:spacing w:after="40"/>
        <w:ind w:left="425" w:hanging="425"/>
        <w:jc w:val="both"/>
        <w:rPr>
          <w:u w:val="single"/>
          <w:lang w:val="en-GB"/>
        </w:rPr>
      </w:pPr>
      <w:r w:rsidRPr="00402F2E">
        <w:rPr>
          <w:lang w:val="en-GB"/>
        </w:rPr>
        <w:t>Transcriptions that belong together (thematically or organizationally) should be held in the same directories.</w:t>
      </w:r>
    </w:p>
    <w:p w:rsidR="00815C85" w:rsidRPr="00402F2E" w:rsidRDefault="00815C85" w:rsidP="008B1E9C">
      <w:pPr>
        <w:numPr>
          <w:ilvl w:val="0"/>
          <w:numId w:val="19"/>
        </w:numPr>
        <w:spacing w:after="40"/>
        <w:ind w:left="425" w:hanging="425"/>
        <w:jc w:val="both"/>
        <w:rPr>
          <w:u w:val="single"/>
          <w:lang w:val="en-GB"/>
        </w:rPr>
      </w:pPr>
      <w:r w:rsidRPr="00402F2E">
        <w:rPr>
          <w:lang w:val="en-GB"/>
        </w:rPr>
        <w:t xml:space="preserve">The Coma file to be generated should be </w:t>
      </w:r>
      <w:commentRangeStart w:id="9"/>
      <w:r w:rsidRPr="00402F2E">
        <w:rPr>
          <w:lang w:val="en-GB"/>
        </w:rPr>
        <w:t xml:space="preserve">above </w:t>
      </w:r>
      <w:commentRangeEnd w:id="9"/>
      <w:r w:rsidR="00E469C8">
        <w:rPr>
          <w:rStyle w:val="Kommentarzeichen"/>
        </w:rPr>
        <w:commentReference w:id="9"/>
      </w:r>
      <w:r w:rsidRPr="00402F2E">
        <w:rPr>
          <w:lang w:val="en-GB"/>
        </w:rPr>
        <w:t>these directories. In case of using the assistant “Create corpus from transcriptions...”, this last point can be ignored as</w:t>
      </w:r>
      <w:r w:rsidR="00297DCB" w:rsidRPr="00402F2E">
        <w:rPr>
          <w:lang w:val="en-GB"/>
        </w:rPr>
        <w:t xml:space="preserve"> the</w:t>
      </w:r>
      <w:r w:rsidRPr="00402F2E">
        <w:rPr>
          <w:lang w:val="en-GB"/>
        </w:rPr>
        <w:t xml:space="preserve"> file will automatically be </w:t>
      </w:r>
      <w:r w:rsidR="00297DCB" w:rsidRPr="00402F2E">
        <w:rPr>
          <w:lang w:val="en-GB"/>
        </w:rPr>
        <w:t>located</w:t>
      </w:r>
      <w:r w:rsidRPr="00402F2E">
        <w:rPr>
          <w:lang w:val="en-GB"/>
        </w:rPr>
        <w:t xml:space="preserve"> </w:t>
      </w:r>
      <w:commentRangeStart w:id="10"/>
      <w:r w:rsidRPr="00402F2E">
        <w:rPr>
          <w:lang w:val="en-GB"/>
        </w:rPr>
        <w:t xml:space="preserve">at </w:t>
      </w:r>
      <w:commentRangeEnd w:id="10"/>
      <w:r w:rsidR="00E469C8">
        <w:rPr>
          <w:rStyle w:val="Kommentarzeichen"/>
        </w:rPr>
        <w:commentReference w:id="10"/>
      </w:r>
      <w:r w:rsidRPr="00402F2E">
        <w:rPr>
          <w:lang w:val="en-GB"/>
        </w:rPr>
        <w:t>the correct directory</w:t>
      </w:r>
      <w:r w:rsidR="00297DCB" w:rsidRPr="00402F2E">
        <w:rPr>
          <w:lang w:val="en-GB"/>
        </w:rPr>
        <w:t xml:space="preserve"> </w:t>
      </w:r>
      <w:commentRangeStart w:id="11"/>
      <w:r w:rsidR="00297DCB" w:rsidRPr="00445CF5">
        <w:rPr>
          <w:lang w:val="en-GB"/>
        </w:rPr>
        <w:t>(s. B.)</w:t>
      </w:r>
      <w:r w:rsidRPr="00445CF5">
        <w:rPr>
          <w:lang w:val="en-GB"/>
        </w:rPr>
        <w:t>.</w:t>
      </w:r>
      <w:commentRangeEnd w:id="11"/>
      <w:r w:rsidR="00E469C8">
        <w:rPr>
          <w:rStyle w:val="Kommentarzeichen"/>
        </w:rPr>
        <w:commentReference w:id="11"/>
      </w:r>
    </w:p>
    <w:p w:rsidR="00815C85" w:rsidRPr="00402F2E" w:rsidRDefault="00815C85" w:rsidP="00D25576">
      <w:pPr>
        <w:rPr>
          <w:u w:val="single"/>
          <w:lang w:val="en-GB"/>
        </w:rPr>
      </w:pPr>
    </w:p>
    <w:p w:rsidR="00274536" w:rsidRPr="00402F2E" w:rsidRDefault="000D5581" w:rsidP="005E1A60">
      <w:pPr>
        <w:autoSpaceDE w:val="0"/>
        <w:autoSpaceDN w:val="0"/>
        <w:adjustRightInd w:val="0"/>
        <w:jc w:val="both"/>
        <w:rPr>
          <w:lang w:val="en-GB"/>
        </w:rPr>
      </w:pPr>
      <w:r w:rsidRPr="00402F2E">
        <w:rPr>
          <w:lang w:val="en-GB"/>
        </w:rPr>
        <w:t>The files in the Partitur-Editor should be standardized as follows:</w:t>
      </w:r>
    </w:p>
    <w:p w:rsidR="00000127" w:rsidRPr="00402F2E" w:rsidRDefault="00000127" w:rsidP="005E1A60">
      <w:pPr>
        <w:autoSpaceDE w:val="0"/>
        <w:autoSpaceDN w:val="0"/>
        <w:adjustRightInd w:val="0"/>
        <w:jc w:val="both"/>
        <w:rPr>
          <w:lang w:val="en-GB"/>
        </w:rPr>
      </w:pPr>
    </w:p>
    <w:p w:rsidR="00000127" w:rsidRPr="00402F2E" w:rsidRDefault="000D5581" w:rsidP="008B1E9C">
      <w:pPr>
        <w:numPr>
          <w:ilvl w:val="0"/>
          <w:numId w:val="16"/>
        </w:numPr>
        <w:spacing w:after="40"/>
        <w:ind w:left="425" w:hanging="425"/>
        <w:jc w:val="both"/>
        <w:rPr>
          <w:lang w:val="en-GB"/>
        </w:rPr>
      </w:pPr>
      <w:r w:rsidRPr="00402F2E">
        <w:rPr>
          <w:lang w:val="en-GB"/>
        </w:rPr>
        <w:t>Abbreviations in the speakertable should be identical for each speaker.</w:t>
      </w:r>
    </w:p>
    <w:p w:rsidR="00000127" w:rsidRPr="00402F2E" w:rsidRDefault="000D5581" w:rsidP="008B1E9C">
      <w:pPr>
        <w:numPr>
          <w:ilvl w:val="0"/>
          <w:numId w:val="16"/>
        </w:numPr>
        <w:spacing w:after="40"/>
        <w:ind w:left="425" w:hanging="425"/>
        <w:jc w:val="both"/>
        <w:rPr>
          <w:lang w:val="en-GB"/>
        </w:rPr>
      </w:pPr>
      <w:r w:rsidRPr="00402F2E">
        <w:rPr>
          <w:lang w:val="en-GB"/>
        </w:rPr>
        <w:t xml:space="preserve">Attribute </w:t>
      </w:r>
      <w:r w:rsidRPr="00022FC0">
        <w:rPr>
          <w:lang w:val="en-GB"/>
        </w:rPr>
        <w:t>labels</w:t>
      </w:r>
      <w:r w:rsidRPr="00402F2E">
        <w:rPr>
          <w:lang w:val="en-GB"/>
        </w:rPr>
        <w:t xml:space="preserve"> in the speakertable for the same attributes should be </w:t>
      </w:r>
      <w:commentRangeStart w:id="12"/>
      <w:r w:rsidRPr="00402F2E">
        <w:rPr>
          <w:lang w:val="en-GB"/>
        </w:rPr>
        <w:t>the same.</w:t>
      </w:r>
      <w:commentRangeEnd w:id="12"/>
      <w:r w:rsidR="00E469C8">
        <w:rPr>
          <w:rStyle w:val="Kommentarzeichen"/>
        </w:rPr>
        <w:commentReference w:id="12"/>
      </w:r>
    </w:p>
    <w:p w:rsidR="00000127" w:rsidRPr="00402F2E" w:rsidRDefault="000D5581" w:rsidP="008B1E9C">
      <w:pPr>
        <w:numPr>
          <w:ilvl w:val="0"/>
          <w:numId w:val="16"/>
        </w:numPr>
        <w:spacing w:after="40"/>
        <w:ind w:left="425" w:hanging="425"/>
        <w:jc w:val="both"/>
        <w:rPr>
          <w:lang w:val="en-GB"/>
        </w:rPr>
      </w:pPr>
      <w:r w:rsidRPr="00402F2E">
        <w:rPr>
          <w:lang w:val="en-GB"/>
        </w:rPr>
        <w:t xml:space="preserve">Attribute </w:t>
      </w:r>
      <w:r w:rsidRPr="00022FC0">
        <w:rPr>
          <w:lang w:val="en-GB"/>
        </w:rPr>
        <w:t>labels</w:t>
      </w:r>
      <w:r w:rsidRPr="00402F2E">
        <w:rPr>
          <w:lang w:val="en-GB"/>
        </w:rPr>
        <w:t xml:space="preserve"> in the metadata for the same kind of attribute should be identical. </w:t>
      </w:r>
    </w:p>
    <w:p w:rsidR="00274536" w:rsidRPr="00402F2E" w:rsidRDefault="00274536" w:rsidP="005E1A60">
      <w:pPr>
        <w:autoSpaceDE w:val="0"/>
        <w:autoSpaceDN w:val="0"/>
        <w:adjustRightInd w:val="0"/>
        <w:jc w:val="both"/>
        <w:rPr>
          <w:lang w:val="en-GB"/>
        </w:rPr>
      </w:pPr>
    </w:p>
    <w:p w:rsidR="007F3F14" w:rsidRPr="0034051E" w:rsidRDefault="0034051E" w:rsidP="0034051E">
      <w:pPr>
        <w:pStyle w:val="berschrift1"/>
        <w:numPr>
          <w:ilvl w:val="0"/>
          <w:numId w:val="0"/>
        </w:numPr>
        <w:ind w:left="357" w:hanging="357"/>
        <w:rPr>
          <w:b w:val="0"/>
          <w:lang w:val="en-GB"/>
        </w:rPr>
      </w:pPr>
      <w:bookmarkStart w:id="13" w:name="_Toc361822497"/>
      <w:r w:rsidRPr="0034051E">
        <w:rPr>
          <w:b w:val="0"/>
          <w:lang w:val="en-GB"/>
        </w:rPr>
        <w:t xml:space="preserve">B. </w:t>
      </w:r>
      <w:r w:rsidR="005E4D4E" w:rsidRPr="0034051E">
        <w:rPr>
          <w:b w:val="0"/>
          <w:lang w:val="en-GB"/>
        </w:rPr>
        <w:t>Using the assistant</w:t>
      </w:r>
      <w:bookmarkEnd w:id="13"/>
    </w:p>
    <w:p w:rsidR="006964FF" w:rsidRPr="00402F2E" w:rsidRDefault="006964FF" w:rsidP="00456377">
      <w:pPr>
        <w:rPr>
          <w:u w:val="single"/>
          <w:lang w:val="en-GB"/>
        </w:rPr>
      </w:pPr>
    </w:p>
    <w:p w:rsidR="00871F4F" w:rsidRPr="00402F2E" w:rsidRDefault="005E4D4E" w:rsidP="005E4D4E">
      <w:pPr>
        <w:autoSpaceDE w:val="0"/>
        <w:autoSpaceDN w:val="0"/>
        <w:adjustRightInd w:val="0"/>
        <w:jc w:val="both"/>
        <w:rPr>
          <w:lang w:val="en-GB"/>
        </w:rPr>
      </w:pPr>
      <w:r w:rsidRPr="00402F2E">
        <w:rPr>
          <w:lang w:val="en-GB"/>
        </w:rPr>
        <w:t>This assistant is used to create a Coma file from a set of EXMARaLDA-transcriptions that already have metadata stored in their transcriptionheads.</w:t>
      </w:r>
      <w:r w:rsidR="00F90D8E" w:rsidRPr="00402F2E">
        <w:rPr>
          <w:lang w:val="en-GB"/>
        </w:rPr>
        <w:t xml:space="preserve"> It </w:t>
      </w:r>
      <w:r w:rsidRPr="00402F2E">
        <w:rPr>
          <w:lang w:val="en-GB"/>
        </w:rPr>
        <w:t>will lead you through the necessary</w:t>
      </w:r>
      <w:r w:rsidR="00F90D8E" w:rsidRPr="00402F2E">
        <w:rPr>
          <w:lang w:val="en-GB"/>
        </w:rPr>
        <w:t xml:space="preserve"> s</w:t>
      </w:r>
      <w:r w:rsidRPr="00402F2E">
        <w:rPr>
          <w:lang w:val="en-GB"/>
        </w:rPr>
        <w:t>teps</w:t>
      </w:r>
      <w:r w:rsidR="006964FF" w:rsidRPr="00402F2E">
        <w:rPr>
          <w:lang w:val="en-GB"/>
        </w:rPr>
        <w:t>:</w:t>
      </w:r>
      <w:r w:rsidR="00871F4F" w:rsidRPr="00402F2E">
        <w:rPr>
          <w:lang w:val="en-GB"/>
        </w:rPr>
        <w:t xml:space="preserve"> </w:t>
      </w:r>
    </w:p>
    <w:p w:rsidR="00871F4F" w:rsidRPr="00402F2E" w:rsidRDefault="00871F4F" w:rsidP="006964FF">
      <w:pPr>
        <w:autoSpaceDE w:val="0"/>
        <w:autoSpaceDN w:val="0"/>
        <w:adjustRightInd w:val="0"/>
        <w:jc w:val="both"/>
        <w:rPr>
          <w:lang w:val="en-GB"/>
        </w:rPr>
      </w:pPr>
    </w:p>
    <w:p w:rsidR="00461312" w:rsidRPr="00402F2E" w:rsidRDefault="00C962B3" w:rsidP="00A3413E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 w:rsidRPr="00402F2E">
        <w:rPr>
          <w:lang w:val="en-GB"/>
        </w:rPr>
        <w:t>Open</w:t>
      </w:r>
      <w:r w:rsidR="00871F4F" w:rsidRPr="00402F2E">
        <w:rPr>
          <w:lang w:val="en-GB"/>
        </w:rPr>
        <w:t xml:space="preserve"> </w:t>
      </w:r>
      <w:del w:id="14" w:author="Carolin Frontzeck" w:date="2014-05-19T14:02:00Z">
        <w:r w:rsidR="0050005C" w:rsidRPr="0050005C" w:rsidDel="00042498">
          <w:rPr>
            <w:rFonts w:ascii="Arial Black" w:hAnsi="Arial Black"/>
            <w:sz w:val="20"/>
            <w:szCs w:val="20"/>
            <w:lang w:val="en-GB"/>
          </w:rPr>
          <w:delText>EXAKT</w:delText>
        </w:r>
        <w:r w:rsidR="0050005C" w:rsidRPr="0050005C" w:rsidDel="00042498">
          <w:rPr>
            <w:lang w:val="en-GB"/>
          </w:rPr>
          <w:delText xml:space="preserve"> </w:delText>
        </w:r>
      </w:del>
      <w:ins w:id="15" w:author="Carolin Frontzeck" w:date="2014-05-19T14:02:00Z">
        <w:r w:rsidR="00042498">
          <w:rPr>
            <w:rFonts w:ascii="Arial Black" w:hAnsi="Arial Black"/>
            <w:sz w:val="20"/>
            <w:szCs w:val="20"/>
            <w:lang w:val="en-GB"/>
          </w:rPr>
          <w:t>COMA</w:t>
        </w:r>
        <w:r w:rsidR="00042498" w:rsidRPr="0050005C">
          <w:rPr>
            <w:lang w:val="en-GB"/>
          </w:rPr>
          <w:t xml:space="preserve"> </w:t>
        </w:r>
      </w:ins>
      <w:r w:rsidR="0050005C" w:rsidRPr="0050005C">
        <w:rPr>
          <w:lang w:val="en-GB"/>
        </w:rPr>
        <w:t xml:space="preserve">and click on </w:t>
      </w:r>
      <w:r w:rsidRPr="00402F2E">
        <w:rPr>
          <w:rFonts w:ascii="Arial Black" w:hAnsi="Arial Black"/>
          <w:sz w:val="20"/>
          <w:szCs w:val="20"/>
          <w:lang w:val="en-GB"/>
        </w:rPr>
        <w:t>File</w:t>
      </w:r>
      <w:r w:rsidR="00871F4F" w:rsidRPr="00402F2E">
        <w:rPr>
          <w:rFonts w:ascii="Arial Black" w:hAnsi="Arial Black"/>
          <w:sz w:val="20"/>
          <w:szCs w:val="20"/>
          <w:lang w:val="en-GB"/>
        </w:rPr>
        <w:t xml:space="preserve"> &gt; </w:t>
      </w:r>
      <w:r w:rsidRPr="00402F2E">
        <w:rPr>
          <w:rFonts w:ascii="Arial Black" w:hAnsi="Arial Black"/>
          <w:sz w:val="20"/>
          <w:szCs w:val="20"/>
          <w:lang w:val="en-GB"/>
        </w:rPr>
        <w:t>Create a corpus from transcriptions…</w:t>
      </w:r>
      <w:r w:rsidR="00871F4F" w:rsidRPr="00402F2E">
        <w:rPr>
          <w:lang w:val="en-GB"/>
        </w:rPr>
        <w:t>.</w:t>
      </w:r>
      <w:r w:rsidR="00871F4F" w:rsidRPr="00402F2E">
        <w:rPr>
          <w:noProof/>
          <w:lang w:val="en-GB"/>
        </w:rPr>
        <w:t xml:space="preserve"> </w:t>
      </w:r>
      <w:r w:rsidRPr="00402F2E">
        <w:rPr>
          <w:noProof/>
          <w:lang w:val="en-GB"/>
        </w:rPr>
        <w:t xml:space="preserve">Enter the name </w:t>
      </w:r>
      <w:commentRangeStart w:id="16"/>
      <w:r w:rsidRPr="00402F2E">
        <w:rPr>
          <w:noProof/>
          <w:lang w:val="en-GB"/>
        </w:rPr>
        <w:t xml:space="preserve">for </w:t>
      </w:r>
      <w:commentRangeEnd w:id="16"/>
      <w:r w:rsidR="00E469C8">
        <w:rPr>
          <w:rStyle w:val="Kommentarzeichen"/>
        </w:rPr>
        <w:commentReference w:id="16"/>
      </w:r>
      <w:r w:rsidRPr="00402F2E">
        <w:rPr>
          <w:noProof/>
          <w:lang w:val="en-GB"/>
        </w:rPr>
        <w:t xml:space="preserve">your corpus into the text field </w:t>
      </w:r>
      <w:r w:rsidR="0050005C">
        <w:rPr>
          <w:rFonts w:ascii="Arial Black" w:hAnsi="Arial Black"/>
          <w:sz w:val="20"/>
          <w:szCs w:val="20"/>
          <w:lang w:val="en-GB"/>
        </w:rPr>
        <w:t>Name of cor</w:t>
      </w:r>
      <w:r w:rsidRPr="00402F2E">
        <w:rPr>
          <w:rFonts w:ascii="Arial Black" w:hAnsi="Arial Black"/>
          <w:sz w:val="20"/>
          <w:szCs w:val="20"/>
          <w:lang w:val="en-GB"/>
        </w:rPr>
        <w:t>pus</w:t>
      </w:r>
      <w:r w:rsidRPr="00402F2E">
        <w:rPr>
          <w:noProof/>
          <w:lang w:val="en-GB"/>
        </w:rPr>
        <w:t>. Then click on</w:t>
      </w:r>
      <w:r w:rsidR="00C40CB3" w:rsidRPr="00402F2E">
        <w:rPr>
          <w:noProof/>
          <w:lang w:val="en-GB"/>
        </w:rPr>
        <w:t xml:space="preserve"> the</w:t>
      </w:r>
      <w:r w:rsidRPr="00402F2E">
        <w:rPr>
          <w:noProof/>
          <w:lang w:val="en-GB"/>
        </w:rPr>
        <w:t xml:space="preserve"> </w:t>
      </w:r>
      <w:r w:rsidRPr="00402F2E">
        <w:rPr>
          <w:rFonts w:ascii="Arial Black" w:hAnsi="Arial Black"/>
          <w:sz w:val="20"/>
          <w:szCs w:val="20"/>
          <w:lang w:val="en-GB"/>
        </w:rPr>
        <w:t>Browse…</w:t>
      </w:r>
      <w:r w:rsidRPr="00402F2E">
        <w:rPr>
          <w:noProof/>
          <w:lang w:val="en-GB"/>
        </w:rPr>
        <w:t xml:space="preserve">-button and navigate to the directory above all directories that contain transcriptions to be added to the corpus. The filename will </w:t>
      </w:r>
      <w:commentRangeStart w:id="17"/>
      <w:r w:rsidRPr="00402F2E">
        <w:rPr>
          <w:noProof/>
          <w:lang w:val="en-GB"/>
        </w:rPr>
        <w:t xml:space="preserve">already </w:t>
      </w:r>
      <w:commentRangeEnd w:id="17"/>
      <w:r w:rsidR="00E469C8">
        <w:rPr>
          <w:rStyle w:val="Kommentarzeichen"/>
        </w:rPr>
        <w:commentReference w:id="17"/>
      </w:r>
      <w:r w:rsidRPr="00402F2E">
        <w:rPr>
          <w:noProof/>
          <w:lang w:val="en-GB"/>
        </w:rPr>
        <w:t xml:space="preserve">be </w:t>
      </w:r>
      <w:commentRangeStart w:id="18"/>
      <w:r w:rsidRPr="00402F2E">
        <w:rPr>
          <w:noProof/>
          <w:lang w:val="en-GB"/>
        </w:rPr>
        <w:t xml:space="preserve">filled </w:t>
      </w:r>
      <w:commentRangeEnd w:id="18"/>
      <w:r w:rsidR="00E469C8">
        <w:rPr>
          <w:rStyle w:val="Kommentarzeichen"/>
        </w:rPr>
        <w:commentReference w:id="18"/>
      </w:r>
      <w:r w:rsidRPr="00402F2E">
        <w:rPr>
          <w:noProof/>
          <w:lang w:val="en-GB"/>
        </w:rPr>
        <w:t xml:space="preserve">with the name you chose for </w:t>
      </w:r>
      <w:commentRangeStart w:id="19"/>
      <w:r w:rsidRPr="00402F2E">
        <w:rPr>
          <w:noProof/>
          <w:lang w:val="en-GB"/>
        </w:rPr>
        <w:t xml:space="preserve">thecorpus </w:t>
      </w:r>
      <w:commentRangeEnd w:id="19"/>
      <w:r w:rsidR="00E469C8">
        <w:rPr>
          <w:rStyle w:val="Kommentarzeichen"/>
        </w:rPr>
        <w:commentReference w:id="19"/>
      </w:r>
      <w:r w:rsidRPr="00402F2E">
        <w:rPr>
          <w:noProof/>
          <w:lang w:val="en-GB"/>
        </w:rPr>
        <w:t xml:space="preserve">– </w:t>
      </w:r>
      <w:commentRangeStart w:id="20"/>
      <w:r w:rsidRPr="00402F2E">
        <w:rPr>
          <w:noProof/>
          <w:lang w:val="en-GB"/>
        </w:rPr>
        <w:t>if you want to change it, you can do it now</w:t>
      </w:r>
      <w:commentRangeEnd w:id="20"/>
      <w:r w:rsidR="00E469C8">
        <w:rPr>
          <w:rStyle w:val="Kommentarzeichen"/>
        </w:rPr>
        <w:commentReference w:id="20"/>
      </w:r>
      <w:r w:rsidRPr="00402F2E">
        <w:rPr>
          <w:noProof/>
          <w:lang w:val="en-GB"/>
        </w:rPr>
        <w:t>.</w:t>
      </w:r>
      <w:r w:rsidR="00FA526A" w:rsidRPr="00402F2E">
        <w:rPr>
          <w:noProof/>
          <w:lang w:val="en-GB"/>
        </w:rPr>
        <w:t xml:space="preserve"> Continue by clicking</w:t>
      </w:r>
      <w:r w:rsidR="00461312" w:rsidRPr="00402F2E">
        <w:rPr>
          <w:lang w:val="en-GB"/>
        </w:rPr>
        <w:t xml:space="preserve"> </w:t>
      </w:r>
      <w:r w:rsidR="00FA526A" w:rsidRPr="00402F2E">
        <w:rPr>
          <w:rFonts w:ascii="Arial Black" w:hAnsi="Arial Black"/>
          <w:sz w:val="20"/>
          <w:szCs w:val="20"/>
          <w:lang w:val="en-GB"/>
        </w:rPr>
        <w:t>next</w:t>
      </w:r>
      <w:r w:rsidR="00461312" w:rsidRPr="00402F2E">
        <w:rPr>
          <w:rFonts w:ascii="Arial Black" w:hAnsi="Arial Black"/>
          <w:sz w:val="20"/>
          <w:szCs w:val="20"/>
          <w:lang w:val="en-GB"/>
        </w:rPr>
        <w:t xml:space="preserve"> &gt;</w:t>
      </w:r>
      <w:r w:rsidR="00FD765A" w:rsidRPr="00402F2E">
        <w:rPr>
          <w:lang w:val="en-GB"/>
        </w:rPr>
        <w:t>.</w:t>
      </w:r>
    </w:p>
    <w:p w:rsidR="00595E87" w:rsidRPr="00402F2E" w:rsidRDefault="00683112" w:rsidP="002F3C1A">
      <w:pPr>
        <w:autoSpaceDE w:val="0"/>
        <w:autoSpaceDN w:val="0"/>
        <w:adjustRightInd w:val="0"/>
        <w:jc w:val="both"/>
        <w:rPr>
          <w:lang w:val="en-GB"/>
        </w:rPr>
      </w:pPr>
      <w:r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left:0;text-align:left;margin-left:25.75pt;margin-top:9.2pt;width:358.8pt;height:174.05pt;z-index:251654144" wrapcoords="-36 0 -36 21526 21600 21526 21600 0 -36 0">
            <v:imagedata r:id="rId10" o:title=""/>
          </v:shape>
        </w:pict>
      </w: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981D5F" w:rsidRPr="00402F2E" w:rsidRDefault="00981D5F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40CB3" w:rsidRDefault="00C40C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34051E" w:rsidRPr="00402F2E" w:rsidRDefault="0034051E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981D5F" w:rsidRPr="00402F2E" w:rsidRDefault="00981D5F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C40CB3" w:rsidP="00C40CB3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 w:rsidRPr="00402F2E">
        <w:rPr>
          <w:lang w:val="en-GB"/>
        </w:rPr>
        <w:lastRenderedPageBreak/>
        <w:t xml:space="preserve">In this step, you can select the transcriptions to be included into the corpus. You can (de-) select single files with the checkboxes in the first column. The checkboxes in the last column are not clickable – they signal whether the transcription is a basic (unchecked) or segmented (checked) transcription. You can choose to include only segmented transcriptions by clicking on the “deselect all” and then on the “select basic transcriptions”-button. </w:t>
      </w:r>
    </w:p>
    <w:p w:rsidR="00B60C9C" w:rsidRPr="00402F2E" w:rsidRDefault="00683112" w:rsidP="00B60C9C">
      <w:pPr>
        <w:autoSpaceDE w:val="0"/>
        <w:autoSpaceDN w:val="0"/>
        <w:adjustRightInd w:val="0"/>
        <w:ind w:left="426"/>
        <w:jc w:val="both"/>
        <w:rPr>
          <w:lang w:val="en-GB"/>
        </w:rPr>
      </w:pPr>
      <w:r>
        <w:rPr>
          <w:noProof/>
          <w:lang w:val="en-GB"/>
        </w:rPr>
        <w:pict>
          <v:shape id="_x0000_s1060" type="#_x0000_t75" style="position:absolute;left:0;text-align:left;margin-left:21.55pt;margin-top:11.8pt;width:351.85pt;height:169.85pt;z-index:-251661312" wrapcoords="-46 0 -46 21504 21600 21504 21600 0 -46 0">
            <v:imagedata r:id="rId11" o:title=""/>
            <w10:wrap type="tight"/>
          </v:shape>
        </w:pict>
      </w:r>
    </w:p>
    <w:p w:rsidR="00C40CB3" w:rsidRPr="00402F2E" w:rsidRDefault="00C40CB3" w:rsidP="00B60C9C">
      <w:pPr>
        <w:autoSpaceDE w:val="0"/>
        <w:autoSpaceDN w:val="0"/>
        <w:adjustRightInd w:val="0"/>
        <w:jc w:val="both"/>
        <w:rPr>
          <w:lang w:val="en-GB"/>
        </w:rPr>
      </w:pPr>
      <w:r w:rsidRPr="00402F2E">
        <w:rPr>
          <w:lang w:val="en-GB"/>
        </w:rPr>
        <w:t xml:space="preserve">When you are done with your selection, click </w:t>
      </w:r>
      <w:r w:rsidRPr="00402F2E">
        <w:rPr>
          <w:rFonts w:ascii="Arial Black" w:hAnsi="Arial Black"/>
          <w:sz w:val="20"/>
          <w:szCs w:val="20"/>
          <w:lang w:val="en-GB"/>
        </w:rPr>
        <w:t>next &gt;</w:t>
      </w:r>
      <w:r w:rsidRPr="00402F2E">
        <w:rPr>
          <w:lang w:val="en-GB"/>
        </w:rPr>
        <w:t>.</w:t>
      </w: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C40CB3" w:rsidRPr="00402F2E" w:rsidRDefault="00C40CB3" w:rsidP="00C40CB3">
      <w:pPr>
        <w:autoSpaceDE w:val="0"/>
        <w:autoSpaceDN w:val="0"/>
        <w:adjustRightInd w:val="0"/>
        <w:rPr>
          <w:lang w:val="en-GB"/>
        </w:rPr>
      </w:pPr>
    </w:p>
    <w:p w:rsidR="005861E2" w:rsidRPr="00402F2E" w:rsidRDefault="005861E2" w:rsidP="00F9277C">
      <w:pPr>
        <w:autoSpaceDE w:val="0"/>
        <w:autoSpaceDN w:val="0"/>
        <w:adjustRightInd w:val="0"/>
        <w:rPr>
          <w:lang w:val="en-GB"/>
        </w:rPr>
      </w:pPr>
    </w:p>
    <w:p w:rsidR="00000127" w:rsidRPr="00402F2E" w:rsidRDefault="00000127" w:rsidP="00F9277C">
      <w:pPr>
        <w:autoSpaceDE w:val="0"/>
        <w:autoSpaceDN w:val="0"/>
        <w:adjustRightInd w:val="0"/>
        <w:rPr>
          <w:lang w:val="en-GB"/>
        </w:rPr>
      </w:pPr>
    </w:p>
    <w:p w:rsidR="00772FF2" w:rsidRDefault="00683112" w:rsidP="00B60C9C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>
        <w:rPr>
          <w:noProof/>
          <w:lang w:val="en-GB"/>
        </w:rPr>
        <w:pict>
          <v:shape id="_x0000_s1061" type="#_x0000_t75" style="position:absolute;left:0;text-align:left;margin-left:21.55pt;margin-top:47.75pt;width:304.4pt;height:146.95pt;z-index:-251660288" wrapcoords="-36 0 -36 21526 21600 21526 21600 0 -36 0">
            <v:imagedata r:id="rId12" o:title=""/>
            <w10:wrap type="tight"/>
          </v:shape>
        </w:pict>
      </w:r>
      <w:r w:rsidR="00B60C9C" w:rsidRPr="00402F2E">
        <w:rPr>
          <w:lang w:val="en-GB"/>
        </w:rPr>
        <w:t xml:space="preserve">In this step you can decide to </w:t>
      </w:r>
      <w:commentRangeStart w:id="21"/>
      <w:r w:rsidR="00B60C9C" w:rsidRPr="00402F2E">
        <w:rPr>
          <w:lang w:val="en-GB"/>
        </w:rPr>
        <w:t xml:space="preserve">create segmented from </w:t>
      </w:r>
      <w:commentRangeEnd w:id="21"/>
      <w:r w:rsidR="004B2757">
        <w:rPr>
          <w:rStyle w:val="Kommentarzeichen"/>
        </w:rPr>
        <w:commentReference w:id="21"/>
      </w:r>
      <w:r w:rsidR="00B60C9C" w:rsidRPr="00402F2E">
        <w:rPr>
          <w:lang w:val="en-GB"/>
        </w:rPr>
        <w:t>basic transcriptions while creating the corpus if you have not already done so. Furth</w:t>
      </w:r>
      <w:r w:rsidR="008B1E9C">
        <w:rPr>
          <w:lang w:val="en-GB"/>
        </w:rPr>
        <w:t xml:space="preserve">er information about basic- and </w:t>
      </w:r>
      <w:r w:rsidR="00B60C9C" w:rsidRPr="00402F2E">
        <w:rPr>
          <w:lang w:val="en-GB"/>
        </w:rPr>
        <w:t xml:space="preserve">segmented </w:t>
      </w:r>
      <w:commentRangeStart w:id="22"/>
      <w:r w:rsidR="00B60C9C" w:rsidRPr="00402F2E">
        <w:rPr>
          <w:lang w:val="en-GB"/>
        </w:rPr>
        <w:t xml:space="preserve">transcription </w:t>
      </w:r>
      <w:commentRangeEnd w:id="22"/>
      <w:r w:rsidR="004B2757">
        <w:rPr>
          <w:rStyle w:val="Kommentarzeichen"/>
        </w:rPr>
        <w:commentReference w:id="22"/>
      </w:r>
      <w:r w:rsidR="00B60C9C" w:rsidRPr="00402F2E">
        <w:rPr>
          <w:lang w:val="en-GB"/>
        </w:rPr>
        <w:t>can be found in “Under-standing the basics of EXMARaLDA”.</w:t>
      </w:r>
      <w:r w:rsidR="00FD765A" w:rsidRPr="00402F2E">
        <w:rPr>
          <w:lang w:val="en-GB"/>
        </w:rPr>
        <w:t xml:space="preserve"> </w:t>
      </w:r>
      <w:r w:rsidR="00B60C9C" w:rsidRPr="00402F2E">
        <w:rPr>
          <w:lang w:val="en-GB"/>
        </w:rPr>
        <w:t>When you are done with your segmen-tation settings, click</w:t>
      </w:r>
      <w:r w:rsidR="00FD765A" w:rsidRPr="00402F2E">
        <w:rPr>
          <w:lang w:val="en-GB"/>
        </w:rPr>
        <w:t xml:space="preserve"> </w:t>
      </w:r>
      <w:r w:rsidR="00B60C9C" w:rsidRPr="00402F2E">
        <w:rPr>
          <w:rFonts w:ascii="Arial Black" w:hAnsi="Arial Black"/>
          <w:sz w:val="20"/>
          <w:szCs w:val="20"/>
          <w:lang w:val="en-GB"/>
        </w:rPr>
        <w:t>next</w:t>
      </w:r>
      <w:r w:rsidR="00FD765A" w:rsidRPr="00402F2E">
        <w:rPr>
          <w:rFonts w:ascii="Arial Black" w:hAnsi="Arial Black"/>
          <w:sz w:val="20"/>
          <w:szCs w:val="20"/>
          <w:lang w:val="en-GB"/>
        </w:rPr>
        <w:t xml:space="preserve"> &gt;</w:t>
      </w:r>
      <w:r w:rsidR="00FD765A" w:rsidRPr="00402F2E">
        <w:rPr>
          <w:lang w:val="en-GB"/>
        </w:rPr>
        <w:t>.</w:t>
      </w:r>
    </w:p>
    <w:p w:rsidR="008B1E9C" w:rsidRDefault="008B1E9C" w:rsidP="008B1E9C">
      <w:pPr>
        <w:autoSpaceDE w:val="0"/>
        <w:autoSpaceDN w:val="0"/>
        <w:adjustRightInd w:val="0"/>
        <w:jc w:val="both"/>
        <w:rPr>
          <w:lang w:val="en-GB"/>
        </w:rPr>
      </w:pPr>
    </w:p>
    <w:p w:rsidR="008B1E9C" w:rsidRDefault="008B1E9C" w:rsidP="008B1E9C">
      <w:pPr>
        <w:autoSpaceDE w:val="0"/>
        <w:autoSpaceDN w:val="0"/>
        <w:adjustRightInd w:val="0"/>
        <w:jc w:val="both"/>
        <w:rPr>
          <w:lang w:val="en-GB"/>
        </w:rPr>
      </w:pPr>
    </w:p>
    <w:p w:rsidR="008B1E9C" w:rsidRDefault="008B1E9C" w:rsidP="008B1E9C">
      <w:pPr>
        <w:autoSpaceDE w:val="0"/>
        <w:autoSpaceDN w:val="0"/>
        <w:adjustRightInd w:val="0"/>
        <w:jc w:val="both"/>
        <w:rPr>
          <w:lang w:val="en-GB"/>
        </w:rPr>
      </w:pPr>
    </w:p>
    <w:p w:rsidR="008B1E9C" w:rsidRPr="00402F2E" w:rsidRDefault="008B1E9C" w:rsidP="008B1E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Default="00B60C9C" w:rsidP="007C52A5">
      <w:pPr>
        <w:rPr>
          <w:lang w:val="en-GB"/>
        </w:rPr>
      </w:pPr>
    </w:p>
    <w:p w:rsidR="00FB76B0" w:rsidRPr="00402F2E" w:rsidRDefault="00FB76B0" w:rsidP="007C52A5">
      <w:pPr>
        <w:rPr>
          <w:lang w:val="en-GB"/>
        </w:rPr>
      </w:pPr>
    </w:p>
    <w:p w:rsidR="00B60C9C" w:rsidRPr="00402F2E" w:rsidRDefault="00B60C9C" w:rsidP="007C52A5">
      <w:pPr>
        <w:rPr>
          <w:lang w:val="en-GB"/>
        </w:rPr>
      </w:pPr>
    </w:p>
    <w:p w:rsidR="002E7993" w:rsidRPr="00402F2E" w:rsidRDefault="002E7993" w:rsidP="002E7993">
      <w:pPr>
        <w:autoSpaceDE w:val="0"/>
        <w:autoSpaceDN w:val="0"/>
        <w:adjustRightInd w:val="0"/>
        <w:rPr>
          <w:lang w:val="en-GB"/>
        </w:rPr>
      </w:pPr>
    </w:p>
    <w:p w:rsidR="00A3413E" w:rsidRPr="008B1E9C" w:rsidRDefault="00683112" w:rsidP="008B1E9C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>
        <w:rPr>
          <w:noProof/>
          <w:lang w:val="en-GB"/>
        </w:rPr>
        <w:pict>
          <v:shape id="_x0000_s1062" type="#_x0000_t75" style="position:absolute;left:0;text-align:left;margin-left:137pt;margin-top:33.4pt;width:312.25pt;height:151.45pt;z-index:-251659264" wrapcoords="-49 0 -49 21500 21600 21500 21600 0 -49 0">
            <v:imagedata r:id="rId13" o:title=""/>
            <w10:wrap type="tight"/>
          </v:shape>
        </w:pict>
      </w:r>
      <w:r w:rsidR="00B60C9C" w:rsidRPr="008B1E9C">
        <w:rPr>
          <w:lang w:val="en-GB"/>
        </w:rPr>
        <w:t>With</w:t>
      </w:r>
      <w:r w:rsidR="00B60C9C" w:rsidRPr="008B1E9C">
        <w:rPr>
          <w:rFonts w:ascii="Arial Black" w:hAnsi="Arial Black"/>
          <w:sz w:val="20"/>
          <w:szCs w:val="20"/>
          <w:lang w:val="en-GB"/>
        </w:rPr>
        <w:t xml:space="preserve"> Metadata assignment</w:t>
      </w:r>
      <w:r w:rsidR="00B60C9C" w:rsidRPr="008B1E9C">
        <w:rPr>
          <w:lang w:val="en-GB"/>
        </w:rPr>
        <w:t xml:space="preserve"> you decide</w:t>
      </w:r>
      <w:commentRangeStart w:id="23"/>
      <w:r w:rsidR="00B60C9C" w:rsidRPr="008B1E9C">
        <w:rPr>
          <w:lang w:val="en-GB"/>
        </w:rPr>
        <w:t>,</w:t>
      </w:r>
      <w:commentRangeEnd w:id="23"/>
      <w:r w:rsidR="00E469C8">
        <w:rPr>
          <w:rStyle w:val="Kommentarzeichen"/>
        </w:rPr>
        <w:commentReference w:id="23"/>
      </w:r>
      <w:r w:rsidR="00B60C9C" w:rsidRPr="008B1E9C">
        <w:rPr>
          <w:lang w:val="en-GB"/>
        </w:rPr>
        <w:t xml:space="preserve"> how the metadata found in the transcriptions (all fields found are shown in the second column of the table) will be used in the Coma-metadata</w:t>
      </w:r>
      <w:r w:rsidR="00497399" w:rsidRPr="008B1E9C">
        <w:rPr>
          <w:lang w:val="en-GB"/>
        </w:rPr>
        <w:t>-</w:t>
      </w:r>
      <w:r w:rsidR="00B60C9C" w:rsidRPr="008B1E9C">
        <w:rPr>
          <w:lang w:val="en-GB"/>
        </w:rPr>
        <w:t>file.</w:t>
      </w:r>
      <w:r w:rsidR="002E7993" w:rsidRPr="008B1E9C">
        <w:rPr>
          <w:lang w:val="en-GB"/>
        </w:rPr>
        <w:t xml:space="preserve"> </w:t>
      </w:r>
      <w:r w:rsidR="00FD765A" w:rsidRPr="008B1E9C">
        <w:rPr>
          <w:lang w:val="en-GB"/>
        </w:rPr>
        <w:t xml:space="preserve"> </w:t>
      </w: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DC32E8" w:rsidP="00DC32E8">
      <w:pPr>
        <w:ind w:left="426"/>
        <w:jc w:val="both"/>
        <w:rPr>
          <w:lang w:val="en-GB"/>
        </w:rPr>
      </w:pPr>
      <w:r w:rsidRPr="00402F2E">
        <w:rPr>
          <w:lang w:val="en-GB"/>
        </w:rPr>
        <w:t xml:space="preserve">If you are done </w:t>
      </w:r>
      <w:commentRangeStart w:id="24"/>
      <w:r w:rsidRPr="00402F2E">
        <w:rPr>
          <w:lang w:val="en-GB"/>
        </w:rPr>
        <w:t xml:space="preserve">making </w:t>
      </w:r>
      <w:commentRangeEnd w:id="24"/>
      <w:r w:rsidR="00E469C8">
        <w:rPr>
          <w:rStyle w:val="Kommentarzeichen"/>
        </w:rPr>
        <w:commentReference w:id="24"/>
      </w:r>
      <w:r w:rsidRPr="00402F2E">
        <w:rPr>
          <w:lang w:val="en-GB"/>
        </w:rPr>
        <w:t xml:space="preserve">the metadata assignments, click </w:t>
      </w:r>
      <w:r w:rsidRPr="00402F2E">
        <w:rPr>
          <w:rFonts w:ascii="Arial Black" w:hAnsi="Arial Black"/>
          <w:sz w:val="20"/>
          <w:szCs w:val="20"/>
          <w:lang w:val="en-GB"/>
        </w:rPr>
        <w:t>next &gt;</w:t>
      </w:r>
      <w:r w:rsidRPr="00402F2E">
        <w:rPr>
          <w:lang w:val="en-GB"/>
        </w:rPr>
        <w:t>.</w:t>
      </w:r>
    </w:p>
    <w:p w:rsidR="00501D8E" w:rsidRPr="00402F2E" w:rsidRDefault="00501D8E" w:rsidP="00501D8E">
      <w:pPr>
        <w:autoSpaceDE w:val="0"/>
        <w:autoSpaceDN w:val="0"/>
        <w:adjustRightInd w:val="0"/>
        <w:rPr>
          <w:lang w:val="en-GB"/>
        </w:rPr>
      </w:pPr>
    </w:p>
    <w:p w:rsidR="00A3413E" w:rsidRPr="00402F2E" w:rsidRDefault="00A3413E" w:rsidP="00501D8E">
      <w:pPr>
        <w:autoSpaceDE w:val="0"/>
        <w:autoSpaceDN w:val="0"/>
        <w:adjustRightInd w:val="0"/>
        <w:rPr>
          <w:lang w:val="en-GB"/>
        </w:rPr>
      </w:pPr>
    </w:p>
    <w:p w:rsidR="00A3413E" w:rsidRPr="00402F2E" w:rsidRDefault="00A3413E" w:rsidP="00501D8E">
      <w:pPr>
        <w:autoSpaceDE w:val="0"/>
        <w:autoSpaceDN w:val="0"/>
        <w:adjustRightInd w:val="0"/>
        <w:rPr>
          <w:lang w:val="en-GB"/>
        </w:rPr>
      </w:pPr>
    </w:p>
    <w:p w:rsidR="00A3413E" w:rsidRDefault="00A3413E" w:rsidP="00501D8E">
      <w:pPr>
        <w:autoSpaceDE w:val="0"/>
        <w:autoSpaceDN w:val="0"/>
        <w:adjustRightInd w:val="0"/>
        <w:rPr>
          <w:lang w:val="en-GB"/>
        </w:rPr>
      </w:pPr>
    </w:p>
    <w:p w:rsidR="0034051E" w:rsidRPr="00402F2E" w:rsidRDefault="0034051E" w:rsidP="00501D8E">
      <w:pPr>
        <w:autoSpaceDE w:val="0"/>
        <w:autoSpaceDN w:val="0"/>
        <w:adjustRightInd w:val="0"/>
        <w:rPr>
          <w:lang w:val="en-GB"/>
        </w:rPr>
      </w:pPr>
    </w:p>
    <w:p w:rsidR="00A3413E" w:rsidRPr="00402F2E" w:rsidRDefault="00A3413E" w:rsidP="00501D8E">
      <w:pPr>
        <w:autoSpaceDE w:val="0"/>
        <w:autoSpaceDN w:val="0"/>
        <w:adjustRightInd w:val="0"/>
        <w:rPr>
          <w:lang w:val="en-GB"/>
        </w:rPr>
      </w:pPr>
    </w:p>
    <w:p w:rsidR="00A36B54" w:rsidRPr="00402F2E" w:rsidRDefault="00005F33" w:rsidP="00497399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 w:rsidRPr="00402F2E">
        <w:rPr>
          <w:lang w:val="en-GB"/>
        </w:rPr>
        <w:t>On the „</w:t>
      </w:r>
      <w:r w:rsidRPr="00402F2E">
        <w:rPr>
          <w:rFonts w:ascii="Arial Black" w:hAnsi="Arial Black"/>
          <w:sz w:val="20"/>
          <w:szCs w:val="20"/>
          <w:lang w:val="en-GB"/>
        </w:rPr>
        <w:t>Speaker</w:t>
      </w:r>
      <w:r w:rsidRPr="00402F2E">
        <w:rPr>
          <w:lang w:val="en-GB"/>
        </w:rPr>
        <w:t xml:space="preserve">-screen“ you get a list of all speakers found in the speakertables of the found transcriptions. </w:t>
      </w:r>
      <w:r w:rsidR="00497399" w:rsidRPr="00402F2E">
        <w:rPr>
          <w:lang w:val="en-GB"/>
        </w:rPr>
        <w:t>Now</w:t>
      </w:r>
      <w:r w:rsidRPr="00402F2E">
        <w:rPr>
          <w:lang w:val="en-GB"/>
        </w:rPr>
        <w:t xml:space="preserve"> you can </w:t>
      </w:r>
      <w:r w:rsidR="00497399" w:rsidRPr="00402F2E">
        <w:rPr>
          <w:lang w:val="en-GB"/>
        </w:rPr>
        <w:t>(de-)</w:t>
      </w:r>
      <w:r w:rsidRPr="00402F2E">
        <w:rPr>
          <w:lang w:val="en-GB"/>
        </w:rPr>
        <w:t xml:space="preserve">select </w:t>
      </w:r>
      <w:r w:rsidR="00497399" w:rsidRPr="00402F2E">
        <w:rPr>
          <w:lang w:val="en-GB"/>
        </w:rPr>
        <w:t xml:space="preserve">which of the </w:t>
      </w:r>
      <w:commentRangeStart w:id="25"/>
      <w:r w:rsidR="00497399" w:rsidRPr="00402F2E">
        <w:rPr>
          <w:lang w:val="en-GB"/>
        </w:rPr>
        <w:t>speakers should be included and via which</w:t>
      </w:r>
      <w:r w:rsidRPr="00402F2E">
        <w:rPr>
          <w:lang w:val="en-GB"/>
        </w:rPr>
        <w:t xml:space="preserve"> metadata-field</w:t>
      </w:r>
      <w:r w:rsidR="00497399" w:rsidRPr="00402F2E">
        <w:rPr>
          <w:lang w:val="en-GB"/>
        </w:rPr>
        <w:t xml:space="preserve"> (use drop-down-menu)</w:t>
      </w:r>
      <w:r w:rsidR="00402F2E">
        <w:rPr>
          <w:lang w:val="en-GB"/>
        </w:rPr>
        <w:t xml:space="preserve"> in the Coma-</w:t>
      </w:r>
      <w:r w:rsidRPr="00402F2E">
        <w:rPr>
          <w:lang w:val="en-GB"/>
        </w:rPr>
        <w:t>metadata</w:t>
      </w:r>
      <w:commentRangeEnd w:id="25"/>
      <w:r w:rsidR="00E469C8">
        <w:rPr>
          <w:rStyle w:val="Kommentarzeichen"/>
        </w:rPr>
        <w:commentReference w:id="25"/>
      </w:r>
      <w:r w:rsidRPr="00402F2E">
        <w:rPr>
          <w:lang w:val="en-GB"/>
        </w:rPr>
        <w:t>.</w:t>
      </w:r>
      <w:r w:rsidR="00501D8E" w:rsidRPr="00402F2E">
        <w:rPr>
          <w:lang w:val="en-GB"/>
        </w:rPr>
        <w:t xml:space="preserve"> </w:t>
      </w:r>
    </w:p>
    <w:p w:rsidR="00091AE2" w:rsidRPr="00402F2E" w:rsidRDefault="00683112" w:rsidP="00091AE2">
      <w:pPr>
        <w:ind w:left="426"/>
        <w:jc w:val="both"/>
        <w:rPr>
          <w:lang w:val="en-GB"/>
        </w:rPr>
      </w:pPr>
      <w:r>
        <w:rPr>
          <w:noProof/>
          <w:lang w:val="en-GB"/>
        </w:rPr>
        <w:pict>
          <v:shape id="_x0000_s1063" type="#_x0000_t75" style="position:absolute;left:0;text-align:left;margin-left:20.2pt;margin-top:9.8pt;width:334.4pt;height:200.4pt;z-index:251658240">
            <v:imagedata r:id="rId14" o:title="" croptop="17500f" cropbottom="13913f" cropleft="9894f" cropright="10054f"/>
          </v:shape>
        </w:pict>
      </w: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C80D3C" w:rsidRPr="00402F2E" w:rsidRDefault="00C80D3C" w:rsidP="007C52A5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683112" w:rsidP="00C80D3C">
      <w:pPr>
        <w:rPr>
          <w:lang w:val="en-GB"/>
        </w:rPr>
      </w:pPr>
      <w:r>
        <w:rPr>
          <w:noProof/>
          <w:lang w:val="en-GB"/>
        </w:rPr>
        <w:pict>
          <v:shape id="_x0000_s1064" type="#_x0000_t75" style="position:absolute;margin-left:246.15pt;margin-top:-.05pt;width:105.05pt;height:58.75pt;z-index:251659264" wrapcoords="-36 0 -36 21555 21600 21555 21600 0 -36 0">
            <v:imagedata r:id="rId15" o:title="" croptop="41703f" cropbottom="14012f" cropleft="40844f" cropright="10639f"/>
          </v:shape>
        </w:pict>
      </w: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814A01" w:rsidP="00814A01">
      <w:pPr>
        <w:ind w:firstLine="426"/>
        <w:rPr>
          <w:lang w:val="en-GB"/>
        </w:rPr>
      </w:pPr>
      <w:r w:rsidRPr="00402F2E">
        <w:rPr>
          <w:lang w:val="en-GB"/>
        </w:rPr>
        <w:t xml:space="preserve">When you are done with your speaker selection, </w:t>
      </w:r>
      <w:commentRangeStart w:id="26"/>
      <w:r w:rsidRPr="00402F2E">
        <w:rPr>
          <w:lang w:val="en-GB"/>
        </w:rPr>
        <w:t xml:space="preserve">press </w:t>
      </w:r>
      <w:commentRangeEnd w:id="26"/>
      <w:r w:rsidR="00E469C8">
        <w:rPr>
          <w:rStyle w:val="Kommentarzeichen"/>
        </w:rPr>
        <w:commentReference w:id="26"/>
      </w:r>
      <w:r w:rsidRPr="00402F2E">
        <w:rPr>
          <w:rFonts w:ascii="Arial Black" w:hAnsi="Arial Black"/>
          <w:sz w:val="20"/>
          <w:szCs w:val="20"/>
          <w:lang w:val="en-GB"/>
        </w:rPr>
        <w:t>next &gt;</w:t>
      </w:r>
      <w:r w:rsidRPr="00402F2E">
        <w:rPr>
          <w:lang w:val="en-GB"/>
        </w:rPr>
        <w:t>.</w:t>
      </w:r>
    </w:p>
    <w:p w:rsidR="00CA1505" w:rsidRPr="00402F2E" w:rsidRDefault="00CA1505" w:rsidP="00CA1505">
      <w:pPr>
        <w:autoSpaceDE w:val="0"/>
        <w:autoSpaceDN w:val="0"/>
        <w:adjustRightInd w:val="0"/>
        <w:rPr>
          <w:lang w:val="en-GB"/>
        </w:rPr>
      </w:pPr>
    </w:p>
    <w:p w:rsidR="00A26427" w:rsidRDefault="00683112" w:rsidP="00A26427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>
        <w:rPr>
          <w:noProof/>
          <w:lang w:val="en-GB"/>
        </w:rPr>
        <w:pict>
          <v:shape id="_x0000_s1065" type="#_x0000_t75" style="position:absolute;left:0;text-align:left;margin-left:132.7pt;margin-top:4.15pt;width:317pt;height:154.2pt;z-index:-251656192" wrapcoords="-51 0 -51 21495 21600 21495 21600 0 -51 0">
            <v:imagedata r:id="rId16" o:title=""/>
            <w10:wrap type="tight"/>
          </v:shape>
        </w:pict>
      </w:r>
      <w:r w:rsidR="00402F2E" w:rsidRPr="00402F2E">
        <w:rPr>
          <w:lang w:val="en-GB"/>
        </w:rPr>
        <w:t xml:space="preserve">The next </w:t>
      </w:r>
      <w:commentRangeStart w:id="27"/>
      <w:r w:rsidR="00402F2E" w:rsidRPr="00402F2E">
        <w:rPr>
          <w:lang w:val="en-GB"/>
        </w:rPr>
        <w:t xml:space="preserve">screen </w:t>
      </w:r>
      <w:commentRangeEnd w:id="27"/>
      <w:r w:rsidR="00E469C8">
        <w:rPr>
          <w:rStyle w:val="Kommentarzeichen"/>
        </w:rPr>
        <w:commentReference w:id="27"/>
      </w:r>
      <w:r w:rsidR="00402F2E" w:rsidRPr="00402F2E">
        <w:rPr>
          <w:lang w:val="en-GB"/>
        </w:rPr>
        <w:t>summarizes your choices on one screen. If you realize errors in the setup, just click on the “</w:t>
      </w:r>
      <w:r w:rsidR="00402F2E" w:rsidRPr="00402F2E">
        <w:rPr>
          <w:rFonts w:ascii="Arial Black" w:hAnsi="Arial Black"/>
          <w:sz w:val="20"/>
          <w:szCs w:val="20"/>
          <w:lang w:val="en-GB"/>
        </w:rPr>
        <w:t>&lt; previous</w:t>
      </w:r>
      <w:r w:rsidR="00402F2E" w:rsidRPr="00402F2E">
        <w:rPr>
          <w:lang w:val="en-GB"/>
        </w:rPr>
        <w:t xml:space="preserve">”-button to correct the corresponding setting. When you are comfortable with your settings, click the </w:t>
      </w:r>
      <w:r w:rsidR="00402F2E" w:rsidRPr="00402F2E">
        <w:rPr>
          <w:rFonts w:ascii="Arial Black" w:hAnsi="Arial Black"/>
          <w:sz w:val="20"/>
          <w:szCs w:val="20"/>
          <w:lang w:val="en-GB"/>
        </w:rPr>
        <w:t>finish</w:t>
      </w:r>
      <w:r w:rsidR="00402F2E" w:rsidRPr="00402F2E">
        <w:rPr>
          <w:lang w:val="en-GB"/>
        </w:rPr>
        <w:t>-button.</w:t>
      </w:r>
      <w:r w:rsidR="00CA1505" w:rsidRPr="00402F2E">
        <w:rPr>
          <w:lang w:val="en-GB"/>
        </w:rPr>
        <w:t xml:space="preserve">   </w:t>
      </w:r>
    </w:p>
    <w:p w:rsidR="00A26427" w:rsidRDefault="00683112" w:rsidP="00A26427">
      <w:pPr>
        <w:autoSpaceDE w:val="0"/>
        <w:autoSpaceDN w:val="0"/>
        <w:adjustRightInd w:val="0"/>
        <w:ind w:left="426"/>
        <w:jc w:val="both"/>
        <w:rPr>
          <w:lang w:val="en-GB"/>
        </w:rPr>
      </w:pPr>
      <w:r>
        <w:rPr>
          <w:noProof/>
        </w:rPr>
        <w:pict>
          <v:shape id="_x0000_s1066" type="#_x0000_t75" style="position:absolute;left:0;text-align:left;margin-left:182.4pt;margin-top:3.7pt;width:260.1pt;height:200.9pt;z-index:-251655168" wrapcoords="-53 0 -53 21532 21600 21532 21600 0 -53 0">
            <v:imagedata r:id="rId17" o:title="" cropbottom="2309f"/>
            <w10:wrap type="tight"/>
          </v:shape>
        </w:pict>
      </w:r>
    </w:p>
    <w:p w:rsidR="00A26427" w:rsidRDefault="00A26427" w:rsidP="00A26427">
      <w:pPr>
        <w:autoSpaceDE w:val="0"/>
        <w:autoSpaceDN w:val="0"/>
        <w:adjustRightInd w:val="0"/>
        <w:ind w:left="426"/>
        <w:jc w:val="both"/>
        <w:rPr>
          <w:lang w:val="en-GB"/>
        </w:rPr>
      </w:pPr>
    </w:p>
    <w:p w:rsidR="00A26427" w:rsidRDefault="00A26427" w:rsidP="00A26427">
      <w:pPr>
        <w:autoSpaceDE w:val="0"/>
        <w:autoSpaceDN w:val="0"/>
        <w:adjustRightInd w:val="0"/>
        <w:ind w:left="426"/>
        <w:jc w:val="both"/>
        <w:rPr>
          <w:lang w:val="en-GB"/>
        </w:rPr>
      </w:pPr>
    </w:p>
    <w:p w:rsidR="00A26427" w:rsidRDefault="00A26427" w:rsidP="00A26427">
      <w:pPr>
        <w:autoSpaceDE w:val="0"/>
        <w:autoSpaceDN w:val="0"/>
        <w:adjustRightInd w:val="0"/>
        <w:ind w:left="426"/>
        <w:jc w:val="both"/>
        <w:rPr>
          <w:lang w:val="en-GB"/>
        </w:rPr>
      </w:pPr>
    </w:p>
    <w:p w:rsidR="00A26427" w:rsidRDefault="00A26427" w:rsidP="00A26427">
      <w:pPr>
        <w:autoSpaceDE w:val="0"/>
        <w:autoSpaceDN w:val="0"/>
        <w:adjustRightInd w:val="0"/>
        <w:ind w:left="426"/>
        <w:jc w:val="both"/>
        <w:rPr>
          <w:lang w:val="en-GB"/>
        </w:rPr>
      </w:pPr>
    </w:p>
    <w:p w:rsidR="00F26D5A" w:rsidRPr="00402F2E" w:rsidRDefault="00402F2E" w:rsidP="00A26427">
      <w:pPr>
        <w:autoSpaceDE w:val="0"/>
        <w:autoSpaceDN w:val="0"/>
        <w:adjustRightInd w:val="0"/>
        <w:ind w:left="426"/>
        <w:jc w:val="both"/>
        <w:rPr>
          <w:lang w:val="en-GB"/>
        </w:rPr>
      </w:pPr>
      <w:r w:rsidRPr="00402F2E">
        <w:rPr>
          <w:lang w:val="en-GB"/>
        </w:rPr>
        <w:t xml:space="preserve">If all goes well, the Coma-file is written and opened as </w:t>
      </w:r>
      <w:commentRangeStart w:id="28"/>
      <w:r w:rsidRPr="00402F2E">
        <w:rPr>
          <w:lang w:val="en-GB"/>
        </w:rPr>
        <w:t xml:space="preserve">the </w:t>
      </w:r>
      <w:commentRangeEnd w:id="28"/>
      <w:r w:rsidR="00E469C8">
        <w:rPr>
          <w:rStyle w:val="Kommentarzeichen"/>
        </w:rPr>
        <w:commentReference w:id="28"/>
      </w:r>
      <w:r w:rsidRPr="00402F2E">
        <w:rPr>
          <w:lang w:val="en-GB"/>
        </w:rPr>
        <w:t>active document inside Coma right away.</w:t>
      </w: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sectPr w:rsidR="00F26D5A" w:rsidRPr="00402F2E"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Carolin Frontzeck" w:date="2014-05-19T13:54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Subordinate to</w:t>
      </w:r>
    </w:p>
  </w:comment>
  <w:comment w:id="9" w:author="Carolin Frontzeck" w:date="2014-05-19T13:54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A level above</w:t>
      </w:r>
    </w:p>
  </w:comment>
  <w:comment w:id="10" w:author="Carolin Frontzeck" w:date="2014-05-19T13:54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in</w:t>
      </w:r>
    </w:p>
  </w:comment>
  <w:comment w:id="11" w:author="Carolin Frontzeck" w:date="2014-05-19T13:54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was ist s.B.?</w:t>
      </w:r>
    </w:p>
  </w:comment>
  <w:comment w:id="12" w:author="Carolin Frontzeck" w:date="2014-05-19T13:54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identical</w:t>
      </w:r>
    </w:p>
  </w:comment>
  <w:comment w:id="16" w:author="Carolin Frontzeck" w:date="2014-05-19T13:55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of</w:t>
      </w:r>
    </w:p>
  </w:comment>
  <w:comment w:id="17" w:author="Carolin Frontzeck" w:date="2014-05-19T13:55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automatically</w:t>
      </w:r>
    </w:p>
  </w:comment>
  <w:comment w:id="18" w:author="Carolin Frontzeck" w:date="2014-05-19T13:55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created</w:t>
      </w:r>
    </w:p>
  </w:comment>
  <w:comment w:id="19" w:author="Carolin Frontzeck" w:date="2014-05-19T13:56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leezeichen</w:t>
      </w:r>
    </w:p>
  </w:comment>
  <w:comment w:id="20" w:author="Carolin Frontzeck" w:date="2014-05-19T13:57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you can now change it</w:t>
      </w:r>
    </w:p>
  </w:comment>
  <w:comment w:id="21" w:author="Carolin Frontzeck" w:date="2014-05-20T09:00:00Z" w:initials="CF">
    <w:p w:rsidR="004B2757" w:rsidRPr="00683112" w:rsidRDefault="004B275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83112">
        <w:rPr>
          <w:lang w:val="en-US"/>
        </w:rPr>
        <w:t>either create segmented or</w:t>
      </w:r>
    </w:p>
  </w:comment>
  <w:comment w:id="22" w:author="Carolin Frontzeck" w:date="2014-05-20T09:01:00Z" w:initials="CF">
    <w:p w:rsidR="004B2757" w:rsidRPr="00683112" w:rsidRDefault="004B275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83112">
        <w:rPr>
          <w:lang w:val="en-US"/>
        </w:rPr>
        <w:t>transcriptions</w:t>
      </w:r>
    </w:p>
  </w:comment>
  <w:comment w:id="23" w:author="Carolin Frontzeck" w:date="2014-05-19T13:59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kein Komma</w:t>
      </w:r>
    </w:p>
  </w:comment>
  <w:comment w:id="24" w:author="Carolin Frontzeck" w:date="2014-05-19T13:59:00Z" w:initials="CF">
    <w:p w:rsidR="00E469C8" w:rsidRPr="0004249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42498">
        <w:rPr>
          <w:lang w:val="en-US"/>
        </w:rPr>
        <w:t>with</w:t>
      </w:r>
    </w:p>
  </w:comment>
  <w:comment w:id="25" w:author="Carolin Frontzeck" w:date="2014-05-19T14:01:00Z" w:initials="CF">
    <w:p w:rsidR="00E469C8" w:rsidRPr="00E469C8" w:rsidRDefault="00E469C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469C8">
        <w:rPr>
          <w:lang w:val="en-US"/>
        </w:rPr>
        <w:t>speakers and via which meta-data field (use the drop down menu) should be included in the COMA metadata</w:t>
      </w:r>
    </w:p>
  </w:comment>
  <w:comment w:id="26" w:author="Carolin Frontzeck" w:date="2014-05-19T14:01:00Z" w:initials="CF">
    <w:p w:rsidR="00E469C8" w:rsidRDefault="00E469C8">
      <w:pPr>
        <w:pStyle w:val="Kommentartext"/>
      </w:pPr>
      <w:r>
        <w:rPr>
          <w:rStyle w:val="Kommentarzeichen"/>
        </w:rPr>
        <w:annotationRef/>
      </w:r>
      <w:r>
        <w:t>click</w:t>
      </w:r>
    </w:p>
  </w:comment>
  <w:comment w:id="27" w:author="Carolin Frontzeck" w:date="2014-05-19T14:01:00Z" w:initials="CF">
    <w:p w:rsidR="00E469C8" w:rsidRDefault="00E469C8">
      <w:pPr>
        <w:pStyle w:val="Kommentartext"/>
      </w:pPr>
      <w:r>
        <w:rPr>
          <w:rStyle w:val="Kommentarzeichen"/>
        </w:rPr>
        <w:annotationRef/>
      </w:r>
      <w:r>
        <w:t>step</w:t>
      </w:r>
    </w:p>
  </w:comment>
  <w:comment w:id="28" w:author="Carolin Frontzeck" w:date="2014-05-19T14:01:00Z" w:initials="CF">
    <w:p w:rsidR="00E469C8" w:rsidRDefault="00E469C8">
      <w:pPr>
        <w:pStyle w:val="Kommentartext"/>
      </w:pPr>
      <w:r>
        <w:rPr>
          <w:rStyle w:val="Kommentarzeichen"/>
        </w:rPr>
        <w:annotationRef/>
      </w:r>
      <w:r>
        <w:t>an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149" w:rsidRDefault="006E0149">
      <w:r>
        <w:separator/>
      </w:r>
    </w:p>
  </w:endnote>
  <w:endnote w:type="continuationSeparator" w:id="0">
    <w:p w:rsidR="006E0149" w:rsidRDefault="006E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A01" w:rsidRDefault="00814A01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14A01" w:rsidRDefault="00814A01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D2" w:rsidRDefault="00C911D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683112">
      <w:rPr>
        <w:noProof/>
      </w:rPr>
      <w:t>1</w:t>
    </w:r>
    <w:r>
      <w:fldChar w:fldCharType="end"/>
    </w:r>
  </w:p>
  <w:p w:rsidR="00814A01" w:rsidRDefault="00814A01" w:rsidP="000C2E92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149" w:rsidRDefault="006E0149">
      <w:r>
        <w:separator/>
      </w:r>
    </w:p>
  </w:footnote>
  <w:footnote w:type="continuationSeparator" w:id="0">
    <w:p w:rsidR="006E0149" w:rsidRDefault="006E0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1217E"/>
    <w:multiLevelType w:val="hybridMultilevel"/>
    <w:tmpl w:val="3D04238C"/>
    <w:lvl w:ilvl="0" w:tplc="E9A28EEA">
      <w:start w:val="1"/>
      <w:numFmt w:val="upperLetter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AB127B3"/>
    <w:multiLevelType w:val="hybridMultilevel"/>
    <w:tmpl w:val="5D46E0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5A1533"/>
    <w:multiLevelType w:val="hybridMultilevel"/>
    <w:tmpl w:val="F912B3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5D1F2F74"/>
    <w:multiLevelType w:val="hybridMultilevel"/>
    <w:tmpl w:val="7262B1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0C3EDE"/>
    <w:multiLevelType w:val="hybridMultilevel"/>
    <w:tmpl w:val="0DA4B7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5197C"/>
    <w:multiLevelType w:val="hybridMultilevel"/>
    <w:tmpl w:val="2D92A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D01B0"/>
    <w:multiLevelType w:val="hybridMultilevel"/>
    <w:tmpl w:val="EF32EA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0157B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B623471"/>
    <w:multiLevelType w:val="hybridMultilevel"/>
    <w:tmpl w:val="75D29F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7"/>
  </w:num>
  <w:num w:numId="5">
    <w:abstractNumId w:val="13"/>
  </w:num>
  <w:num w:numId="6">
    <w:abstractNumId w:val="6"/>
  </w:num>
  <w:num w:numId="7">
    <w:abstractNumId w:val="21"/>
  </w:num>
  <w:num w:numId="8">
    <w:abstractNumId w:val="12"/>
  </w:num>
  <w:num w:numId="9">
    <w:abstractNumId w:val="1"/>
  </w:num>
  <w:num w:numId="10">
    <w:abstractNumId w:val="3"/>
  </w:num>
  <w:num w:numId="11">
    <w:abstractNumId w:val="10"/>
  </w:num>
  <w:num w:numId="12">
    <w:abstractNumId w:val="19"/>
  </w:num>
  <w:num w:numId="13">
    <w:abstractNumId w:val="11"/>
  </w:num>
  <w:num w:numId="14">
    <w:abstractNumId w:val="9"/>
  </w:num>
  <w:num w:numId="15">
    <w:abstractNumId w:val="16"/>
  </w:num>
  <w:num w:numId="16">
    <w:abstractNumId w:val="17"/>
  </w:num>
  <w:num w:numId="17">
    <w:abstractNumId w:val="20"/>
  </w:num>
  <w:num w:numId="18">
    <w:abstractNumId w:val="14"/>
  </w:num>
  <w:num w:numId="19">
    <w:abstractNumId w:val="5"/>
  </w:num>
  <w:num w:numId="20">
    <w:abstractNumId w:val="8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1AF"/>
    <w:rsid w:val="00000127"/>
    <w:rsid w:val="00005F33"/>
    <w:rsid w:val="00010BE5"/>
    <w:rsid w:val="00012613"/>
    <w:rsid w:val="00022FC0"/>
    <w:rsid w:val="0003498E"/>
    <w:rsid w:val="00042498"/>
    <w:rsid w:val="00046964"/>
    <w:rsid w:val="00051FB4"/>
    <w:rsid w:val="00083889"/>
    <w:rsid w:val="00091559"/>
    <w:rsid w:val="00091AE2"/>
    <w:rsid w:val="000A09C8"/>
    <w:rsid w:val="000C2E92"/>
    <w:rsid w:val="000D5581"/>
    <w:rsid w:val="00150D7C"/>
    <w:rsid w:val="001877FF"/>
    <w:rsid w:val="001A1B0A"/>
    <w:rsid w:val="001D169D"/>
    <w:rsid w:val="001D1868"/>
    <w:rsid w:val="001D56F2"/>
    <w:rsid w:val="001F3813"/>
    <w:rsid w:val="001F6B8D"/>
    <w:rsid w:val="00207DE2"/>
    <w:rsid w:val="002113B1"/>
    <w:rsid w:val="00274536"/>
    <w:rsid w:val="00297DCB"/>
    <w:rsid w:val="002D5E27"/>
    <w:rsid w:val="002D660F"/>
    <w:rsid w:val="002D73DF"/>
    <w:rsid w:val="002E7993"/>
    <w:rsid w:val="002E7B3E"/>
    <w:rsid w:val="002F3C1A"/>
    <w:rsid w:val="002F7250"/>
    <w:rsid w:val="00305337"/>
    <w:rsid w:val="0032406B"/>
    <w:rsid w:val="00335145"/>
    <w:rsid w:val="0034051E"/>
    <w:rsid w:val="003415B6"/>
    <w:rsid w:val="00351200"/>
    <w:rsid w:val="00356307"/>
    <w:rsid w:val="00357DB0"/>
    <w:rsid w:val="003642E9"/>
    <w:rsid w:val="00364C2C"/>
    <w:rsid w:val="00381E16"/>
    <w:rsid w:val="003C196A"/>
    <w:rsid w:val="003C1AFF"/>
    <w:rsid w:val="003C5DDA"/>
    <w:rsid w:val="003E135B"/>
    <w:rsid w:val="003E4348"/>
    <w:rsid w:val="003F52F8"/>
    <w:rsid w:val="00402F2E"/>
    <w:rsid w:val="00433F82"/>
    <w:rsid w:val="004417B0"/>
    <w:rsid w:val="0044224D"/>
    <w:rsid w:val="00445CF5"/>
    <w:rsid w:val="00456377"/>
    <w:rsid w:val="00461312"/>
    <w:rsid w:val="00472039"/>
    <w:rsid w:val="00497399"/>
    <w:rsid w:val="004B2757"/>
    <w:rsid w:val="0050005C"/>
    <w:rsid w:val="00501D8E"/>
    <w:rsid w:val="00512C8A"/>
    <w:rsid w:val="00526D6F"/>
    <w:rsid w:val="00536E3B"/>
    <w:rsid w:val="00546C2F"/>
    <w:rsid w:val="005651F2"/>
    <w:rsid w:val="005848DD"/>
    <w:rsid w:val="005861E2"/>
    <w:rsid w:val="0059024F"/>
    <w:rsid w:val="00595E87"/>
    <w:rsid w:val="005E1A60"/>
    <w:rsid w:val="005E4D4E"/>
    <w:rsid w:val="00631589"/>
    <w:rsid w:val="006437B9"/>
    <w:rsid w:val="00683112"/>
    <w:rsid w:val="006964FF"/>
    <w:rsid w:val="006D04A9"/>
    <w:rsid w:val="006D3C5A"/>
    <w:rsid w:val="006E0149"/>
    <w:rsid w:val="006F0E19"/>
    <w:rsid w:val="00715384"/>
    <w:rsid w:val="007165CE"/>
    <w:rsid w:val="00724235"/>
    <w:rsid w:val="00735866"/>
    <w:rsid w:val="007655C4"/>
    <w:rsid w:val="00772FF2"/>
    <w:rsid w:val="00785E91"/>
    <w:rsid w:val="007A419A"/>
    <w:rsid w:val="007C52A5"/>
    <w:rsid w:val="007D202B"/>
    <w:rsid w:val="007F3F14"/>
    <w:rsid w:val="00802D88"/>
    <w:rsid w:val="00814A01"/>
    <w:rsid w:val="00815C85"/>
    <w:rsid w:val="0085597D"/>
    <w:rsid w:val="00871F4F"/>
    <w:rsid w:val="008B1E9C"/>
    <w:rsid w:val="008C71BC"/>
    <w:rsid w:val="008F48B8"/>
    <w:rsid w:val="00945754"/>
    <w:rsid w:val="00956741"/>
    <w:rsid w:val="00981D5F"/>
    <w:rsid w:val="00995968"/>
    <w:rsid w:val="009D5A42"/>
    <w:rsid w:val="009E5228"/>
    <w:rsid w:val="009E6C07"/>
    <w:rsid w:val="00A0025E"/>
    <w:rsid w:val="00A04E29"/>
    <w:rsid w:val="00A111AF"/>
    <w:rsid w:val="00A23E7C"/>
    <w:rsid w:val="00A26250"/>
    <w:rsid w:val="00A26427"/>
    <w:rsid w:val="00A3413E"/>
    <w:rsid w:val="00A36B54"/>
    <w:rsid w:val="00A4625E"/>
    <w:rsid w:val="00A812A0"/>
    <w:rsid w:val="00B05BF4"/>
    <w:rsid w:val="00B10C6E"/>
    <w:rsid w:val="00B37A48"/>
    <w:rsid w:val="00B52A34"/>
    <w:rsid w:val="00B5565B"/>
    <w:rsid w:val="00B60C9C"/>
    <w:rsid w:val="00BD6C80"/>
    <w:rsid w:val="00C00585"/>
    <w:rsid w:val="00C12088"/>
    <w:rsid w:val="00C1776C"/>
    <w:rsid w:val="00C40CB3"/>
    <w:rsid w:val="00C71AAD"/>
    <w:rsid w:val="00C80D3C"/>
    <w:rsid w:val="00C911D2"/>
    <w:rsid w:val="00C92BC6"/>
    <w:rsid w:val="00C962B3"/>
    <w:rsid w:val="00CA1505"/>
    <w:rsid w:val="00CA501A"/>
    <w:rsid w:val="00CA5180"/>
    <w:rsid w:val="00CB51E2"/>
    <w:rsid w:val="00CD2B7B"/>
    <w:rsid w:val="00D11D95"/>
    <w:rsid w:val="00D2216B"/>
    <w:rsid w:val="00D2329B"/>
    <w:rsid w:val="00D25576"/>
    <w:rsid w:val="00D34320"/>
    <w:rsid w:val="00D45CF3"/>
    <w:rsid w:val="00D65CC0"/>
    <w:rsid w:val="00D76DFE"/>
    <w:rsid w:val="00D8084C"/>
    <w:rsid w:val="00DC32E8"/>
    <w:rsid w:val="00DC5F2D"/>
    <w:rsid w:val="00DF6035"/>
    <w:rsid w:val="00E159FB"/>
    <w:rsid w:val="00E316DA"/>
    <w:rsid w:val="00E45245"/>
    <w:rsid w:val="00E463CC"/>
    <w:rsid w:val="00E469C8"/>
    <w:rsid w:val="00E5708D"/>
    <w:rsid w:val="00E72775"/>
    <w:rsid w:val="00EB6401"/>
    <w:rsid w:val="00EE6171"/>
    <w:rsid w:val="00F25FF7"/>
    <w:rsid w:val="00F26D5A"/>
    <w:rsid w:val="00F32498"/>
    <w:rsid w:val="00F342B4"/>
    <w:rsid w:val="00F66B2E"/>
    <w:rsid w:val="00F8311C"/>
    <w:rsid w:val="00F90D8E"/>
    <w:rsid w:val="00F9277C"/>
    <w:rsid w:val="00FA526A"/>
    <w:rsid w:val="00FB76B0"/>
    <w:rsid w:val="00FD2175"/>
    <w:rsid w:val="00F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8B1E9C"/>
    <w:pPr>
      <w:keepNext/>
      <w:numPr>
        <w:numId w:val="22"/>
      </w:numPr>
      <w:spacing w:before="240" w:after="60"/>
      <w:ind w:left="357" w:hanging="357"/>
      <w:outlineLvl w:val="0"/>
    </w:pPr>
    <w:rPr>
      <w:b/>
      <w:bCs/>
      <w:kern w:val="32"/>
      <w:szCs w:val="32"/>
      <w:u w:val="single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uiPriority w:val="99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link w:val="FuzeileZchn"/>
    <w:uiPriority w:val="99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character" w:customStyle="1" w:styleId="berschrift1Zchn">
    <w:name w:val="Überschrift 1 Zchn"/>
    <w:link w:val="berschrift1"/>
    <w:rsid w:val="008B1E9C"/>
    <w:rPr>
      <w:rFonts w:eastAsia="Times New Roman" w:cs="Times New Roman"/>
      <w:b/>
      <w:bCs/>
      <w:kern w:val="32"/>
      <w:sz w:val="24"/>
      <w:szCs w:val="32"/>
      <w:u w:val="single"/>
    </w:rPr>
  </w:style>
  <w:style w:type="paragraph" w:styleId="Kopfzeile">
    <w:name w:val="header"/>
    <w:basedOn w:val="Standard"/>
    <w:link w:val="KopfzeileZchn"/>
    <w:rsid w:val="008B1E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8B1E9C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8B1E9C"/>
    <w:rPr>
      <w:sz w:val="24"/>
      <w:szCs w:val="24"/>
    </w:rPr>
  </w:style>
  <w:style w:type="character" w:styleId="Kommentarzeichen">
    <w:name w:val="annotation reference"/>
    <w:basedOn w:val="Absatz-Standardschriftart"/>
    <w:rsid w:val="00E469C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469C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469C8"/>
  </w:style>
  <w:style w:type="paragraph" w:styleId="Kommentarthema">
    <w:name w:val="annotation subject"/>
    <w:basedOn w:val="Kommentartext"/>
    <w:next w:val="Kommentartext"/>
    <w:link w:val="KommentarthemaZchn"/>
    <w:rsid w:val="00E469C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469C8"/>
    <w:rPr>
      <w:b/>
      <w:bCs/>
    </w:rPr>
  </w:style>
  <w:style w:type="paragraph" w:styleId="Sprechblasentext">
    <w:name w:val="Balloon Text"/>
    <w:basedOn w:val="Standard"/>
    <w:link w:val="SprechblasentextZchn"/>
    <w:rsid w:val="00E469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46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FEA60-6E26-421E-8B7F-7A4CF187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Karolina Kaminska</cp:lastModifiedBy>
  <cp:revision>7</cp:revision>
  <cp:lastPrinted>2010-11-26T13:58:00Z</cp:lastPrinted>
  <dcterms:created xsi:type="dcterms:W3CDTF">2013-11-06T14:30:00Z</dcterms:created>
  <dcterms:modified xsi:type="dcterms:W3CDTF">2017-02-08T15:02:00Z</dcterms:modified>
</cp:coreProperties>
</file>