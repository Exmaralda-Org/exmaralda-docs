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Borders>
          <w:top w:val="single" w:sz="36" w:space="0" w:color="000000" w:themeColor="text1"/>
          <w:bottom w:val="single" w:sz="36" w:space="0" w:color="000000" w:themeColor="text1"/>
        </w:tblBorders>
        <w:tblLook w:val="01E0" w:firstRow="1" w:lastRow="1" w:firstColumn="1" w:lastColumn="1" w:noHBand="0" w:noVBand="0"/>
      </w:tblPr>
      <w:tblGrid>
        <w:gridCol w:w="3070"/>
        <w:gridCol w:w="3071"/>
        <w:gridCol w:w="3071"/>
      </w:tblGrid>
      <w:tr w:rsidR="00D00A61" w:rsidRPr="00F353D1" w14:paraId="56384F29" w14:textId="77777777" w:rsidTr="006155B8">
        <w:trPr>
          <w:jc w:val="center"/>
        </w:trPr>
        <w:tc>
          <w:tcPr>
            <w:tcW w:w="3070" w:type="dxa"/>
            <w:shd w:val="clear" w:color="auto" w:fill="auto"/>
          </w:tcPr>
          <w:p w14:paraId="2D263192" w14:textId="77777777" w:rsidR="00D00A61" w:rsidRPr="00F353D1" w:rsidRDefault="00D00A61" w:rsidP="006155B8">
            <w:pPr>
              <w:jc w:val="center"/>
            </w:pPr>
          </w:p>
        </w:tc>
        <w:tc>
          <w:tcPr>
            <w:tcW w:w="3071" w:type="dxa"/>
            <w:shd w:val="clear" w:color="auto" w:fill="auto"/>
          </w:tcPr>
          <w:p w14:paraId="2D4869FC" w14:textId="77777777" w:rsidR="00D00A61" w:rsidRPr="00F353D1" w:rsidRDefault="00D00A61" w:rsidP="006155B8">
            <w:pPr>
              <w:jc w:val="center"/>
            </w:pPr>
          </w:p>
        </w:tc>
        <w:tc>
          <w:tcPr>
            <w:tcW w:w="3071" w:type="dxa"/>
            <w:shd w:val="clear" w:color="auto" w:fill="auto"/>
          </w:tcPr>
          <w:p w14:paraId="4E16A803" w14:textId="77777777" w:rsidR="00D00A61" w:rsidRPr="00F353D1" w:rsidRDefault="00D00A61" w:rsidP="006155B8">
            <w:pPr>
              <w:jc w:val="center"/>
            </w:pPr>
          </w:p>
        </w:tc>
      </w:tr>
      <w:tr w:rsidR="00D00A61" w:rsidRPr="00F353D1" w14:paraId="14DC9FAB" w14:textId="77777777" w:rsidTr="006155B8">
        <w:trPr>
          <w:jc w:val="center"/>
        </w:trPr>
        <w:tc>
          <w:tcPr>
            <w:tcW w:w="3070" w:type="dxa"/>
            <w:shd w:val="clear" w:color="auto" w:fill="auto"/>
          </w:tcPr>
          <w:p w14:paraId="4941AA17" w14:textId="77777777" w:rsidR="00D00A61" w:rsidRPr="00F353D1" w:rsidRDefault="00D00A61" w:rsidP="006155B8">
            <w:pPr>
              <w:jc w:val="center"/>
            </w:pPr>
            <w:r>
              <w:rPr>
                <w:noProof/>
                <w:lang w:eastAsia="de-DE"/>
              </w:rPr>
              <w:drawing>
                <wp:inline distT="0" distB="0" distL="0" distR="0" wp14:anchorId="6D459BDD" wp14:editId="227952E4">
                  <wp:extent cx="1144905" cy="1144905"/>
                  <wp:effectExtent l="0" t="0" r="0" b="0"/>
                  <wp:docPr id="12" name="Grafik 12" descr="partituredito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itureditor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inline>
              </w:drawing>
            </w:r>
          </w:p>
        </w:tc>
        <w:tc>
          <w:tcPr>
            <w:tcW w:w="3071" w:type="dxa"/>
            <w:shd w:val="clear" w:color="auto" w:fill="auto"/>
          </w:tcPr>
          <w:p w14:paraId="77271828" w14:textId="77777777" w:rsidR="00D00A61" w:rsidRPr="00F353D1" w:rsidRDefault="00D00A61" w:rsidP="006155B8">
            <w:pPr>
              <w:jc w:val="center"/>
            </w:pPr>
            <w:r>
              <w:rPr>
                <w:noProof/>
                <w:lang w:eastAsia="de-DE"/>
              </w:rPr>
              <w:drawing>
                <wp:inline distT="0" distB="0" distL="0" distR="0" wp14:anchorId="236DB3FF" wp14:editId="429EF5D5">
                  <wp:extent cx="1113155" cy="1113155"/>
                  <wp:effectExtent l="0" t="0" r="0" b="0"/>
                  <wp:docPr id="2" name="Grafik 2" descr="com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a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3155" cy="1113155"/>
                          </a:xfrm>
                          <a:prstGeom prst="rect">
                            <a:avLst/>
                          </a:prstGeom>
                          <a:noFill/>
                          <a:ln>
                            <a:noFill/>
                          </a:ln>
                        </pic:spPr>
                      </pic:pic>
                    </a:graphicData>
                  </a:graphic>
                </wp:inline>
              </w:drawing>
            </w:r>
          </w:p>
        </w:tc>
        <w:tc>
          <w:tcPr>
            <w:tcW w:w="3071" w:type="dxa"/>
            <w:shd w:val="clear" w:color="auto" w:fill="auto"/>
          </w:tcPr>
          <w:p w14:paraId="31D6B4A3" w14:textId="77777777" w:rsidR="00D00A61" w:rsidRPr="00F353D1" w:rsidRDefault="00D00A61" w:rsidP="006155B8">
            <w:pPr>
              <w:jc w:val="center"/>
            </w:pPr>
            <w:r>
              <w:rPr>
                <w:noProof/>
                <w:lang w:eastAsia="de-DE"/>
              </w:rPr>
              <w:drawing>
                <wp:inline distT="0" distB="0" distL="0" distR="0" wp14:anchorId="6749CF0F" wp14:editId="159954C2">
                  <wp:extent cx="1113155" cy="1113155"/>
                  <wp:effectExtent l="0" t="0" r="0" b="0"/>
                  <wp:docPr id="10" name="Grafik 10" descr="exa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k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3155" cy="1113155"/>
                          </a:xfrm>
                          <a:prstGeom prst="rect">
                            <a:avLst/>
                          </a:prstGeom>
                          <a:noFill/>
                          <a:ln>
                            <a:noFill/>
                          </a:ln>
                        </pic:spPr>
                      </pic:pic>
                    </a:graphicData>
                  </a:graphic>
                </wp:inline>
              </w:drawing>
            </w:r>
          </w:p>
        </w:tc>
      </w:tr>
      <w:tr w:rsidR="00D00A61" w:rsidRPr="00F353D1" w14:paraId="3A9196E9" w14:textId="77777777" w:rsidTr="006155B8">
        <w:trPr>
          <w:jc w:val="center"/>
        </w:trPr>
        <w:tc>
          <w:tcPr>
            <w:tcW w:w="3070" w:type="dxa"/>
            <w:shd w:val="clear" w:color="auto" w:fill="auto"/>
          </w:tcPr>
          <w:p w14:paraId="6EE61D6A" w14:textId="77777777" w:rsidR="00D00A61" w:rsidRPr="00F353D1" w:rsidRDefault="00D00A61" w:rsidP="006155B8">
            <w:pPr>
              <w:jc w:val="center"/>
            </w:pPr>
          </w:p>
        </w:tc>
        <w:tc>
          <w:tcPr>
            <w:tcW w:w="3071" w:type="dxa"/>
            <w:shd w:val="clear" w:color="auto" w:fill="auto"/>
          </w:tcPr>
          <w:p w14:paraId="0D03517D" w14:textId="77777777" w:rsidR="00D00A61" w:rsidRPr="00F353D1" w:rsidRDefault="00D00A61" w:rsidP="006155B8">
            <w:pPr>
              <w:jc w:val="center"/>
            </w:pPr>
          </w:p>
        </w:tc>
        <w:tc>
          <w:tcPr>
            <w:tcW w:w="3071" w:type="dxa"/>
            <w:shd w:val="clear" w:color="auto" w:fill="auto"/>
          </w:tcPr>
          <w:p w14:paraId="5359E421" w14:textId="77777777" w:rsidR="00D00A61" w:rsidRPr="00F353D1" w:rsidRDefault="00D00A61" w:rsidP="006155B8">
            <w:pPr>
              <w:jc w:val="center"/>
            </w:pPr>
          </w:p>
        </w:tc>
      </w:tr>
      <w:tr w:rsidR="00D00A61" w:rsidRPr="00D00A61" w14:paraId="6325B2C2" w14:textId="77777777" w:rsidTr="006155B8">
        <w:trPr>
          <w:jc w:val="center"/>
        </w:trPr>
        <w:tc>
          <w:tcPr>
            <w:tcW w:w="9212" w:type="dxa"/>
            <w:gridSpan w:val="3"/>
            <w:shd w:val="clear" w:color="auto" w:fill="auto"/>
          </w:tcPr>
          <w:p w14:paraId="7E574913" w14:textId="77777777" w:rsidR="00D00A61" w:rsidRDefault="00D00A61" w:rsidP="006155B8">
            <w:pPr>
              <w:jc w:val="center"/>
              <w:rPr>
                <w:rFonts w:ascii="Calibri" w:hAnsi="Calibri"/>
                <w:b/>
                <w:sz w:val="36"/>
                <w:szCs w:val="36"/>
              </w:rPr>
            </w:pPr>
            <w:r>
              <w:rPr>
                <w:rFonts w:ascii="Calibri" w:hAnsi="Calibri"/>
                <w:b/>
                <w:sz w:val="36"/>
                <w:szCs w:val="36"/>
              </w:rPr>
              <w:t>How to:</w:t>
            </w:r>
          </w:p>
          <w:p w14:paraId="759B5556" w14:textId="07392B9F" w:rsidR="00D00A61" w:rsidRPr="00D00A61" w:rsidRDefault="00D00A61" w:rsidP="00D00A61">
            <w:pPr>
              <w:jc w:val="center"/>
              <w:rPr>
                <w:rFonts w:ascii="Calibri" w:hAnsi="Calibri"/>
                <w:b/>
                <w:sz w:val="36"/>
                <w:szCs w:val="36"/>
                <w:lang w:val="en-GB"/>
              </w:rPr>
            </w:pPr>
            <w:r w:rsidRPr="00D00A61">
              <w:rPr>
                <w:rFonts w:ascii="Calibri" w:hAnsi="Calibri"/>
                <w:b/>
                <w:sz w:val="36"/>
                <w:szCs w:val="36"/>
                <w:lang w:val="en-GB"/>
              </w:rPr>
              <w:t>Audio and video support in EXMARaLDA</w:t>
            </w:r>
          </w:p>
        </w:tc>
      </w:tr>
      <w:tr w:rsidR="00D00A61" w:rsidRPr="00D00A61" w14:paraId="32AB360F" w14:textId="77777777" w:rsidTr="006155B8">
        <w:trPr>
          <w:jc w:val="center"/>
        </w:trPr>
        <w:tc>
          <w:tcPr>
            <w:tcW w:w="9212" w:type="dxa"/>
            <w:gridSpan w:val="3"/>
            <w:shd w:val="clear" w:color="auto" w:fill="auto"/>
          </w:tcPr>
          <w:p w14:paraId="3847B9AF" w14:textId="374B3141" w:rsidR="00D00A61" w:rsidRPr="00D00A61" w:rsidRDefault="00D00A61" w:rsidP="00D00A61">
            <w:pPr>
              <w:jc w:val="center"/>
              <w:rPr>
                <w:rFonts w:ascii="Calibri" w:hAnsi="Calibri"/>
                <w:b/>
                <w:i/>
                <w:sz w:val="36"/>
                <w:szCs w:val="36"/>
                <w:lang w:val="en-GB"/>
              </w:rPr>
            </w:pPr>
            <w:bookmarkStart w:id="0" w:name="_GoBack" w:colFirst="0" w:colLast="0"/>
            <w:r w:rsidRPr="00D00A61">
              <w:rPr>
                <w:rFonts w:ascii="Times New Roman" w:hAnsi="Times New Roman" w:cs="Times New Roman"/>
                <w:i/>
                <w:sz w:val="18"/>
                <w:szCs w:val="18"/>
                <w:lang w:val="en-US"/>
              </w:rPr>
              <w:t>Last update: 17/11/2020, preview version 1.7. for the Partitur-Editor</w:t>
            </w:r>
          </w:p>
        </w:tc>
      </w:tr>
      <w:bookmarkEnd w:id="0"/>
    </w:tbl>
    <w:p w14:paraId="3F3C424B" w14:textId="77777777" w:rsidR="0004382D" w:rsidRPr="00D00A61" w:rsidRDefault="0004382D" w:rsidP="009A2F7D">
      <w:pPr>
        <w:spacing w:after="0" w:line="240" w:lineRule="auto"/>
        <w:rPr>
          <w:rFonts w:ascii="Times New Roman" w:eastAsia="Times New Roman" w:hAnsi="Times New Roman" w:cs="Times New Roman"/>
          <w:b/>
          <w:sz w:val="28"/>
          <w:szCs w:val="28"/>
          <w:lang w:val="en-GB" w:eastAsia="de-DE"/>
        </w:rPr>
      </w:pPr>
    </w:p>
    <w:p w14:paraId="05C80EC4" w14:textId="77777777" w:rsidR="004132FD" w:rsidRPr="007B55BC" w:rsidRDefault="009A2F7D" w:rsidP="007B55BC">
      <w:pPr>
        <w:pStyle w:val="berschrift1"/>
        <w:widowControl/>
        <w:numPr>
          <w:ilvl w:val="0"/>
          <w:numId w:val="30"/>
        </w:numPr>
        <w:tabs>
          <w:tab w:val="clear" w:pos="482"/>
        </w:tabs>
        <w:spacing w:before="0" w:after="60"/>
        <w:ind w:left="432" w:right="0" w:hanging="432"/>
      </w:pPr>
      <w:r w:rsidRPr="007B55BC">
        <w:t>Introduction and general recommendations</w:t>
      </w:r>
    </w:p>
    <w:p w14:paraId="66EB2EAC" w14:textId="77777777" w:rsidR="003812D4" w:rsidRDefault="003812D4" w:rsidP="006A5FEF">
      <w:pPr>
        <w:pStyle w:val="Standard-BlockCharCharChar"/>
      </w:pPr>
      <w:r w:rsidRPr="003812D4">
        <w:t xml:space="preserve">EXMARaLDA supports the playback </w:t>
      </w:r>
      <w:r w:rsidR="00541B9F">
        <w:t xml:space="preserve">and display </w:t>
      </w:r>
      <w:r w:rsidRPr="003812D4">
        <w:t>of digital audio or video files and their synchronisation with the transcriptions through</w:t>
      </w:r>
      <w:r w:rsidR="00541B9F">
        <w:t>:</w:t>
      </w:r>
      <w:r w:rsidRPr="003812D4">
        <w:t xml:space="preserve"> </w:t>
      </w:r>
    </w:p>
    <w:p w14:paraId="676A6289" w14:textId="77777777" w:rsidR="00541B9F" w:rsidRDefault="00541B9F" w:rsidP="006A5FEF">
      <w:pPr>
        <w:pStyle w:val="Aufzhlungszeichen1"/>
      </w:pPr>
      <w:r>
        <w:t>t</w:t>
      </w:r>
      <w:r w:rsidRPr="003812D4">
        <w:t>he timeline</w:t>
      </w:r>
      <w:r w:rsidR="006A5FEF">
        <w:t xml:space="preserve"> viewer in the Partitur-Editor,</w:t>
      </w:r>
    </w:p>
    <w:p w14:paraId="77530ABE" w14:textId="77777777" w:rsidR="003812D4" w:rsidRDefault="003812D4" w:rsidP="006A5FEF">
      <w:pPr>
        <w:pStyle w:val="Aufzhlungszeichen1"/>
      </w:pPr>
      <w:r w:rsidRPr="003812D4">
        <w:t xml:space="preserve">the </w:t>
      </w:r>
      <w:r>
        <w:t>A</w:t>
      </w:r>
      <w:r w:rsidR="003121B8">
        <w:t>udio</w:t>
      </w:r>
      <w:r w:rsidRPr="003812D4">
        <w:t>/</w:t>
      </w:r>
      <w:r>
        <w:t>V</w:t>
      </w:r>
      <w:r w:rsidRPr="003812D4">
        <w:t>ideo panel</w:t>
      </w:r>
      <w:r>
        <w:t xml:space="preserve"> in the Partitur-Editor</w:t>
      </w:r>
      <w:r w:rsidR="00DA7A25">
        <w:t xml:space="preserve"> (</w:t>
      </w:r>
      <w:r w:rsidR="00DA7A25" w:rsidRPr="00DA7A25">
        <w:rPr>
          <w:rStyle w:val="Menufunction"/>
          <w:lang w:val="en-US"/>
        </w:rPr>
        <w:t>View &gt; Audio/Video panel</w:t>
      </w:r>
      <w:r w:rsidR="00DA7A25">
        <w:t>)</w:t>
      </w:r>
      <w:r>
        <w:t>,</w:t>
      </w:r>
    </w:p>
    <w:p w14:paraId="47D00738" w14:textId="77777777" w:rsidR="003812D4" w:rsidRDefault="003812D4" w:rsidP="006A5FEF">
      <w:pPr>
        <w:pStyle w:val="Aufzhlungszeichen1"/>
      </w:pPr>
      <w:r>
        <w:t>t</w:t>
      </w:r>
      <w:r w:rsidRPr="003812D4">
        <w:t xml:space="preserve">he Praat panel </w:t>
      </w:r>
      <w:r>
        <w:t>in the Partitur-Editor</w:t>
      </w:r>
      <w:r w:rsidR="00DA7A25">
        <w:t xml:space="preserve"> (</w:t>
      </w:r>
      <w:r w:rsidR="00DA7A25" w:rsidRPr="00DA7A25">
        <w:rPr>
          <w:rStyle w:val="Menufunction"/>
          <w:lang w:val="en-US"/>
        </w:rPr>
        <w:t>View &gt; Praat panel</w:t>
      </w:r>
      <w:r w:rsidR="00DA7A25">
        <w:t>)</w:t>
      </w:r>
      <w:r>
        <w:t>,</w:t>
      </w:r>
    </w:p>
    <w:p w14:paraId="12B1D446" w14:textId="77777777" w:rsidR="003812D4" w:rsidRDefault="003812D4" w:rsidP="006A5FEF">
      <w:pPr>
        <w:pStyle w:val="Aufzhlungszeichen1"/>
      </w:pPr>
      <w:r w:rsidRPr="003812D4">
        <w:t>and through corresponding components in EXAKT</w:t>
      </w:r>
      <w:r w:rsidR="006D290A">
        <w:t>, FOLKER and OrthoNormal</w:t>
      </w:r>
      <w:r w:rsidR="00DA7A25">
        <w:t>.</w:t>
      </w:r>
    </w:p>
    <w:p w14:paraId="4B294E9B" w14:textId="77777777" w:rsidR="00541B9F" w:rsidRDefault="00541B9F" w:rsidP="006A5FEF">
      <w:pPr>
        <w:pStyle w:val="Standard-BlockCharCharChar"/>
      </w:pPr>
      <w:r>
        <w:t xml:space="preserve">Audio and/or video files are associated to a recording via </w:t>
      </w:r>
      <w:r w:rsidRPr="00794707">
        <w:rPr>
          <w:rStyle w:val="Menufunction"/>
        </w:rPr>
        <w:t>Transcription &gt; Recordings…</w:t>
      </w:r>
      <w:r>
        <w:t xml:space="preserve"> in the Partitur-Editor</w:t>
      </w:r>
      <w:r w:rsidRPr="00DA7A25">
        <w:t>.</w:t>
      </w:r>
    </w:p>
    <w:p w14:paraId="0AB96D99" w14:textId="77777777" w:rsidR="006A5FEF" w:rsidRDefault="006D290A" w:rsidP="006A5FEF">
      <w:pPr>
        <w:pStyle w:val="Standard-BlockCharCharChar"/>
      </w:pPr>
      <w:r>
        <w:t>If you work with video</w:t>
      </w:r>
      <w:r w:rsidR="003812D4" w:rsidRPr="003812D4">
        <w:t xml:space="preserve">, you </w:t>
      </w:r>
      <w:r>
        <w:t xml:space="preserve">will still </w:t>
      </w:r>
      <w:r w:rsidR="003812D4" w:rsidRPr="003812D4">
        <w:t>need to have an audio file in WAV format associated with your transcription</w:t>
      </w:r>
      <w:r>
        <w:t xml:space="preserve"> for</w:t>
      </w:r>
      <w:r w:rsidRPr="003812D4">
        <w:t xml:space="preserve"> the </w:t>
      </w:r>
      <w:r>
        <w:t>timeline</w:t>
      </w:r>
      <w:r w:rsidRPr="003812D4">
        <w:t xml:space="preserve"> </w:t>
      </w:r>
      <w:r>
        <w:t>viewer</w:t>
      </w:r>
      <w:r w:rsidRPr="003812D4">
        <w:t xml:space="preserve"> to show you a real waveform</w:t>
      </w:r>
      <w:r w:rsidR="003812D4" w:rsidRPr="003812D4">
        <w:t xml:space="preserve">. </w:t>
      </w:r>
      <w:r>
        <w:t>In that case</w:t>
      </w:r>
      <w:r w:rsidR="003812D4" w:rsidRPr="003812D4">
        <w:t xml:space="preserve">, extract a WAV file from </w:t>
      </w:r>
      <w:r>
        <w:t>the video</w:t>
      </w:r>
      <w:r w:rsidR="003812D4" w:rsidRPr="003812D4">
        <w:t xml:space="preserve"> and associate both video and WAV file with your transcription, putting the video file on top of the list.</w:t>
      </w:r>
      <w:r w:rsidR="003812D4">
        <w:t xml:space="preserve"> </w:t>
      </w:r>
    </w:p>
    <w:p w14:paraId="06AE3F88" w14:textId="77777777" w:rsidR="003812D4" w:rsidRDefault="003812D4" w:rsidP="006A5FEF">
      <w:pPr>
        <w:pStyle w:val="Standard-BlockCharCharChar"/>
      </w:pPr>
      <w:r>
        <w:t xml:space="preserve">Likewise, the Praat Panel requires a WAV file to be associated with the transcription, as </w:t>
      </w:r>
      <w:r w:rsidR="00021CA8">
        <w:t>do</w:t>
      </w:r>
      <w:r>
        <w:t xml:space="preserve"> the function</w:t>
      </w:r>
      <w:r w:rsidR="00021CA8">
        <w:t>s for running a silence detection (</w:t>
      </w:r>
      <w:r w:rsidR="00021CA8" w:rsidRPr="00794707">
        <w:rPr>
          <w:rStyle w:val="Menufunction"/>
        </w:rPr>
        <w:t>File &gt; New from silence detection</w:t>
      </w:r>
      <w:r w:rsidR="00021CA8">
        <w:t>), for masking audio files (</w:t>
      </w:r>
      <w:r w:rsidR="00021CA8" w:rsidRPr="00794707">
        <w:rPr>
          <w:rStyle w:val="Menufunction"/>
        </w:rPr>
        <w:t>Transcription &gt; Mask audio file…</w:t>
      </w:r>
      <w:r w:rsidR="00021CA8">
        <w:t>),</w:t>
      </w:r>
      <w:r>
        <w:t xml:space="preserve"> </w:t>
      </w:r>
      <w:r w:rsidR="007E6545">
        <w:t xml:space="preserve">and </w:t>
      </w:r>
      <w:r>
        <w:t>for calling the WebMaus web service (</w:t>
      </w:r>
      <w:r w:rsidRPr="00794707">
        <w:rPr>
          <w:rStyle w:val="Menufunction"/>
        </w:rPr>
        <w:t>CLARIN &gt; WebMaus</w:t>
      </w:r>
      <w:r>
        <w:t xml:space="preserve">). </w:t>
      </w:r>
    </w:p>
    <w:p w14:paraId="65C7F9AE" w14:textId="77777777" w:rsidR="00D27871" w:rsidRDefault="003121B8" w:rsidP="00CB7B06">
      <w:pPr>
        <w:pBdr>
          <w:top w:val="single" w:sz="4" w:space="1" w:color="auto"/>
          <w:left w:val="single" w:sz="4" w:space="4" w:color="auto"/>
          <w:bottom w:val="single" w:sz="4" w:space="1" w:color="auto"/>
          <w:right w:val="single" w:sz="4" w:space="4" w:color="auto"/>
        </w:pBdr>
        <w:jc w:val="both"/>
        <w:rPr>
          <w:rStyle w:val="Standard-BlockCharCharCharChar"/>
          <w:rFonts w:eastAsiaTheme="minorHAnsi"/>
          <w:b/>
          <w:u w:val="single"/>
        </w:rPr>
      </w:pPr>
      <w:r w:rsidRPr="00D27871">
        <w:rPr>
          <w:rStyle w:val="Standard-BlockCharCharCharChar"/>
          <w:rFonts w:eastAsiaTheme="minorHAnsi"/>
          <w:b/>
          <w:u w:val="single"/>
        </w:rPr>
        <w:t>Recommendation 1: WAV file</w:t>
      </w:r>
      <w:r w:rsidR="00DA7A25" w:rsidRPr="00D27871">
        <w:rPr>
          <w:rStyle w:val="Standard-BlockCharCharCharChar"/>
          <w:rFonts w:eastAsiaTheme="minorHAnsi"/>
          <w:b/>
          <w:u w:val="single"/>
        </w:rPr>
        <w:t xml:space="preserve"> </w:t>
      </w:r>
    </w:p>
    <w:p w14:paraId="43C267AB" w14:textId="77777777" w:rsidR="00DA7A25" w:rsidRPr="00576416" w:rsidRDefault="00DA7A25" w:rsidP="00CB7B06">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b/>
          <w:noProof/>
          <w:sz w:val="24"/>
          <w:szCs w:val="24"/>
          <w:u w:val="single"/>
          <w:lang w:val="en-US" w:eastAsia="hi-IN" w:bidi="hi-IN"/>
        </w:rPr>
      </w:pPr>
      <w:r w:rsidRPr="00576416">
        <w:rPr>
          <w:rStyle w:val="Standard-BlockCharCharCharChar"/>
          <w:rFonts w:eastAsiaTheme="minorHAnsi"/>
          <w:b/>
        </w:rPr>
        <w:t>Always have a WAV file associated with the transcription. If you work with video, extract a WAV file and associate both files, putting the video first</w:t>
      </w:r>
      <w:r w:rsidRPr="00576416">
        <w:rPr>
          <w:rFonts w:ascii="Times New Roman" w:hAnsi="Times New Roman" w:cs="Times New Roman"/>
          <w:b/>
          <w:sz w:val="24"/>
          <w:szCs w:val="28"/>
          <w:lang w:val="en-GB"/>
        </w:rPr>
        <w:t>.</w:t>
      </w:r>
    </w:p>
    <w:p w14:paraId="140FF4B3" w14:textId="77777777" w:rsidR="00DA7A25" w:rsidRPr="00576416" w:rsidRDefault="00DA7A25" w:rsidP="00CB7B06">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i/>
          <w:sz w:val="20"/>
          <w:lang w:val="en-GB"/>
        </w:rPr>
      </w:pPr>
      <w:r w:rsidRPr="00576416">
        <w:rPr>
          <w:rStyle w:val="Standard-BlockCharCharCharChar"/>
          <w:rFonts w:eastAsiaTheme="minorHAnsi"/>
          <w:i/>
          <w:sz w:val="22"/>
        </w:rPr>
        <w:t>Not associating a WAV file will rob you of the possibility to visually detect pauses etc. in the timeline viewer and of the possibility to work with the Praat Panel and other important functions in the editor</w:t>
      </w:r>
      <w:r w:rsidRPr="00576416">
        <w:rPr>
          <w:rFonts w:ascii="Times New Roman" w:hAnsi="Times New Roman" w:cs="Times New Roman"/>
          <w:i/>
          <w:sz w:val="20"/>
          <w:lang w:val="en-GB"/>
        </w:rPr>
        <w:t>.</w:t>
      </w:r>
    </w:p>
    <w:p w14:paraId="432B27E1" w14:textId="77777777" w:rsidR="00541B9F" w:rsidRDefault="00541B9F" w:rsidP="006A5FEF">
      <w:pPr>
        <w:pStyle w:val="Standard-BlockCharCharChar"/>
      </w:pPr>
      <w:r>
        <w:t xml:space="preserve">In a working setup, the individual components </w:t>
      </w:r>
      <w:r w:rsidR="006D290A">
        <w:t xml:space="preserve">should </w:t>
      </w:r>
      <w:r>
        <w:t>look as follows in the Partitur-Editor: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722"/>
      </w:tblGrid>
      <w:tr w:rsidR="00541B9F" w14:paraId="18B8AEFD" w14:textId="77777777" w:rsidTr="006A5FEF">
        <w:trPr>
          <w:trHeight w:val="2179"/>
        </w:trPr>
        <w:tc>
          <w:tcPr>
            <w:tcW w:w="9062" w:type="dxa"/>
            <w:gridSpan w:val="2"/>
          </w:tcPr>
          <w:p w14:paraId="69A5CD0F" w14:textId="77777777" w:rsidR="00541B9F" w:rsidRDefault="00541B9F" w:rsidP="00340025">
            <w:pPr>
              <w:pStyle w:val="GraphikFormat"/>
              <w:rPr>
                <w:lang w:val="en-GB"/>
              </w:rPr>
            </w:pPr>
            <w:r>
              <w:rPr>
                <w:noProof/>
                <w:lang w:eastAsia="de-DE"/>
              </w:rPr>
              <w:lastRenderedPageBreak/>
              <w:drawing>
                <wp:inline distT="0" distB="0" distL="0" distR="0" wp14:anchorId="5F57F9D4" wp14:editId="4D181A00">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240155"/>
                          </a:xfrm>
                          <a:prstGeom prst="rect">
                            <a:avLst/>
                          </a:prstGeom>
                        </pic:spPr>
                      </pic:pic>
                    </a:graphicData>
                  </a:graphic>
                </wp:inline>
              </w:drawing>
            </w:r>
          </w:p>
        </w:tc>
      </w:tr>
      <w:tr w:rsidR="00541B9F" w14:paraId="7E3BE4B4" w14:textId="77777777" w:rsidTr="00541B9F">
        <w:tc>
          <w:tcPr>
            <w:tcW w:w="3681" w:type="dxa"/>
          </w:tcPr>
          <w:p w14:paraId="001DE107" w14:textId="77777777" w:rsidR="00541B9F" w:rsidRDefault="00541B9F" w:rsidP="00340025">
            <w:pPr>
              <w:pStyle w:val="GraphikFormat"/>
              <w:rPr>
                <w:lang w:val="en-GB"/>
              </w:rPr>
            </w:pPr>
            <w:r>
              <w:rPr>
                <w:noProof/>
                <w:lang w:eastAsia="de-DE"/>
              </w:rPr>
              <mc:AlternateContent>
                <mc:Choice Requires="wpg">
                  <w:drawing>
                    <wp:inline distT="0" distB="0" distL="0" distR="0" wp14:anchorId="30AA3FA1" wp14:editId="0E57BDDC">
                      <wp:extent cx="2762250" cy="1704975"/>
                      <wp:effectExtent l="0" t="0" r="0" b="9525"/>
                      <wp:docPr id="5" name="Gruppieren 5"/>
                      <wp:cNvGraphicFramePr/>
                      <a:graphic xmlns:a="http://schemas.openxmlformats.org/drawingml/2006/main">
                        <a:graphicData uri="http://schemas.microsoft.com/office/word/2010/wordprocessingGroup">
                          <wpg:wgp>
                            <wpg:cNvGrpSpPr/>
                            <wpg:grpSpPr>
                              <a:xfrm>
                                <a:off x="0" y="0"/>
                                <a:ext cx="2762250" cy="1704975"/>
                                <a:chOff x="0" y="0"/>
                                <a:chExt cx="4495800" cy="3790950"/>
                              </a:xfrm>
                            </wpg:grpSpPr>
                            <pic:pic xmlns:pic="http://schemas.openxmlformats.org/drawingml/2006/picture">
                              <pic:nvPicPr>
                                <pic:cNvPr id="3" name="Grafik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495800" cy="3790950"/>
                                </a:xfrm>
                                <a:prstGeom prst="rect">
                                  <a:avLst/>
                                </a:prstGeom>
                              </pic:spPr>
                            </pic:pic>
                            <pic:pic xmlns:pic="http://schemas.openxmlformats.org/drawingml/2006/picture">
                              <pic:nvPicPr>
                                <pic:cNvPr id="4" name="Grafik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571500" y="695325"/>
                                  <a:ext cx="3352800" cy="2743200"/>
                                </a:xfrm>
                                <a:prstGeom prst="rect">
                                  <a:avLst/>
                                </a:prstGeom>
                              </pic:spPr>
                            </pic:pic>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675E5AF" id="Gruppieren 5" o:spid="_x0000_s1026" style="width:217.5pt;height:134.25pt;mso-position-horizontal-relative:char;mso-position-vertical-relative:line" coordsize="44958,37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27" type="#_x0000_t75" style="position:absolute;width:44958;height:37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">
                        <v:imagedata r:id="rId15" o:title=""/>
                      </v:shape>
                      <v:shape id="Grafik 4" o:spid="_x0000_s1028" type="#_x0000_t75" style="position:absolute;left:5715;top:6953;width:33528;height:27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">
                        <v:imagedata r:id="rId16" o:title=""/>
                      </v:shape>
                      <w10:anchorlock/>
                    </v:group>
                  </w:pict>
                </mc:Fallback>
              </mc:AlternateContent>
            </w:r>
          </w:p>
        </w:tc>
        <w:tc>
          <w:tcPr>
            <w:tcW w:w="5381" w:type="dxa"/>
          </w:tcPr>
          <w:p w14:paraId="154E771A" w14:textId="77777777" w:rsidR="00541B9F" w:rsidRDefault="00541B9F" w:rsidP="00340025">
            <w:pPr>
              <w:pStyle w:val="GraphikFormat"/>
              <w:rPr>
                <w:lang w:val="en-GB"/>
              </w:rPr>
            </w:pPr>
            <w:r>
              <w:rPr>
                <w:noProof/>
                <w:lang w:eastAsia="de-DE"/>
              </w:rPr>
              <w:drawing>
                <wp:inline distT="0" distB="0" distL="0" distR="0" wp14:anchorId="571B6781" wp14:editId="515E9DBF">
                  <wp:extent cx="2724150" cy="169981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4150" cy="1699810"/>
                          </a:xfrm>
                          <a:prstGeom prst="rect">
                            <a:avLst/>
                          </a:prstGeom>
                        </pic:spPr>
                      </pic:pic>
                    </a:graphicData>
                  </a:graphic>
                </wp:inline>
              </w:drawing>
            </w:r>
          </w:p>
        </w:tc>
      </w:tr>
    </w:tbl>
    <w:p w14:paraId="5AC1C7CE" w14:textId="77777777" w:rsidR="00541B9F" w:rsidRPr="00DA7A25" w:rsidRDefault="00541B9F" w:rsidP="00541B9F">
      <w:pPr>
        <w:pStyle w:val="Beschriftung"/>
        <w:jc w:val="center"/>
        <w:rPr>
          <w:rFonts w:ascii="Times New Roman" w:hAnsi="Times New Roman" w:cs="Times New Roman"/>
          <w:lang w:val="en-GB"/>
        </w:rPr>
      </w:pPr>
      <w:r w:rsidRPr="00DA7A25">
        <w:rPr>
          <w:rFonts w:ascii="Times New Roman" w:hAnsi="Times New Roman" w:cs="Times New Roman"/>
          <w:color w:val="auto"/>
          <w:lang w:val="en-GB"/>
        </w:rPr>
        <w:t xml:space="preserve">Figure </w:t>
      </w:r>
      <w:r w:rsidRPr="00DA7A25">
        <w:rPr>
          <w:rFonts w:ascii="Times New Roman" w:hAnsi="Times New Roman" w:cs="Times New Roman"/>
          <w:color w:val="auto"/>
        </w:rPr>
        <w:fldChar w:fldCharType="begin"/>
      </w:r>
      <w:r w:rsidRPr="00DA7A25">
        <w:rPr>
          <w:rFonts w:ascii="Times New Roman" w:hAnsi="Times New Roman" w:cs="Times New Roman"/>
          <w:color w:val="auto"/>
          <w:lang w:val="en-GB"/>
        </w:rPr>
        <w:instrText xml:space="preserve"> SEQ Figure \* ARABIC </w:instrText>
      </w:r>
      <w:r w:rsidRPr="00DA7A25">
        <w:rPr>
          <w:rFonts w:ascii="Times New Roman" w:hAnsi="Times New Roman" w:cs="Times New Roman"/>
          <w:color w:val="auto"/>
        </w:rPr>
        <w:fldChar w:fldCharType="separate"/>
      </w:r>
      <w:r w:rsidR="007C5830">
        <w:rPr>
          <w:rFonts w:ascii="Times New Roman" w:hAnsi="Times New Roman" w:cs="Times New Roman"/>
          <w:noProof/>
          <w:color w:val="auto"/>
          <w:lang w:val="en-GB"/>
        </w:rPr>
        <w:t>1</w:t>
      </w:r>
      <w:r w:rsidRPr="00DA7A25">
        <w:rPr>
          <w:rFonts w:ascii="Times New Roman" w:hAnsi="Times New Roman" w:cs="Times New Roman"/>
          <w:color w:val="auto"/>
        </w:rPr>
        <w:fldChar w:fldCharType="end"/>
      </w:r>
      <w:r w:rsidRPr="00DA7A25">
        <w:rPr>
          <w:rFonts w:ascii="Times New Roman" w:hAnsi="Times New Roman" w:cs="Times New Roman"/>
          <w:color w:val="auto"/>
          <w:lang w:val="en-GB"/>
        </w:rPr>
        <w:t>: Timeline viewer displaying the waveform of the WAV audio file (top), audio/video panel displaying the image of the MPEG-1 video file (bottom left) and media files associated with the transcription (bottom right).</w:t>
      </w:r>
    </w:p>
    <w:p w14:paraId="571B03F9" w14:textId="77777777" w:rsidR="00541B9F" w:rsidRDefault="00541B9F" w:rsidP="006A5FEF">
      <w:pPr>
        <w:pStyle w:val="Standard-BlockCharCharChar"/>
      </w:pPr>
      <w:r w:rsidRPr="00541B9F">
        <w:t>Whether and how audio or video support works for a given media file can be tricky to find out</w:t>
      </w:r>
      <w:r w:rsidR="00DA7A25">
        <w:t>,</w:t>
      </w:r>
      <w:r w:rsidRPr="00541B9F">
        <w:t xml:space="preserve"> because it </w:t>
      </w:r>
      <w:r>
        <w:t xml:space="preserve">can </w:t>
      </w:r>
      <w:r w:rsidRPr="00541B9F">
        <w:t xml:space="preserve">depend on many </w:t>
      </w:r>
      <w:r>
        <w:t xml:space="preserve">different </w:t>
      </w:r>
      <w:r w:rsidRPr="00541B9F">
        <w:t xml:space="preserve">parameters: </w:t>
      </w:r>
    </w:p>
    <w:p w14:paraId="42745501" w14:textId="77777777" w:rsidR="00541B9F" w:rsidRPr="00541B9F" w:rsidRDefault="00541B9F" w:rsidP="006A5FEF">
      <w:pPr>
        <w:pStyle w:val="Aufzhlungszeichen1"/>
      </w:pPr>
      <w:r>
        <w:t>y</w:t>
      </w:r>
      <w:r w:rsidRPr="00541B9F">
        <w:t>our computer's hardware (audio and video card)</w:t>
      </w:r>
    </w:p>
    <w:p w14:paraId="03EDD046" w14:textId="77777777" w:rsidR="00541B9F" w:rsidRDefault="00541B9F" w:rsidP="006A5FEF">
      <w:pPr>
        <w:pStyle w:val="Aufzhlungszeichen1"/>
      </w:pPr>
      <w:r>
        <w:t>your operating system (Windows, MAC OS or Linux)</w:t>
      </w:r>
    </w:p>
    <w:p w14:paraId="555BB6CA" w14:textId="77777777" w:rsidR="00541B9F" w:rsidRDefault="00541B9F" w:rsidP="006A5FEF">
      <w:pPr>
        <w:pStyle w:val="Aufzhlungszeichen1"/>
      </w:pPr>
      <w:r>
        <w:t xml:space="preserve">certain pieces of software </w:t>
      </w:r>
      <w:r w:rsidR="006D290A">
        <w:t xml:space="preserve">which </w:t>
      </w:r>
      <w:r>
        <w:t xml:space="preserve">you </w:t>
      </w:r>
      <w:r w:rsidR="006D290A">
        <w:t xml:space="preserve">may </w:t>
      </w:r>
      <w:r>
        <w:t xml:space="preserve">have or </w:t>
      </w:r>
      <w:r w:rsidR="006D290A">
        <w:t xml:space="preserve">not </w:t>
      </w:r>
      <w:r>
        <w:t xml:space="preserve">have installed on your system (media frameworks like </w:t>
      </w:r>
      <w:r w:rsidR="0002741B">
        <w:t xml:space="preserve">DirectShow or </w:t>
      </w:r>
      <w:r w:rsidR="00672663">
        <w:t>QuickTime and codecs for “</w:t>
      </w:r>
      <w:r w:rsidR="0002741B">
        <w:t>reading</w:t>
      </w:r>
      <w:r w:rsidR="00672663">
        <w:t>”</w:t>
      </w:r>
      <w:r w:rsidR="0002741B">
        <w:t xml:space="preserve"> video data like H.264/MPEG-4)</w:t>
      </w:r>
    </w:p>
    <w:p w14:paraId="3A80476A" w14:textId="77777777" w:rsidR="0002741B" w:rsidRDefault="0002741B" w:rsidP="006A5FEF">
      <w:pPr>
        <w:pStyle w:val="Aufzhlungszeichen1"/>
      </w:pPr>
      <w:r>
        <w:t xml:space="preserve">the file format of your audio or video file (e.g. </w:t>
      </w:r>
      <w:r w:rsidR="00672663">
        <w:t>“.</w:t>
      </w:r>
      <w:r>
        <w:t>wav</w:t>
      </w:r>
      <w:r w:rsidR="00672663">
        <w:t>”</w:t>
      </w:r>
      <w:r>
        <w:t xml:space="preserve"> or </w:t>
      </w:r>
      <w:r w:rsidR="00672663">
        <w:t>“.</w:t>
      </w:r>
      <w:r>
        <w:t>mov</w:t>
      </w:r>
      <w:r w:rsidR="00672663">
        <w:t>”</w:t>
      </w:r>
      <w:r>
        <w:t>)</w:t>
      </w:r>
    </w:p>
    <w:p w14:paraId="664073CA" w14:textId="77777777" w:rsidR="0002741B" w:rsidRDefault="0002741B" w:rsidP="006A5FEF">
      <w:pPr>
        <w:pStyle w:val="Aufzhlungszeichen1"/>
      </w:pPr>
      <w:r>
        <w:t>other parameters of your audio or video file (like sampling rate, frame rate, bit rate)</w:t>
      </w:r>
    </w:p>
    <w:p w14:paraId="51A6F4C2" w14:textId="77777777" w:rsidR="006D290A" w:rsidRDefault="006D290A" w:rsidP="006A5FEF">
      <w:pPr>
        <w:pStyle w:val="Aufzhlungszeichen1"/>
      </w:pPr>
      <w:r>
        <w:t>the version of EXMARaLDA you work with (preview or official, 32bit or 64bit versions)</w:t>
      </w:r>
    </w:p>
    <w:p w14:paraId="0D08914B" w14:textId="77777777" w:rsidR="0002741B" w:rsidRPr="00541B9F" w:rsidRDefault="0002741B" w:rsidP="006A5FEF">
      <w:pPr>
        <w:pStyle w:val="Aufzhlungszeichen1"/>
      </w:pPr>
      <w:r>
        <w:t>the settings you choose in EXMARaLDA (in particular, the media player in the Partitur-Editor</w:t>
      </w:r>
      <w:r w:rsidR="00672663">
        <w:t xml:space="preserve">, via </w:t>
      </w:r>
      <w:r w:rsidR="00672663" w:rsidRPr="00672663">
        <w:rPr>
          <w:rStyle w:val="Menufunction"/>
        </w:rPr>
        <w:t>Edit &gt; Preferences</w:t>
      </w:r>
      <w:r w:rsidR="00672663">
        <w:t xml:space="preserve">, </w:t>
      </w:r>
      <w:r w:rsidR="00576416">
        <w:rPr>
          <w:rStyle w:val="RefsZchn"/>
        </w:rPr>
        <w:t>"</w:t>
      </w:r>
      <w:r w:rsidR="00672663" w:rsidRPr="00576416">
        <w:rPr>
          <w:rStyle w:val="Menufunction"/>
        </w:rPr>
        <w:t>Media</w:t>
      </w:r>
      <w:r w:rsidR="00576416">
        <w:rPr>
          <w:rStyle w:val="Menufunction"/>
        </w:rPr>
        <w:t>"</w:t>
      </w:r>
      <w:r w:rsidR="00672663">
        <w:t xml:space="preserve"> tab</w:t>
      </w:r>
      <w:r>
        <w:t>)</w:t>
      </w:r>
    </w:p>
    <w:p w14:paraId="1CBAA36B" w14:textId="77777777" w:rsidR="003812D4" w:rsidRDefault="00E56E60" w:rsidP="006A5FEF">
      <w:pPr>
        <w:pStyle w:val="Standard-BlockCharCharChar"/>
      </w:pPr>
      <w:r w:rsidRPr="00E56E60">
        <w:rPr>
          <w:u w:val="single"/>
        </w:rPr>
        <w:t>Please be aware</w:t>
      </w:r>
      <w:r>
        <w:t xml:space="preserve">: </w:t>
      </w:r>
      <w:r w:rsidR="0002741B">
        <w:t xml:space="preserve">The EXMARaLDA team has spent much time on trying to understand and improve audio and video support, and we have answered countless support requests regarding this topic. We have come to the conclusion that we will not be able to provide support for </w:t>
      </w:r>
      <w:r w:rsidR="00021CA8">
        <w:t>arbitrary</w:t>
      </w:r>
      <w:r w:rsidR="0002741B">
        <w:t xml:space="preserve"> kind</w:t>
      </w:r>
      <w:r w:rsidR="00021CA8">
        <w:t>s</w:t>
      </w:r>
      <w:r w:rsidR="0002741B">
        <w:t xml:space="preserve"> of media setup in the future any more.</w:t>
      </w:r>
      <w:r>
        <w:t xml:space="preserve"> </w:t>
      </w:r>
      <w:r w:rsidR="0002741B">
        <w:t xml:space="preserve">Starting with version 1.6 of the Partitur-Editor, </w:t>
      </w:r>
      <w:r w:rsidR="006D290A">
        <w:t>audio and video support in EXMARaLDA is based</w:t>
      </w:r>
      <w:r>
        <w:t xml:space="preserve"> on the following recommendation:</w:t>
      </w:r>
      <w:r w:rsidR="006D290A">
        <w:t xml:space="preserve"> </w:t>
      </w:r>
    </w:p>
    <w:p w14:paraId="3F1C0A0D" w14:textId="77777777" w:rsidR="00774A4B" w:rsidRPr="00D27871" w:rsidRDefault="00774A4B" w:rsidP="0002741B">
      <w:pPr>
        <w:pBdr>
          <w:top w:val="single" w:sz="4" w:space="1" w:color="auto"/>
          <w:left w:val="single" w:sz="4" w:space="4" w:color="auto"/>
          <w:bottom w:val="single" w:sz="4" w:space="1" w:color="auto"/>
          <w:right w:val="single" w:sz="4" w:space="4" w:color="auto"/>
        </w:pBdr>
        <w:jc w:val="both"/>
        <w:rPr>
          <w:rFonts w:ascii="Times New Roman" w:hAnsi="Times New Roman" w:cs="Times New Roman"/>
          <w:b/>
          <w:color w:val="1F4E79" w:themeColor="accent1" w:themeShade="80"/>
          <w:sz w:val="28"/>
          <w:szCs w:val="28"/>
          <w:u w:val="single"/>
          <w:lang w:val="en-GB"/>
        </w:rPr>
      </w:pPr>
      <w:r w:rsidRPr="00D27871">
        <w:rPr>
          <w:rStyle w:val="Standard-BlockCharCharCharChar"/>
          <w:rFonts w:eastAsiaTheme="minorHAnsi"/>
          <w:b/>
          <w:u w:val="single"/>
        </w:rPr>
        <w:t xml:space="preserve">Recommendation </w:t>
      </w:r>
      <w:r w:rsidR="003121B8" w:rsidRPr="00D27871">
        <w:rPr>
          <w:rStyle w:val="Standard-BlockCharCharCharChar"/>
          <w:rFonts w:eastAsiaTheme="minorHAnsi"/>
          <w:b/>
          <w:u w:val="single"/>
        </w:rPr>
        <w:t>2</w:t>
      </w:r>
      <w:r w:rsidRPr="00D27871">
        <w:rPr>
          <w:rStyle w:val="Standard-BlockCharCharCharChar"/>
          <w:rFonts w:eastAsiaTheme="minorHAnsi"/>
          <w:b/>
          <w:u w:val="single"/>
        </w:rPr>
        <w:t>: Standard formats</w:t>
      </w:r>
    </w:p>
    <w:p w14:paraId="31BA67D2" w14:textId="77777777" w:rsidR="0002741B" w:rsidRPr="00576416" w:rsidRDefault="0002741B" w:rsidP="00E56E60">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b/>
          <w:sz w:val="24"/>
          <w:szCs w:val="28"/>
          <w:lang w:val="en-GB"/>
        </w:rPr>
      </w:pPr>
      <w:r w:rsidRPr="00576416">
        <w:rPr>
          <w:rStyle w:val="Standard-BlockCharCharCharChar"/>
          <w:rFonts w:eastAsiaTheme="minorHAnsi"/>
          <w:b/>
        </w:rPr>
        <w:lastRenderedPageBreak/>
        <w:t xml:space="preserve">EXMARaLDA supports audio and video </w:t>
      </w:r>
      <w:r w:rsidRPr="00576416">
        <w:rPr>
          <w:rStyle w:val="Standard-BlockCharCharCharChar"/>
          <w:rFonts w:eastAsiaTheme="minorHAnsi"/>
          <w:b/>
          <w:u w:val="single"/>
        </w:rPr>
        <w:t>only in one</w:t>
      </w:r>
      <w:r w:rsidRPr="00576416">
        <w:rPr>
          <w:rStyle w:val="Standard-BlockCharCharCharChar"/>
          <w:rFonts w:eastAsiaTheme="minorHAnsi"/>
          <w:b/>
        </w:rPr>
        <w:t xml:space="preserve"> of the three standard formats PCM-WAV (for audio), MPEG-1 (for video) and MPEG-4 (for video), as specified below. </w:t>
      </w:r>
    </w:p>
    <w:p w14:paraId="572DA79F" w14:textId="77777777" w:rsidR="003812D4" w:rsidRPr="00576416" w:rsidRDefault="0002741B" w:rsidP="00E56E60">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i/>
          <w:sz w:val="20"/>
          <w:lang w:val="en-GB"/>
        </w:rPr>
      </w:pPr>
      <w:r w:rsidRPr="00576416">
        <w:rPr>
          <w:rStyle w:val="Standard-BlockCharCharCharChar"/>
          <w:rFonts w:eastAsiaTheme="minorHAnsi"/>
          <w:i/>
          <w:sz w:val="22"/>
        </w:rPr>
        <w:t xml:space="preserve">EXMARaLDA may still work with media data in other formats (such as MP3 for video or WMV for video), but we </w:t>
      </w:r>
      <w:r w:rsidRPr="00576416">
        <w:rPr>
          <w:rStyle w:val="Standard-BlockCharCharCharChar"/>
          <w:rFonts w:eastAsiaTheme="minorHAnsi"/>
          <w:i/>
          <w:sz w:val="22"/>
          <w:u w:val="single"/>
        </w:rPr>
        <w:t>cannot guarantee</w:t>
      </w:r>
      <w:r w:rsidRPr="00576416">
        <w:rPr>
          <w:rStyle w:val="Standard-BlockCharCharCharChar"/>
          <w:rFonts w:eastAsiaTheme="minorHAnsi"/>
          <w:i/>
          <w:sz w:val="22"/>
        </w:rPr>
        <w:t xml:space="preserve"> this, nor can we offer much support in cases where EXMARaLDA fails to work with these other formats. If you plan to seriously work with EXMARaLDA, we absolutely recommend that you establish a workflow where your audio and video data are converted to one of the standard formats before you </w:t>
      </w:r>
      <w:r w:rsidR="006D290A" w:rsidRPr="00576416">
        <w:rPr>
          <w:rStyle w:val="Standard-BlockCharCharCharChar"/>
          <w:rFonts w:eastAsiaTheme="minorHAnsi"/>
          <w:i/>
          <w:sz w:val="22"/>
        </w:rPr>
        <w:t>use</w:t>
      </w:r>
      <w:r w:rsidR="009C72EA" w:rsidRPr="00576416">
        <w:rPr>
          <w:rStyle w:val="Standard-BlockCharCharCharChar"/>
          <w:rFonts w:eastAsiaTheme="minorHAnsi"/>
          <w:i/>
          <w:sz w:val="22"/>
        </w:rPr>
        <w:t xml:space="preserve"> them in EXMARaLDA.</w:t>
      </w:r>
    </w:p>
    <w:p w14:paraId="0D8471C8" w14:textId="77777777" w:rsidR="00C72251" w:rsidRPr="00774A4B" w:rsidRDefault="00C72251" w:rsidP="006A5FEF">
      <w:pPr>
        <w:pStyle w:val="Standard-BlockCharCharChar"/>
      </w:pPr>
      <w:r w:rsidRPr="00E56E60">
        <w:rPr>
          <w:u w:val="single"/>
        </w:rPr>
        <w:t>Please note</w:t>
      </w:r>
      <w:r>
        <w:t xml:space="preserve"> that MPEG-1 video is generally not a good choice for archiving your data (since it is an outdated standard) or for delivering it over the web (since MPEG-4-based formats have been established as a de facto standard in the WWW). We recommend it only as a</w:t>
      </w:r>
      <w:r w:rsidR="00E56E60">
        <w:t xml:space="preserve"> “tool format”. In your workflow</w:t>
      </w:r>
      <w:r>
        <w:t>, you could use MPEG-4 as the base format and simply derive an MPEG-1 version for the parts where EXMARaLDA is involved.</w:t>
      </w:r>
    </w:p>
    <w:p w14:paraId="2D0DB22A" w14:textId="77777777" w:rsidR="00021CA8" w:rsidRDefault="006D290A" w:rsidP="006A5FEF">
      <w:pPr>
        <w:pStyle w:val="Standard-BlockCharCharChar"/>
      </w:pPr>
      <w:r>
        <w:t>EXMARaLDA u</w:t>
      </w:r>
      <w:r w:rsidR="00774A4B">
        <w:t>ses different players for audio/</w:t>
      </w:r>
      <w:r>
        <w:t xml:space="preserve">video playback. </w:t>
      </w:r>
      <w:r w:rsidR="007E6545">
        <w:t>You can see which player is currently used in the lower right corner of the Partitur-Editor:</w:t>
      </w:r>
    </w:p>
    <w:p w14:paraId="0178CB0E" w14:textId="77777777" w:rsidR="00FF4F4F" w:rsidRDefault="009457B3" w:rsidP="00FF4F4F">
      <w:pPr>
        <w:pStyle w:val="GraphikFormat"/>
        <w:keepNext/>
      </w:pPr>
      <w:r>
        <w:rPr>
          <w:noProof/>
          <w:lang w:eastAsia="de-DE"/>
        </w:rPr>
        <mc:AlternateContent>
          <mc:Choice Requires="wps">
            <w:drawing>
              <wp:anchor distT="0" distB="0" distL="114300" distR="114300" simplePos="0" relativeHeight="251659264" behindDoc="0" locked="0" layoutInCell="1" allowOverlap="1" wp14:anchorId="35D69914" wp14:editId="04BB754D">
                <wp:simplePos x="0" y="0"/>
                <wp:positionH relativeFrom="column">
                  <wp:posOffset>3401861</wp:posOffset>
                </wp:positionH>
                <wp:positionV relativeFrom="paragraph">
                  <wp:posOffset>1043692</wp:posOffset>
                </wp:positionV>
                <wp:extent cx="1486894" cy="405516"/>
                <wp:effectExtent l="19050" t="19050" r="18415" b="13970"/>
                <wp:wrapNone/>
                <wp:docPr id="9" name="Ellipse 9"/>
                <wp:cNvGraphicFramePr/>
                <a:graphic xmlns:a="http://schemas.openxmlformats.org/drawingml/2006/main">
                  <a:graphicData uri="http://schemas.microsoft.com/office/word/2010/wordprocessingShape">
                    <wps:wsp>
                      <wps:cNvSpPr/>
                      <wps:spPr>
                        <a:xfrm>
                          <a:off x="0" y="0"/>
                          <a:ext cx="1486894" cy="405516"/>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127661C" id="Ellipse 9" o:spid="_x0000_s1026" style="position:absolute;margin-left:267.85pt;margin-top:82.2pt;width:117.1pt;height:3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" filled="f" strokecolor="red" strokeweight="3pt">
                <v:stroke joinstyle="miter"/>
              </v:oval>
            </w:pict>
          </mc:Fallback>
        </mc:AlternateContent>
      </w:r>
      <w:r w:rsidR="007E6545">
        <w:rPr>
          <w:noProof/>
          <w:lang w:eastAsia="de-DE"/>
        </w:rPr>
        <w:drawing>
          <wp:inline distT="0" distB="0" distL="0" distR="0" wp14:anchorId="268FC711" wp14:editId="74D4A493">
            <wp:extent cx="3562350" cy="13906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2350" cy="1390650"/>
                    </a:xfrm>
                    <a:prstGeom prst="rect">
                      <a:avLst/>
                    </a:prstGeom>
                  </pic:spPr>
                </pic:pic>
              </a:graphicData>
            </a:graphic>
          </wp:inline>
        </w:drawing>
      </w:r>
    </w:p>
    <w:p w14:paraId="12128ABE" w14:textId="77777777" w:rsidR="007E6545" w:rsidRPr="00FF4F4F" w:rsidRDefault="00FF4F4F" w:rsidP="00FF4F4F">
      <w:pPr>
        <w:pStyle w:val="Beschriftung"/>
        <w:jc w:val="center"/>
        <w:rPr>
          <w:rFonts w:ascii="Times New Roman" w:hAnsi="Times New Roman" w:cs="Times New Roman"/>
          <w:color w:val="auto"/>
          <w:lang w:val="en-GB"/>
        </w:rPr>
      </w:pPr>
      <w:r w:rsidRPr="00FF4F4F">
        <w:rPr>
          <w:rFonts w:ascii="Times New Roman" w:hAnsi="Times New Roman" w:cs="Times New Roman"/>
          <w:color w:val="auto"/>
          <w:lang w:val="en-GB"/>
        </w:rPr>
        <w:t xml:space="preserve">Figure </w:t>
      </w:r>
      <w:r w:rsidRPr="00FF4F4F">
        <w:rPr>
          <w:rFonts w:ascii="Times New Roman" w:hAnsi="Times New Roman" w:cs="Times New Roman"/>
          <w:color w:val="auto"/>
          <w:lang w:val="en-GB"/>
        </w:rPr>
        <w:fldChar w:fldCharType="begin"/>
      </w:r>
      <w:r w:rsidRPr="00FF4F4F">
        <w:rPr>
          <w:rFonts w:ascii="Times New Roman" w:hAnsi="Times New Roman" w:cs="Times New Roman"/>
          <w:color w:val="auto"/>
          <w:lang w:val="en-GB"/>
        </w:rPr>
        <w:instrText xml:space="preserve"> SEQ Figure \* ARABIC </w:instrText>
      </w:r>
      <w:r w:rsidRPr="00FF4F4F">
        <w:rPr>
          <w:rFonts w:ascii="Times New Roman" w:hAnsi="Times New Roman" w:cs="Times New Roman"/>
          <w:color w:val="auto"/>
          <w:lang w:val="en-GB"/>
        </w:rPr>
        <w:fldChar w:fldCharType="separate"/>
      </w:r>
      <w:r w:rsidR="007C5830">
        <w:rPr>
          <w:rFonts w:ascii="Times New Roman" w:hAnsi="Times New Roman" w:cs="Times New Roman"/>
          <w:noProof/>
          <w:color w:val="auto"/>
          <w:lang w:val="en-GB"/>
        </w:rPr>
        <w:t>2</w:t>
      </w:r>
      <w:r w:rsidRPr="00FF4F4F">
        <w:rPr>
          <w:rFonts w:ascii="Times New Roman" w:hAnsi="Times New Roman" w:cs="Times New Roman"/>
          <w:color w:val="auto"/>
          <w:lang w:val="en-GB"/>
        </w:rPr>
        <w:fldChar w:fldCharType="end"/>
      </w:r>
      <w:r>
        <w:rPr>
          <w:rFonts w:ascii="Times New Roman" w:hAnsi="Times New Roman" w:cs="Times New Roman"/>
          <w:color w:val="auto"/>
          <w:lang w:val="en-GB"/>
        </w:rPr>
        <w:t>:</w:t>
      </w:r>
      <w:r w:rsidRPr="00FF4F4F">
        <w:rPr>
          <w:rFonts w:ascii="Times New Roman" w:hAnsi="Times New Roman" w:cs="Times New Roman"/>
          <w:color w:val="auto"/>
          <w:lang w:val="en-GB"/>
        </w:rPr>
        <w:t xml:space="preserve"> Currently used player</w:t>
      </w:r>
    </w:p>
    <w:p w14:paraId="6C614668" w14:textId="77777777" w:rsidR="009457B3" w:rsidRDefault="009457B3" w:rsidP="006A5FEF">
      <w:pPr>
        <w:pStyle w:val="Standard-BlockCharCharChar"/>
      </w:pPr>
      <w:r>
        <w:t xml:space="preserve">You can switch players via </w:t>
      </w:r>
      <w:r w:rsidRPr="0004382D">
        <w:rPr>
          <w:rStyle w:val="Menufunction"/>
        </w:rPr>
        <w:t>Edit &gt; Preferences…</w:t>
      </w:r>
      <w:r>
        <w:t xml:space="preserve"> </w:t>
      </w:r>
      <w:r w:rsidR="009B2012">
        <w:t xml:space="preserve">(in the </w:t>
      </w:r>
      <w:r w:rsidR="009B2012" w:rsidRPr="009B2012">
        <w:rPr>
          <w:rStyle w:val="RefsZchn"/>
        </w:rPr>
        <w:t>“Media”</w:t>
      </w:r>
      <w:r w:rsidR="009B2012">
        <w:t xml:space="preserve"> tab) </w:t>
      </w:r>
      <w:r>
        <w:t>in the Partitur-Editor. Please note that you'll have to restart the Partitur-Editor for a change of player to take effect.</w:t>
      </w:r>
    </w:p>
    <w:p w14:paraId="6AD6EFA3" w14:textId="13517F5D" w:rsidR="00FF4F4F" w:rsidRPr="00FB44CA" w:rsidRDefault="00FB44CA" w:rsidP="00FF4F4F">
      <w:pPr>
        <w:pStyle w:val="GraphikFormat"/>
        <w:keepNext/>
        <w:rPr>
          <w:lang w:val="en-US"/>
        </w:rPr>
      </w:pPr>
      <w:r>
        <w:rPr>
          <w:noProof/>
          <w:lang w:eastAsia="de-DE"/>
        </w:rPr>
        <w:lastRenderedPageBreak/>
        <w:drawing>
          <wp:inline distT="0" distB="0" distL="0" distR="0" wp14:anchorId="388FBEC5" wp14:editId="7D9656F1">
            <wp:extent cx="5581650" cy="42195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1650" cy="4219575"/>
                    </a:xfrm>
                    <a:prstGeom prst="rect">
                      <a:avLst/>
                    </a:prstGeom>
                  </pic:spPr>
                </pic:pic>
              </a:graphicData>
            </a:graphic>
          </wp:inline>
        </w:drawing>
      </w:r>
    </w:p>
    <w:p w14:paraId="52B43F5E" w14:textId="77777777" w:rsidR="009457B3" w:rsidRPr="00FF4F4F" w:rsidRDefault="00FF4F4F" w:rsidP="00A951C3">
      <w:pPr>
        <w:pStyle w:val="Beschriftung"/>
        <w:spacing w:before="240"/>
        <w:jc w:val="center"/>
        <w:rPr>
          <w:rFonts w:ascii="Times New Roman" w:hAnsi="Times New Roman" w:cs="Times New Roman"/>
          <w:color w:val="auto"/>
          <w:lang w:val="en-GB"/>
        </w:rPr>
      </w:pPr>
      <w:r w:rsidRPr="00FF4F4F">
        <w:rPr>
          <w:rFonts w:ascii="Times New Roman" w:hAnsi="Times New Roman" w:cs="Times New Roman"/>
          <w:color w:val="auto"/>
          <w:lang w:val="en-GB"/>
        </w:rPr>
        <w:t xml:space="preserve">Figure </w:t>
      </w:r>
      <w:r w:rsidRPr="00FF4F4F">
        <w:rPr>
          <w:rFonts w:ascii="Times New Roman" w:hAnsi="Times New Roman" w:cs="Times New Roman"/>
          <w:color w:val="auto"/>
          <w:lang w:val="en-GB"/>
        </w:rPr>
        <w:fldChar w:fldCharType="begin"/>
      </w:r>
      <w:r w:rsidRPr="00FF4F4F">
        <w:rPr>
          <w:rFonts w:ascii="Times New Roman" w:hAnsi="Times New Roman" w:cs="Times New Roman"/>
          <w:color w:val="auto"/>
          <w:lang w:val="en-GB"/>
        </w:rPr>
        <w:instrText xml:space="preserve"> SEQ Figure \* ARABIC </w:instrText>
      </w:r>
      <w:r w:rsidRPr="00FF4F4F">
        <w:rPr>
          <w:rFonts w:ascii="Times New Roman" w:hAnsi="Times New Roman" w:cs="Times New Roman"/>
          <w:color w:val="auto"/>
          <w:lang w:val="en-GB"/>
        </w:rPr>
        <w:fldChar w:fldCharType="separate"/>
      </w:r>
      <w:r w:rsidR="007C5830">
        <w:rPr>
          <w:rFonts w:ascii="Times New Roman" w:hAnsi="Times New Roman" w:cs="Times New Roman"/>
          <w:noProof/>
          <w:color w:val="auto"/>
          <w:lang w:val="en-GB"/>
        </w:rPr>
        <w:t>3</w:t>
      </w:r>
      <w:r w:rsidRPr="00FF4F4F">
        <w:rPr>
          <w:rFonts w:ascii="Times New Roman" w:hAnsi="Times New Roman" w:cs="Times New Roman"/>
          <w:color w:val="auto"/>
          <w:lang w:val="en-GB"/>
        </w:rPr>
        <w:fldChar w:fldCharType="end"/>
      </w:r>
      <w:r w:rsidRPr="00FF4F4F">
        <w:rPr>
          <w:rFonts w:ascii="Times New Roman" w:hAnsi="Times New Roman" w:cs="Times New Roman"/>
          <w:color w:val="auto"/>
          <w:lang w:val="en-GB"/>
        </w:rPr>
        <w:t>: Switching players in the "Media" tab</w:t>
      </w:r>
    </w:p>
    <w:p w14:paraId="67EFDC6D" w14:textId="2BDC043E" w:rsidR="00021CA8" w:rsidRDefault="006D290A" w:rsidP="006A5FEF">
      <w:pPr>
        <w:pStyle w:val="Standard-BlockCharCharChar"/>
      </w:pPr>
      <w:r>
        <w:t xml:space="preserve">Only the </w:t>
      </w:r>
      <w:r w:rsidR="009B2012" w:rsidRPr="009B2012">
        <w:rPr>
          <w:rStyle w:val="RefsZchn"/>
        </w:rPr>
        <w:t>“</w:t>
      </w:r>
      <w:r w:rsidRPr="009B2012">
        <w:rPr>
          <w:rStyle w:val="RefsZchn"/>
        </w:rPr>
        <w:t xml:space="preserve">BAS </w:t>
      </w:r>
      <w:r w:rsidR="009B2012" w:rsidRPr="009B2012">
        <w:rPr>
          <w:rStyle w:val="RefsZchn"/>
        </w:rPr>
        <w:t>A</w:t>
      </w:r>
      <w:r w:rsidRPr="009B2012">
        <w:rPr>
          <w:rStyle w:val="RefsZchn"/>
        </w:rPr>
        <w:t>udio player</w:t>
      </w:r>
      <w:r w:rsidR="009B2012" w:rsidRPr="009B2012">
        <w:rPr>
          <w:rStyle w:val="RefsZchn"/>
        </w:rPr>
        <w:t>”</w:t>
      </w:r>
      <w:r>
        <w:t xml:space="preserve">, developed by the Bavarian Archive for Speech Signals, </w:t>
      </w:r>
      <w:r w:rsidR="00FB44CA">
        <w:t>and the "</w:t>
      </w:r>
      <w:r w:rsidR="00FB44CA" w:rsidRPr="00FB44CA">
        <w:rPr>
          <w:b/>
          <w:bCs/>
        </w:rPr>
        <w:t>Java FX Player</w:t>
      </w:r>
      <w:r w:rsidR="00FB44CA">
        <w:t>" are</w:t>
      </w:r>
      <w:r>
        <w:t xml:space="preserve"> written in </w:t>
      </w:r>
      <w:r w:rsidR="009B2012">
        <w:t>“</w:t>
      </w:r>
      <w:r>
        <w:t>pure</w:t>
      </w:r>
      <w:r w:rsidR="009B2012">
        <w:t>”</w:t>
      </w:r>
      <w:r>
        <w:t xml:space="preserve"> JAVA and thus mostly independent of the operating system </w:t>
      </w:r>
      <w:r w:rsidR="00FB44CA">
        <w:t>they</w:t>
      </w:r>
      <w:r>
        <w:t xml:space="preserve"> run on. The BAS audio player only supports WAV audio, i.e. you cannot use it to playback video</w:t>
      </w:r>
      <w:r w:rsidR="00FB44CA">
        <w:t>, the Java FX Player is meant for MPEG-4, it is not a good choice if you work with audio onlay.</w:t>
      </w:r>
    </w:p>
    <w:p w14:paraId="364196D8" w14:textId="77777777" w:rsidR="00FB44CA" w:rsidRDefault="006D290A" w:rsidP="006A5FEF">
      <w:pPr>
        <w:pStyle w:val="Standard-BlockCharCharChar"/>
      </w:pPr>
      <w:r>
        <w:t>For video, EXMARaLDA uses players developed at the Max-Planck Institute for Psycholinguistics</w:t>
      </w:r>
      <w:r w:rsidR="00774A4B">
        <w:t xml:space="preserve"> in the context of the ELAN tool. </w:t>
      </w:r>
    </w:p>
    <w:p w14:paraId="77E83549" w14:textId="6592A9F4" w:rsidR="003812D4" w:rsidRDefault="00774A4B" w:rsidP="006A5FEF">
      <w:pPr>
        <w:pStyle w:val="Standard-BlockCharCharChar"/>
      </w:pPr>
      <w:r>
        <w:t xml:space="preserve">The </w:t>
      </w:r>
      <w:r w:rsidR="009B2012" w:rsidRPr="00FF4F4F">
        <w:rPr>
          <w:rStyle w:val="RefsZchn"/>
        </w:rPr>
        <w:t>“</w:t>
      </w:r>
      <w:r w:rsidRPr="00FF4F4F">
        <w:rPr>
          <w:rStyle w:val="RefsZchn"/>
        </w:rPr>
        <w:t>JDS player</w:t>
      </w:r>
      <w:r w:rsidR="009B2012" w:rsidRPr="00FF4F4F">
        <w:rPr>
          <w:rStyle w:val="RefsZchn"/>
        </w:rPr>
        <w:t>”</w:t>
      </w:r>
      <w:r>
        <w:t xml:space="preserve"> builds on Microsoft's DirectShow framework and is available under Windows only. It usually works fine with MPEG-1 vide</w:t>
      </w:r>
      <w:r w:rsidR="00FF4F4F">
        <w:t xml:space="preserve">os as well as WAV audio files. </w:t>
      </w:r>
      <w:r>
        <w:t xml:space="preserve">The </w:t>
      </w:r>
      <w:r w:rsidR="009B2012" w:rsidRPr="00FF4F4F">
        <w:rPr>
          <w:rStyle w:val="RefsZchn"/>
        </w:rPr>
        <w:t>“</w:t>
      </w:r>
      <w:r w:rsidR="00FB44CA">
        <w:rPr>
          <w:rStyle w:val="RefsZchn"/>
        </w:rPr>
        <w:t>AVF player</w:t>
      </w:r>
      <w:r w:rsidR="009B2012" w:rsidRPr="00FF4F4F">
        <w:rPr>
          <w:rStyle w:val="RefsZchn"/>
        </w:rPr>
        <w:t>”</w:t>
      </w:r>
      <w:r>
        <w:t xml:space="preserve"> builds on Apple's </w:t>
      </w:r>
      <w:r w:rsidR="00FB44CA">
        <w:t>AudioVideoFoundation</w:t>
      </w:r>
      <w:r>
        <w:t xml:space="preserve"> framework and is available under MAC OS only. It usually works fine with MPEG-1 videos, MPEG-4 videos and WAV audio files. </w:t>
      </w:r>
      <w:r w:rsidR="00FB44CA">
        <w:t xml:space="preserve">The </w:t>
      </w:r>
      <w:r w:rsidR="00FB44CA" w:rsidRPr="00FF4F4F">
        <w:rPr>
          <w:rStyle w:val="RefsZchn"/>
        </w:rPr>
        <w:t>“</w:t>
      </w:r>
      <w:r w:rsidR="00FB44CA">
        <w:rPr>
          <w:rStyle w:val="RefsZchn"/>
        </w:rPr>
        <w:t>Java FX Player</w:t>
      </w:r>
      <w:r w:rsidR="00FB44CA" w:rsidRPr="00FF4F4F">
        <w:rPr>
          <w:rStyle w:val="RefsZchn"/>
        </w:rPr>
        <w:t>”</w:t>
      </w:r>
      <w:r w:rsidR="00FB44CA">
        <w:t xml:space="preserve"> builds on the JAVA FX framework and is available under Windows and MAC OS. It usually works fine with MPEG-4 videos, but not with other media formats. </w:t>
      </w:r>
      <w:r>
        <w:t xml:space="preserve">The </w:t>
      </w:r>
      <w:r w:rsidR="009B2012" w:rsidRPr="00FF4F4F">
        <w:rPr>
          <w:rStyle w:val="RefsZchn"/>
        </w:rPr>
        <w:t>“</w:t>
      </w:r>
      <w:r w:rsidRPr="00FF4F4F">
        <w:rPr>
          <w:rStyle w:val="RefsZchn"/>
        </w:rPr>
        <w:t>MMF player</w:t>
      </w:r>
      <w:r w:rsidR="009B2012" w:rsidRPr="00FF4F4F">
        <w:rPr>
          <w:rStyle w:val="RefsZchn"/>
        </w:rPr>
        <w:t>”</w:t>
      </w:r>
      <w:r>
        <w:t xml:space="preserve"> builds on Microsoft's Media Foundation (MMF) framework. It is worth a try if you absolutely must work with MPEG-4 files under Windows, but we haven't managed so far to make it work 100% reliably. </w:t>
      </w:r>
    </w:p>
    <w:p w14:paraId="22511CBE" w14:textId="77777777" w:rsidR="00774A4B" w:rsidRDefault="00774A4B" w:rsidP="006A5FEF">
      <w:pPr>
        <w:pStyle w:val="Standard-BlockCharCharChar"/>
      </w:pPr>
      <w:r>
        <w:t>The following table summarises the availability and properties of the different players on different platforms:</w:t>
      </w:r>
    </w:p>
    <w:tbl>
      <w:tblPr>
        <w:tblStyle w:val="Tabellenraster"/>
        <w:tblW w:w="9100" w:type="dxa"/>
        <w:jc w:val="center"/>
        <w:tblLayout w:type="fixed"/>
        <w:tblLook w:val="04A0" w:firstRow="1" w:lastRow="0" w:firstColumn="1" w:lastColumn="0" w:noHBand="0" w:noVBand="1"/>
      </w:tblPr>
      <w:tblGrid>
        <w:gridCol w:w="1804"/>
        <w:gridCol w:w="1216"/>
        <w:gridCol w:w="1216"/>
        <w:gridCol w:w="1216"/>
        <w:gridCol w:w="1216"/>
        <w:gridCol w:w="1216"/>
        <w:gridCol w:w="1216"/>
      </w:tblGrid>
      <w:tr w:rsidR="00FF1970" w14:paraId="5E9082D7" w14:textId="77777777" w:rsidTr="0004382D">
        <w:trPr>
          <w:trHeight w:val="256"/>
          <w:jc w:val="center"/>
        </w:trPr>
        <w:tc>
          <w:tcPr>
            <w:tcW w:w="1804" w:type="dxa"/>
          </w:tcPr>
          <w:p w14:paraId="1CC87C2B" w14:textId="77777777" w:rsidR="00FF1970" w:rsidRPr="00774A4B" w:rsidRDefault="00FF1970" w:rsidP="00C72251">
            <w:pPr>
              <w:keepNext/>
              <w:keepLines/>
              <w:rPr>
                <w:lang w:val="en-GB"/>
              </w:rPr>
            </w:pPr>
          </w:p>
        </w:tc>
        <w:tc>
          <w:tcPr>
            <w:tcW w:w="3648" w:type="dxa"/>
            <w:gridSpan w:val="3"/>
            <w:shd w:val="clear" w:color="auto" w:fill="7F7F7F" w:themeFill="text1" w:themeFillTint="80"/>
          </w:tcPr>
          <w:p w14:paraId="52503A9D" w14:textId="77777777" w:rsidR="00FF1970" w:rsidRPr="00757479" w:rsidRDefault="00FF1970" w:rsidP="00C72251">
            <w:pPr>
              <w:keepNext/>
              <w:keepLines/>
              <w:jc w:val="center"/>
              <w:rPr>
                <w:b/>
                <w:color w:val="FFFFFF" w:themeColor="background1"/>
              </w:rPr>
            </w:pPr>
            <w:r w:rsidRPr="00757479">
              <w:rPr>
                <w:b/>
                <w:color w:val="FFFFFF" w:themeColor="background1"/>
              </w:rPr>
              <w:t>Operating System</w:t>
            </w:r>
          </w:p>
        </w:tc>
        <w:tc>
          <w:tcPr>
            <w:tcW w:w="1216" w:type="dxa"/>
            <w:shd w:val="clear" w:color="auto" w:fill="7F7F7F" w:themeFill="text1" w:themeFillTint="80"/>
          </w:tcPr>
          <w:p w14:paraId="6AE56D54" w14:textId="77777777" w:rsidR="00FF1970" w:rsidRPr="00757479" w:rsidRDefault="00FF1970" w:rsidP="00C72251">
            <w:pPr>
              <w:keepNext/>
              <w:keepLines/>
              <w:jc w:val="center"/>
              <w:rPr>
                <w:b/>
                <w:color w:val="FFFFFF" w:themeColor="background1"/>
              </w:rPr>
            </w:pPr>
            <w:r w:rsidRPr="00757479">
              <w:rPr>
                <w:b/>
                <w:color w:val="FFFFFF" w:themeColor="background1"/>
              </w:rPr>
              <w:t>Audio</w:t>
            </w:r>
          </w:p>
        </w:tc>
        <w:tc>
          <w:tcPr>
            <w:tcW w:w="2432" w:type="dxa"/>
            <w:gridSpan w:val="2"/>
            <w:shd w:val="clear" w:color="auto" w:fill="7F7F7F" w:themeFill="text1" w:themeFillTint="80"/>
          </w:tcPr>
          <w:p w14:paraId="7EA0169D" w14:textId="77777777" w:rsidR="00FF1970" w:rsidRPr="00757479" w:rsidRDefault="00FF1970" w:rsidP="00C72251">
            <w:pPr>
              <w:keepNext/>
              <w:keepLines/>
              <w:jc w:val="center"/>
              <w:rPr>
                <w:b/>
                <w:color w:val="FFFFFF" w:themeColor="background1"/>
              </w:rPr>
            </w:pPr>
            <w:r w:rsidRPr="00757479">
              <w:rPr>
                <w:b/>
                <w:color w:val="FFFFFF" w:themeColor="background1"/>
              </w:rPr>
              <w:t>Video</w:t>
            </w:r>
          </w:p>
        </w:tc>
      </w:tr>
      <w:tr w:rsidR="003C25F3" w14:paraId="4C01FB2E" w14:textId="77777777" w:rsidTr="0004382D">
        <w:trPr>
          <w:trHeight w:val="256"/>
          <w:jc w:val="center"/>
        </w:trPr>
        <w:tc>
          <w:tcPr>
            <w:tcW w:w="1804" w:type="dxa"/>
          </w:tcPr>
          <w:p w14:paraId="68F84B0B" w14:textId="77777777" w:rsidR="003C25F3" w:rsidRDefault="003C25F3" w:rsidP="00C72251">
            <w:pPr>
              <w:keepNext/>
              <w:keepLines/>
            </w:pPr>
          </w:p>
        </w:tc>
        <w:tc>
          <w:tcPr>
            <w:tcW w:w="1216" w:type="dxa"/>
            <w:shd w:val="clear" w:color="auto" w:fill="7F7F7F" w:themeFill="text1" w:themeFillTint="80"/>
          </w:tcPr>
          <w:p w14:paraId="1863D624" w14:textId="77777777" w:rsidR="003C25F3" w:rsidRPr="00757479" w:rsidRDefault="003C25F3" w:rsidP="00C72251">
            <w:pPr>
              <w:keepNext/>
              <w:keepLines/>
              <w:jc w:val="center"/>
              <w:rPr>
                <w:b/>
                <w:color w:val="FFFFFF" w:themeColor="background1"/>
              </w:rPr>
            </w:pPr>
            <w:r w:rsidRPr="00757479">
              <w:rPr>
                <w:b/>
                <w:color w:val="FFFFFF" w:themeColor="background1"/>
              </w:rPr>
              <w:t>Windows</w:t>
            </w:r>
          </w:p>
        </w:tc>
        <w:tc>
          <w:tcPr>
            <w:tcW w:w="1216" w:type="dxa"/>
            <w:shd w:val="clear" w:color="auto" w:fill="7F7F7F" w:themeFill="text1" w:themeFillTint="80"/>
          </w:tcPr>
          <w:p w14:paraId="491AE132" w14:textId="77777777" w:rsidR="003C25F3" w:rsidRPr="00757479" w:rsidRDefault="003C25F3" w:rsidP="00C72251">
            <w:pPr>
              <w:keepNext/>
              <w:keepLines/>
              <w:jc w:val="center"/>
              <w:rPr>
                <w:b/>
                <w:color w:val="FFFFFF" w:themeColor="background1"/>
              </w:rPr>
            </w:pPr>
            <w:r w:rsidRPr="00757479">
              <w:rPr>
                <w:b/>
                <w:color w:val="FFFFFF" w:themeColor="background1"/>
              </w:rPr>
              <w:t>MAC OS</w:t>
            </w:r>
          </w:p>
        </w:tc>
        <w:tc>
          <w:tcPr>
            <w:tcW w:w="1216" w:type="dxa"/>
            <w:shd w:val="clear" w:color="auto" w:fill="7F7F7F" w:themeFill="text1" w:themeFillTint="80"/>
          </w:tcPr>
          <w:p w14:paraId="273E04E5" w14:textId="77777777" w:rsidR="003C25F3" w:rsidRPr="00757479" w:rsidRDefault="003C25F3" w:rsidP="00C72251">
            <w:pPr>
              <w:keepNext/>
              <w:keepLines/>
              <w:jc w:val="center"/>
              <w:rPr>
                <w:b/>
                <w:color w:val="FFFFFF" w:themeColor="background1"/>
              </w:rPr>
            </w:pPr>
            <w:r w:rsidRPr="00757479">
              <w:rPr>
                <w:b/>
                <w:color w:val="FFFFFF" w:themeColor="background1"/>
              </w:rPr>
              <w:t>Linux</w:t>
            </w:r>
          </w:p>
        </w:tc>
        <w:tc>
          <w:tcPr>
            <w:tcW w:w="1216" w:type="dxa"/>
            <w:shd w:val="clear" w:color="auto" w:fill="7F7F7F" w:themeFill="text1" w:themeFillTint="80"/>
          </w:tcPr>
          <w:p w14:paraId="114E94D8" w14:textId="77777777" w:rsidR="003C25F3" w:rsidRPr="00757479" w:rsidRDefault="003C25F3" w:rsidP="00C72251">
            <w:pPr>
              <w:keepNext/>
              <w:keepLines/>
              <w:jc w:val="center"/>
              <w:rPr>
                <w:b/>
                <w:color w:val="FFFFFF" w:themeColor="background1"/>
              </w:rPr>
            </w:pPr>
            <w:r w:rsidRPr="00757479">
              <w:rPr>
                <w:b/>
                <w:color w:val="FFFFFF" w:themeColor="background1"/>
              </w:rPr>
              <w:t>WAV</w:t>
            </w:r>
          </w:p>
        </w:tc>
        <w:tc>
          <w:tcPr>
            <w:tcW w:w="1216" w:type="dxa"/>
            <w:shd w:val="clear" w:color="auto" w:fill="7F7F7F" w:themeFill="text1" w:themeFillTint="80"/>
          </w:tcPr>
          <w:p w14:paraId="0EB0D92B" w14:textId="77777777" w:rsidR="003C25F3" w:rsidRPr="00757479" w:rsidRDefault="003C25F3" w:rsidP="00C72251">
            <w:pPr>
              <w:keepNext/>
              <w:keepLines/>
              <w:jc w:val="center"/>
              <w:rPr>
                <w:b/>
                <w:color w:val="FFFFFF" w:themeColor="background1"/>
              </w:rPr>
            </w:pPr>
            <w:r w:rsidRPr="00757479">
              <w:rPr>
                <w:b/>
                <w:color w:val="FFFFFF" w:themeColor="background1"/>
              </w:rPr>
              <w:t>MPEG-1</w:t>
            </w:r>
          </w:p>
        </w:tc>
        <w:tc>
          <w:tcPr>
            <w:tcW w:w="1216" w:type="dxa"/>
            <w:shd w:val="clear" w:color="auto" w:fill="7F7F7F" w:themeFill="text1" w:themeFillTint="80"/>
          </w:tcPr>
          <w:p w14:paraId="31881107" w14:textId="77777777" w:rsidR="003C25F3" w:rsidRPr="00757479" w:rsidRDefault="003C25F3" w:rsidP="00C72251">
            <w:pPr>
              <w:keepNext/>
              <w:keepLines/>
              <w:jc w:val="center"/>
              <w:rPr>
                <w:b/>
                <w:color w:val="FFFFFF" w:themeColor="background1"/>
              </w:rPr>
            </w:pPr>
            <w:r w:rsidRPr="00757479">
              <w:rPr>
                <w:b/>
                <w:color w:val="FFFFFF" w:themeColor="background1"/>
              </w:rPr>
              <w:t>MPEG-4</w:t>
            </w:r>
          </w:p>
        </w:tc>
      </w:tr>
      <w:tr w:rsidR="003C25F3" w14:paraId="2901AE4B" w14:textId="77777777" w:rsidTr="0004382D">
        <w:trPr>
          <w:trHeight w:val="317"/>
          <w:jc w:val="center"/>
        </w:trPr>
        <w:tc>
          <w:tcPr>
            <w:tcW w:w="1804" w:type="dxa"/>
            <w:shd w:val="clear" w:color="auto" w:fill="7F7F7F" w:themeFill="text1" w:themeFillTint="80"/>
          </w:tcPr>
          <w:p w14:paraId="030DF20D" w14:textId="77777777" w:rsidR="003C25F3" w:rsidRPr="00757479" w:rsidRDefault="003C25F3" w:rsidP="00C72251">
            <w:pPr>
              <w:keepNext/>
              <w:keepLines/>
              <w:jc w:val="right"/>
              <w:rPr>
                <w:b/>
                <w:color w:val="FFFFFF" w:themeColor="background1"/>
              </w:rPr>
            </w:pPr>
            <w:r w:rsidRPr="00757479">
              <w:rPr>
                <w:b/>
                <w:color w:val="FFFFFF" w:themeColor="background1"/>
              </w:rPr>
              <w:t>BAS-Audio-Player</w:t>
            </w:r>
          </w:p>
        </w:tc>
        <w:tc>
          <w:tcPr>
            <w:tcW w:w="1216" w:type="dxa"/>
          </w:tcPr>
          <w:p w14:paraId="490B8422" w14:textId="77777777" w:rsidR="003C25F3" w:rsidRPr="003C25F3" w:rsidRDefault="003C25F3" w:rsidP="00C72251">
            <w:pPr>
              <w:keepNext/>
              <w:keepLines/>
              <w:jc w:val="center"/>
              <w:rPr>
                <w:b/>
                <w:color w:val="00B050"/>
              </w:rPr>
            </w:pPr>
            <w:r w:rsidRPr="003C25F3">
              <w:rPr>
                <w:rFonts w:ascii="Segoe UI Symbol" w:hAnsi="Segoe UI Symbol" w:cs="Segoe UI Symbol"/>
                <w:b/>
                <w:color w:val="00B050"/>
                <w:sz w:val="21"/>
                <w:szCs w:val="21"/>
                <w:shd w:val="clear" w:color="auto" w:fill="F9F9F9"/>
              </w:rPr>
              <w:t>✔</w:t>
            </w:r>
          </w:p>
        </w:tc>
        <w:tc>
          <w:tcPr>
            <w:tcW w:w="1216" w:type="dxa"/>
          </w:tcPr>
          <w:p w14:paraId="59D8FB06" w14:textId="77777777" w:rsidR="003C25F3" w:rsidRPr="003C25F3" w:rsidRDefault="003C25F3" w:rsidP="00C72251">
            <w:pPr>
              <w:keepNext/>
              <w:keepLines/>
              <w:jc w:val="center"/>
              <w:rPr>
                <w:b/>
                <w:color w:val="00B050"/>
              </w:rPr>
            </w:pPr>
            <w:r w:rsidRPr="003C25F3">
              <w:rPr>
                <w:rFonts w:ascii="Segoe UI Symbol" w:hAnsi="Segoe UI Symbol" w:cs="Segoe UI Symbol"/>
                <w:b/>
                <w:color w:val="00B050"/>
                <w:sz w:val="21"/>
                <w:szCs w:val="21"/>
                <w:shd w:val="clear" w:color="auto" w:fill="F9F9F9"/>
              </w:rPr>
              <w:t>✔</w:t>
            </w:r>
          </w:p>
        </w:tc>
        <w:tc>
          <w:tcPr>
            <w:tcW w:w="1216" w:type="dxa"/>
          </w:tcPr>
          <w:p w14:paraId="7422EA85" w14:textId="77777777" w:rsidR="003C25F3" w:rsidRPr="003C25F3" w:rsidRDefault="003C25F3" w:rsidP="00C72251">
            <w:pPr>
              <w:keepNext/>
              <w:keepLines/>
              <w:jc w:val="center"/>
              <w:rPr>
                <w:b/>
                <w:color w:val="00B050"/>
              </w:rPr>
            </w:pPr>
            <w:r w:rsidRPr="003C25F3">
              <w:rPr>
                <w:rFonts w:ascii="Segoe UI Symbol" w:hAnsi="Segoe UI Symbol" w:cs="Segoe UI Symbol"/>
                <w:b/>
                <w:color w:val="00B050"/>
                <w:sz w:val="21"/>
                <w:szCs w:val="21"/>
                <w:shd w:val="clear" w:color="auto" w:fill="F9F9F9"/>
              </w:rPr>
              <w:t>✔</w:t>
            </w:r>
          </w:p>
        </w:tc>
        <w:tc>
          <w:tcPr>
            <w:tcW w:w="1216" w:type="dxa"/>
          </w:tcPr>
          <w:p w14:paraId="7A8BEC3F" w14:textId="77777777" w:rsidR="003C25F3" w:rsidRPr="003C25F3" w:rsidRDefault="003C25F3" w:rsidP="00C72251">
            <w:pPr>
              <w:keepNext/>
              <w:keepLines/>
              <w:jc w:val="center"/>
              <w:rPr>
                <w:b/>
                <w:color w:val="00B050"/>
              </w:rPr>
            </w:pPr>
            <w:r w:rsidRPr="003C25F3">
              <w:rPr>
                <w:rFonts w:ascii="Segoe UI Symbol" w:hAnsi="Segoe UI Symbol" w:cs="Segoe UI Symbol"/>
                <w:b/>
                <w:color w:val="00B050"/>
                <w:sz w:val="21"/>
                <w:szCs w:val="21"/>
                <w:shd w:val="clear" w:color="auto" w:fill="F9F9F9"/>
              </w:rPr>
              <w:t>✔</w:t>
            </w:r>
          </w:p>
        </w:tc>
        <w:tc>
          <w:tcPr>
            <w:tcW w:w="1216" w:type="dxa"/>
          </w:tcPr>
          <w:p w14:paraId="64F31782" w14:textId="77777777" w:rsidR="003C25F3" w:rsidRPr="00757479" w:rsidRDefault="003C25F3" w:rsidP="00C72251">
            <w:pPr>
              <w:keepNext/>
              <w:keepLines/>
              <w:jc w:val="center"/>
              <w:rPr>
                <w:b/>
                <w:color w:val="FF0000"/>
                <w:sz w:val="28"/>
                <w:szCs w:val="28"/>
              </w:rPr>
            </w:pPr>
            <w:r w:rsidRPr="00757479">
              <w:rPr>
                <w:rFonts w:ascii="Arial" w:hAnsi="Arial" w:cs="Arial"/>
                <w:b/>
                <w:color w:val="FF0000"/>
                <w:sz w:val="28"/>
                <w:szCs w:val="28"/>
                <w:shd w:val="clear" w:color="auto" w:fill="F9F9F9"/>
              </w:rPr>
              <w:t>×</w:t>
            </w:r>
          </w:p>
        </w:tc>
        <w:tc>
          <w:tcPr>
            <w:tcW w:w="1216" w:type="dxa"/>
          </w:tcPr>
          <w:p w14:paraId="5CD9C259" w14:textId="77777777" w:rsidR="003C25F3" w:rsidRPr="00757479" w:rsidRDefault="003C25F3" w:rsidP="00C72251">
            <w:pPr>
              <w:keepNext/>
              <w:keepLines/>
              <w:jc w:val="center"/>
              <w:rPr>
                <w:b/>
                <w:color w:val="FF0000"/>
                <w:sz w:val="28"/>
                <w:szCs w:val="28"/>
              </w:rPr>
            </w:pPr>
            <w:r w:rsidRPr="00757479">
              <w:rPr>
                <w:rFonts w:ascii="Arial" w:hAnsi="Arial" w:cs="Arial"/>
                <w:b/>
                <w:color w:val="FF0000"/>
                <w:sz w:val="28"/>
                <w:szCs w:val="28"/>
                <w:shd w:val="clear" w:color="auto" w:fill="F9F9F9"/>
              </w:rPr>
              <w:t>×</w:t>
            </w:r>
          </w:p>
        </w:tc>
      </w:tr>
      <w:tr w:rsidR="003C25F3" w14:paraId="5F8BA932" w14:textId="77777777" w:rsidTr="0004382D">
        <w:trPr>
          <w:trHeight w:val="304"/>
          <w:jc w:val="center"/>
        </w:trPr>
        <w:tc>
          <w:tcPr>
            <w:tcW w:w="1804" w:type="dxa"/>
            <w:shd w:val="clear" w:color="auto" w:fill="7F7F7F" w:themeFill="text1" w:themeFillTint="80"/>
          </w:tcPr>
          <w:p w14:paraId="4088448B" w14:textId="77777777" w:rsidR="003C25F3" w:rsidRPr="00757479" w:rsidRDefault="003C25F3" w:rsidP="00C72251">
            <w:pPr>
              <w:keepNext/>
              <w:keepLines/>
              <w:jc w:val="right"/>
              <w:rPr>
                <w:b/>
                <w:color w:val="FFFFFF" w:themeColor="background1"/>
              </w:rPr>
            </w:pPr>
            <w:r w:rsidRPr="00757479">
              <w:rPr>
                <w:b/>
                <w:color w:val="FFFFFF" w:themeColor="background1"/>
              </w:rPr>
              <w:t>JDS-Player</w:t>
            </w:r>
          </w:p>
        </w:tc>
        <w:tc>
          <w:tcPr>
            <w:tcW w:w="1216" w:type="dxa"/>
          </w:tcPr>
          <w:p w14:paraId="46BA6568" w14:textId="77777777" w:rsidR="003C25F3" w:rsidRPr="003C25F3" w:rsidRDefault="003C25F3" w:rsidP="00C72251">
            <w:pPr>
              <w:keepNext/>
              <w:keepLines/>
              <w:jc w:val="center"/>
              <w:rPr>
                <w:b/>
              </w:rPr>
            </w:pPr>
            <w:r w:rsidRPr="003C25F3">
              <w:rPr>
                <w:rFonts w:ascii="Segoe UI Symbol" w:hAnsi="Segoe UI Symbol" w:cs="Segoe UI Symbol"/>
                <w:b/>
                <w:color w:val="00B050"/>
                <w:sz w:val="21"/>
                <w:szCs w:val="21"/>
                <w:shd w:val="clear" w:color="auto" w:fill="F9F9F9"/>
              </w:rPr>
              <w:t>✔</w:t>
            </w:r>
          </w:p>
        </w:tc>
        <w:tc>
          <w:tcPr>
            <w:tcW w:w="1216" w:type="dxa"/>
          </w:tcPr>
          <w:p w14:paraId="77D1299C" w14:textId="77777777" w:rsidR="003C25F3" w:rsidRPr="00757479" w:rsidRDefault="003C25F3" w:rsidP="00C72251">
            <w:pPr>
              <w:keepNext/>
              <w:keepLines/>
              <w:jc w:val="center"/>
              <w:rPr>
                <w:b/>
                <w:color w:val="FF0000"/>
                <w:sz w:val="28"/>
                <w:szCs w:val="28"/>
              </w:rPr>
            </w:pPr>
            <w:r w:rsidRPr="00757479">
              <w:rPr>
                <w:rFonts w:ascii="Arial" w:hAnsi="Arial" w:cs="Arial"/>
                <w:b/>
                <w:color w:val="FF0000"/>
                <w:sz w:val="28"/>
                <w:szCs w:val="28"/>
                <w:shd w:val="clear" w:color="auto" w:fill="F9F9F9"/>
              </w:rPr>
              <w:t>×</w:t>
            </w:r>
          </w:p>
        </w:tc>
        <w:tc>
          <w:tcPr>
            <w:tcW w:w="1216" w:type="dxa"/>
          </w:tcPr>
          <w:p w14:paraId="2E3635EA" w14:textId="77777777" w:rsidR="003C25F3" w:rsidRPr="00757479" w:rsidRDefault="003C25F3" w:rsidP="00C72251">
            <w:pPr>
              <w:keepNext/>
              <w:keepLines/>
              <w:jc w:val="center"/>
              <w:rPr>
                <w:b/>
                <w:color w:val="FF0000"/>
                <w:sz w:val="28"/>
                <w:szCs w:val="28"/>
              </w:rPr>
            </w:pPr>
            <w:r w:rsidRPr="00757479">
              <w:rPr>
                <w:rFonts w:ascii="Arial" w:hAnsi="Arial" w:cs="Arial"/>
                <w:b/>
                <w:color w:val="FF0000"/>
                <w:sz w:val="28"/>
                <w:szCs w:val="28"/>
                <w:shd w:val="clear" w:color="auto" w:fill="F9F9F9"/>
              </w:rPr>
              <w:t>×</w:t>
            </w:r>
          </w:p>
        </w:tc>
        <w:tc>
          <w:tcPr>
            <w:tcW w:w="1216" w:type="dxa"/>
          </w:tcPr>
          <w:p w14:paraId="70BF2FBE" w14:textId="77777777" w:rsidR="003C25F3" w:rsidRPr="003C25F3" w:rsidRDefault="003C25F3" w:rsidP="00C72251">
            <w:pPr>
              <w:keepNext/>
              <w:keepLines/>
              <w:jc w:val="center"/>
              <w:rPr>
                <w:b/>
                <w:color w:val="00B050"/>
              </w:rPr>
            </w:pPr>
            <w:r w:rsidRPr="003C25F3">
              <w:rPr>
                <w:rFonts w:ascii="Segoe UI Symbol" w:hAnsi="Segoe UI Symbol" w:cs="Segoe UI Symbol"/>
                <w:b/>
                <w:color w:val="00B050"/>
                <w:sz w:val="21"/>
                <w:szCs w:val="21"/>
                <w:shd w:val="clear" w:color="auto" w:fill="F9F9F9"/>
              </w:rPr>
              <w:t>✔</w:t>
            </w:r>
          </w:p>
        </w:tc>
        <w:tc>
          <w:tcPr>
            <w:tcW w:w="1216" w:type="dxa"/>
          </w:tcPr>
          <w:p w14:paraId="71976EC7" w14:textId="77777777" w:rsidR="003C25F3" w:rsidRPr="003C25F3" w:rsidRDefault="003C25F3" w:rsidP="00C72251">
            <w:pPr>
              <w:keepNext/>
              <w:keepLines/>
              <w:jc w:val="center"/>
              <w:rPr>
                <w:b/>
                <w:color w:val="00B050"/>
              </w:rPr>
            </w:pPr>
            <w:r w:rsidRPr="003C25F3">
              <w:rPr>
                <w:rFonts w:ascii="Segoe UI Symbol" w:hAnsi="Segoe UI Symbol" w:cs="Segoe UI Symbol"/>
                <w:b/>
                <w:color w:val="00B050"/>
                <w:sz w:val="21"/>
                <w:szCs w:val="21"/>
                <w:shd w:val="clear" w:color="auto" w:fill="F9F9F9"/>
              </w:rPr>
              <w:t>✔</w:t>
            </w:r>
          </w:p>
        </w:tc>
        <w:tc>
          <w:tcPr>
            <w:tcW w:w="1216" w:type="dxa"/>
          </w:tcPr>
          <w:p w14:paraId="5981B1B7" w14:textId="77777777" w:rsidR="003C25F3" w:rsidRPr="003C25F3" w:rsidRDefault="003C25F3" w:rsidP="00CB7B06">
            <w:pPr>
              <w:keepNext/>
              <w:keepLines/>
              <w:jc w:val="center"/>
            </w:pPr>
            <w:r w:rsidRPr="003C25F3">
              <w:rPr>
                <w:color w:val="595959" w:themeColor="text1" w:themeTint="A6"/>
              </w:rPr>
              <w:t>(</w:t>
            </w:r>
            <w:r w:rsidRPr="003C25F3">
              <w:rPr>
                <w:rFonts w:ascii="Segoe UI Symbol" w:hAnsi="Segoe UI Symbol" w:cs="Segoe UI Symbol"/>
                <w:color w:val="595959" w:themeColor="text1" w:themeTint="A6"/>
                <w:sz w:val="21"/>
                <w:szCs w:val="21"/>
                <w:shd w:val="clear" w:color="auto" w:fill="F9F9F9"/>
              </w:rPr>
              <w:t>✔)</w:t>
            </w:r>
            <w:r w:rsidR="00CB7B06" w:rsidRPr="00461773">
              <w:rPr>
                <w:rStyle w:val="Funotenzeichen"/>
              </w:rPr>
              <w:footnoteReference w:id="1"/>
            </w:r>
          </w:p>
        </w:tc>
      </w:tr>
      <w:tr w:rsidR="003C25F3" w14:paraId="3897B7F6" w14:textId="77777777" w:rsidTr="0004382D">
        <w:trPr>
          <w:trHeight w:val="317"/>
          <w:jc w:val="center"/>
        </w:trPr>
        <w:tc>
          <w:tcPr>
            <w:tcW w:w="1804" w:type="dxa"/>
            <w:shd w:val="clear" w:color="auto" w:fill="7F7F7F" w:themeFill="text1" w:themeFillTint="80"/>
          </w:tcPr>
          <w:p w14:paraId="0BE6DCB4" w14:textId="198D27C5" w:rsidR="003C25F3" w:rsidRPr="00757479" w:rsidRDefault="00FB44CA" w:rsidP="00C72251">
            <w:pPr>
              <w:keepNext/>
              <w:keepLines/>
              <w:jc w:val="right"/>
              <w:rPr>
                <w:b/>
                <w:color w:val="FFFFFF" w:themeColor="background1"/>
              </w:rPr>
            </w:pPr>
            <w:r>
              <w:rPr>
                <w:b/>
                <w:color w:val="FFFFFF" w:themeColor="background1"/>
                <w:lang w:val="en-GB"/>
              </w:rPr>
              <w:t>AVF Player</w:t>
            </w:r>
          </w:p>
        </w:tc>
        <w:tc>
          <w:tcPr>
            <w:tcW w:w="1216" w:type="dxa"/>
          </w:tcPr>
          <w:p w14:paraId="32AD8A55" w14:textId="77777777" w:rsidR="003C25F3" w:rsidRPr="00757479" w:rsidRDefault="003C25F3" w:rsidP="00C72251">
            <w:pPr>
              <w:keepNext/>
              <w:keepLines/>
              <w:jc w:val="center"/>
              <w:rPr>
                <w:b/>
                <w:sz w:val="28"/>
                <w:szCs w:val="28"/>
              </w:rPr>
            </w:pPr>
            <w:r w:rsidRPr="00757479">
              <w:rPr>
                <w:rFonts w:ascii="Arial" w:hAnsi="Arial" w:cs="Arial"/>
                <w:b/>
                <w:color w:val="FF0000"/>
                <w:sz w:val="28"/>
                <w:szCs w:val="28"/>
                <w:shd w:val="clear" w:color="auto" w:fill="F9F9F9"/>
              </w:rPr>
              <w:t>×</w:t>
            </w:r>
          </w:p>
        </w:tc>
        <w:tc>
          <w:tcPr>
            <w:tcW w:w="1216" w:type="dxa"/>
          </w:tcPr>
          <w:p w14:paraId="46A0A769" w14:textId="77777777" w:rsidR="003C25F3" w:rsidRPr="003C25F3" w:rsidRDefault="00576416" w:rsidP="00C72251">
            <w:pPr>
              <w:keepNext/>
              <w:keepLines/>
              <w:jc w:val="center"/>
              <w:rPr>
                <w:b/>
              </w:rPr>
            </w:pPr>
            <w:r>
              <w:rPr>
                <w:rFonts w:ascii="Segoe UI Symbol" w:hAnsi="Segoe UI Symbol" w:cs="Segoe UI Symbol"/>
                <w:b/>
                <w:color w:val="00B050"/>
                <w:sz w:val="21"/>
                <w:szCs w:val="21"/>
                <w:shd w:val="clear" w:color="auto" w:fill="F9F9F9"/>
              </w:rPr>
              <w:t>(</w:t>
            </w:r>
            <w:r w:rsidR="003C25F3" w:rsidRPr="003C25F3">
              <w:rPr>
                <w:rFonts w:ascii="Segoe UI Symbol" w:hAnsi="Segoe UI Symbol" w:cs="Segoe UI Symbol"/>
                <w:b/>
                <w:color w:val="00B050"/>
                <w:sz w:val="21"/>
                <w:szCs w:val="21"/>
                <w:shd w:val="clear" w:color="auto" w:fill="F9F9F9"/>
              </w:rPr>
              <w:t>✔</w:t>
            </w:r>
            <w:r>
              <w:rPr>
                <w:rFonts w:ascii="Segoe UI Symbol" w:hAnsi="Segoe UI Symbol" w:cs="Segoe UI Symbol"/>
                <w:b/>
                <w:color w:val="00B050"/>
                <w:sz w:val="21"/>
                <w:szCs w:val="21"/>
                <w:shd w:val="clear" w:color="auto" w:fill="F9F9F9"/>
              </w:rPr>
              <w:t>)</w:t>
            </w:r>
            <w:r w:rsidRPr="00576416">
              <w:rPr>
                <w:rStyle w:val="Funotenzeichen"/>
              </w:rPr>
              <w:footnoteReference w:id="2"/>
            </w:r>
          </w:p>
        </w:tc>
        <w:tc>
          <w:tcPr>
            <w:tcW w:w="1216" w:type="dxa"/>
          </w:tcPr>
          <w:p w14:paraId="1C433A64" w14:textId="77777777" w:rsidR="003C25F3" w:rsidRPr="00757479" w:rsidRDefault="003C25F3" w:rsidP="00C72251">
            <w:pPr>
              <w:keepNext/>
              <w:keepLines/>
              <w:jc w:val="center"/>
              <w:rPr>
                <w:b/>
                <w:sz w:val="28"/>
                <w:szCs w:val="28"/>
              </w:rPr>
            </w:pPr>
            <w:r w:rsidRPr="00757479">
              <w:rPr>
                <w:rFonts w:ascii="Arial" w:hAnsi="Arial" w:cs="Arial"/>
                <w:b/>
                <w:color w:val="FF0000"/>
                <w:sz w:val="28"/>
                <w:szCs w:val="28"/>
                <w:shd w:val="clear" w:color="auto" w:fill="F9F9F9"/>
              </w:rPr>
              <w:t>×</w:t>
            </w:r>
          </w:p>
        </w:tc>
        <w:tc>
          <w:tcPr>
            <w:tcW w:w="1216" w:type="dxa"/>
          </w:tcPr>
          <w:p w14:paraId="5A23E099" w14:textId="77777777" w:rsidR="003C25F3" w:rsidRPr="003C25F3" w:rsidRDefault="003C25F3" w:rsidP="00C72251">
            <w:pPr>
              <w:keepNext/>
              <w:keepLines/>
              <w:jc w:val="center"/>
              <w:rPr>
                <w:b/>
                <w:color w:val="00B050"/>
              </w:rPr>
            </w:pPr>
            <w:r w:rsidRPr="003C25F3">
              <w:rPr>
                <w:rFonts w:ascii="Segoe UI Symbol" w:hAnsi="Segoe UI Symbol" w:cs="Segoe UI Symbol"/>
                <w:b/>
                <w:color w:val="00B050"/>
                <w:sz w:val="21"/>
                <w:szCs w:val="21"/>
                <w:shd w:val="clear" w:color="auto" w:fill="F9F9F9"/>
              </w:rPr>
              <w:t>✔</w:t>
            </w:r>
          </w:p>
        </w:tc>
        <w:tc>
          <w:tcPr>
            <w:tcW w:w="1216" w:type="dxa"/>
          </w:tcPr>
          <w:p w14:paraId="2D6C385B" w14:textId="77777777" w:rsidR="003C25F3" w:rsidRPr="003C25F3" w:rsidRDefault="003C25F3" w:rsidP="00C72251">
            <w:pPr>
              <w:keepNext/>
              <w:keepLines/>
              <w:jc w:val="center"/>
              <w:rPr>
                <w:b/>
                <w:color w:val="00B050"/>
              </w:rPr>
            </w:pPr>
            <w:r w:rsidRPr="003C25F3">
              <w:rPr>
                <w:rFonts w:ascii="Segoe UI Symbol" w:hAnsi="Segoe UI Symbol" w:cs="Segoe UI Symbol"/>
                <w:b/>
                <w:color w:val="00B050"/>
                <w:sz w:val="21"/>
                <w:szCs w:val="21"/>
                <w:shd w:val="clear" w:color="auto" w:fill="F9F9F9"/>
              </w:rPr>
              <w:t>✔</w:t>
            </w:r>
          </w:p>
        </w:tc>
        <w:tc>
          <w:tcPr>
            <w:tcW w:w="1216" w:type="dxa"/>
          </w:tcPr>
          <w:p w14:paraId="2BBACEAE" w14:textId="77777777" w:rsidR="003C25F3" w:rsidRPr="003C25F3" w:rsidRDefault="003C25F3" w:rsidP="00C72251">
            <w:pPr>
              <w:keepNext/>
              <w:keepLines/>
              <w:jc w:val="center"/>
              <w:rPr>
                <w:b/>
              </w:rPr>
            </w:pPr>
            <w:r w:rsidRPr="003C25F3">
              <w:rPr>
                <w:rFonts w:ascii="Segoe UI Symbol" w:hAnsi="Segoe UI Symbol" w:cs="Segoe UI Symbol"/>
                <w:b/>
                <w:color w:val="00B050"/>
                <w:sz w:val="21"/>
                <w:szCs w:val="21"/>
                <w:shd w:val="clear" w:color="auto" w:fill="F9F9F9"/>
              </w:rPr>
              <w:t>✔</w:t>
            </w:r>
          </w:p>
        </w:tc>
      </w:tr>
      <w:tr w:rsidR="003C25F3" w14:paraId="622BDDB9" w14:textId="77777777" w:rsidTr="0004382D">
        <w:trPr>
          <w:trHeight w:val="247"/>
          <w:jc w:val="center"/>
        </w:trPr>
        <w:tc>
          <w:tcPr>
            <w:tcW w:w="1804" w:type="dxa"/>
            <w:shd w:val="clear" w:color="auto" w:fill="7F7F7F" w:themeFill="text1" w:themeFillTint="80"/>
          </w:tcPr>
          <w:p w14:paraId="2F792E89" w14:textId="7DA77B9F" w:rsidR="003C25F3" w:rsidRPr="00757479" w:rsidRDefault="00FB44CA" w:rsidP="00C72251">
            <w:pPr>
              <w:keepNext/>
              <w:keepLines/>
              <w:jc w:val="right"/>
              <w:rPr>
                <w:b/>
                <w:color w:val="FFFFFF" w:themeColor="background1"/>
                <w:lang w:val="en-GB"/>
              </w:rPr>
            </w:pPr>
            <w:r>
              <w:rPr>
                <w:b/>
                <w:color w:val="FFFFFF" w:themeColor="background1"/>
                <w:lang w:val="en-GB"/>
              </w:rPr>
              <w:t>Java FX</w:t>
            </w:r>
            <w:r w:rsidR="003C25F3" w:rsidRPr="00757479">
              <w:rPr>
                <w:b/>
                <w:color w:val="FFFFFF" w:themeColor="background1"/>
                <w:lang w:val="en-GB"/>
              </w:rPr>
              <w:t>-Player</w:t>
            </w:r>
          </w:p>
        </w:tc>
        <w:tc>
          <w:tcPr>
            <w:tcW w:w="1216" w:type="dxa"/>
          </w:tcPr>
          <w:p w14:paraId="56FB1343" w14:textId="27F4DEE5" w:rsidR="003C25F3" w:rsidRPr="003C25F3" w:rsidRDefault="00FB44CA" w:rsidP="00C72251">
            <w:pPr>
              <w:keepNext/>
              <w:keepLines/>
              <w:jc w:val="center"/>
              <w:rPr>
                <w:color w:val="595959" w:themeColor="text1" w:themeTint="A6"/>
              </w:rPr>
            </w:pPr>
            <w:r w:rsidRPr="003C25F3">
              <w:rPr>
                <w:rFonts w:ascii="Segoe UI Symbol" w:hAnsi="Segoe UI Symbol" w:cs="Segoe UI Symbol"/>
                <w:b/>
                <w:color w:val="00B050"/>
                <w:sz w:val="21"/>
                <w:szCs w:val="21"/>
                <w:shd w:val="clear" w:color="auto" w:fill="F9F9F9"/>
              </w:rPr>
              <w:t>✔</w:t>
            </w:r>
          </w:p>
        </w:tc>
        <w:tc>
          <w:tcPr>
            <w:tcW w:w="1216" w:type="dxa"/>
          </w:tcPr>
          <w:p w14:paraId="791ED4D7" w14:textId="4481742A" w:rsidR="003C25F3" w:rsidRPr="003C25F3" w:rsidRDefault="00FB44CA" w:rsidP="00CB7B06">
            <w:pPr>
              <w:keepNext/>
              <w:keepLines/>
              <w:jc w:val="center"/>
              <w:rPr>
                <w:color w:val="595959" w:themeColor="text1" w:themeTint="A6"/>
              </w:rPr>
            </w:pPr>
            <w:r w:rsidRPr="003C25F3">
              <w:rPr>
                <w:rFonts w:ascii="Segoe UI Symbol" w:hAnsi="Segoe UI Symbol" w:cs="Segoe UI Symbol"/>
                <w:b/>
                <w:color w:val="00B050"/>
                <w:sz w:val="21"/>
                <w:szCs w:val="21"/>
                <w:shd w:val="clear" w:color="auto" w:fill="F9F9F9"/>
              </w:rPr>
              <w:t>✔</w:t>
            </w:r>
          </w:p>
        </w:tc>
        <w:tc>
          <w:tcPr>
            <w:tcW w:w="1216" w:type="dxa"/>
          </w:tcPr>
          <w:p w14:paraId="2ED844B3" w14:textId="319A0C72" w:rsidR="003C25F3" w:rsidRPr="003C25F3" w:rsidRDefault="00FB44CA" w:rsidP="00C72251">
            <w:pPr>
              <w:keepNext/>
              <w:keepLines/>
              <w:jc w:val="center"/>
              <w:rPr>
                <w:color w:val="595959" w:themeColor="text1" w:themeTint="A6"/>
              </w:rPr>
            </w:pPr>
            <w:r w:rsidRPr="003C25F3">
              <w:rPr>
                <w:rFonts w:ascii="Segoe UI Symbol" w:hAnsi="Segoe UI Symbol" w:cs="Segoe UI Symbol"/>
                <w:b/>
                <w:color w:val="00B050"/>
                <w:sz w:val="21"/>
                <w:szCs w:val="21"/>
                <w:shd w:val="clear" w:color="auto" w:fill="F9F9F9"/>
              </w:rPr>
              <w:t>✔</w:t>
            </w:r>
          </w:p>
        </w:tc>
        <w:tc>
          <w:tcPr>
            <w:tcW w:w="1216" w:type="dxa"/>
          </w:tcPr>
          <w:p w14:paraId="39D065F6" w14:textId="14C4FD3D" w:rsidR="003C25F3" w:rsidRPr="003C25F3" w:rsidRDefault="003C25F3" w:rsidP="00C72251">
            <w:pPr>
              <w:keepNext/>
              <w:keepLines/>
              <w:jc w:val="center"/>
              <w:rPr>
                <w:color w:val="595959" w:themeColor="text1" w:themeTint="A6"/>
              </w:rPr>
            </w:pPr>
            <w:r w:rsidRPr="003C25F3">
              <w:rPr>
                <w:color w:val="595959" w:themeColor="text1" w:themeTint="A6"/>
              </w:rPr>
              <w:t>(</w:t>
            </w:r>
            <w:r w:rsidRPr="003C25F3">
              <w:rPr>
                <w:rFonts w:ascii="Segoe UI Symbol" w:hAnsi="Segoe UI Symbol" w:cs="Segoe UI Symbol"/>
                <w:color w:val="595959" w:themeColor="text1" w:themeTint="A6"/>
                <w:sz w:val="21"/>
                <w:szCs w:val="21"/>
                <w:shd w:val="clear" w:color="auto" w:fill="F9F9F9"/>
              </w:rPr>
              <w:t>✔)</w:t>
            </w:r>
          </w:p>
        </w:tc>
        <w:tc>
          <w:tcPr>
            <w:tcW w:w="1216" w:type="dxa"/>
          </w:tcPr>
          <w:p w14:paraId="0AE46D88" w14:textId="4B99FE37" w:rsidR="003C25F3" w:rsidRPr="003C25F3" w:rsidRDefault="00FB44CA" w:rsidP="00C72251">
            <w:pPr>
              <w:keepNext/>
              <w:keepLines/>
              <w:jc w:val="center"/>
              <w:rPr>
                <w:color w:val="595959" w:themeColor="text1" w:themeTint="A6"/>
              </w:rPr>
            </w:pPr>
            <w:r w:rsidRPr="00757479">
              <w:rPr>
                <w:rFonts w:ascii="Arial" w:hAnsi="Arial" w:cs="Arial"/>
                <w:b/>
                <w:color w:val="FF0000"/>
                <w:sz w:val="28"/>
                <w:szCs w:val="28"/>
                <w:shd w:val="clear" w:color="auto" w:fill="F9F9F9"/>
              </w:rPr>
              <w:t>×</w:t>
            </w:r>
          </w:p>
        </w:tc>
        <w:tc>
          <w:tcPr>
            <w:tcW w:w="1216" w:type="dxa"/>
          </w:tcPr>
          <w:p w14:paraId="784AA1BE" w14:textId="02F5BFB1" w:rsidR="003C25F3" w:rsidRPr="00757479" w:rsidRDefault="00FB44CA" w:rsidP="00C72251">
            <w:pPr>
              <w:keepNext/>
              <w:keepLines/>
              <w:jc w:val="center"/>
              <w:rPr>
                <w:b/>
                <w:sz w:val="28"/>
                <w:szCs w:val="28"/>
              </w:rPr>
            </w:pPr>
            <w:r w:rsidRPr="003C25F3">
              <w:rPr>
                <w:rFonts w:ascii="Segoe UI Symbol" w:hAnsi="Segoe UI Symbol" w:cs="Segoe UI Symbol"/>
                <w:b/>
                <w:color w:val="00B050"/>
                <w:sz w:val="21"/>
                <w:szCs w:val="21"/>
                <w:shd w:val="clear" w:color="auto" w:fill="F9F9F9"/>
              </w:rPr>
              <w:t>✔</w:t>
            </w:r>
          </w:p>
        </w:tc>
      </w:tr>
      <w:tr w:rsidR="003C25F3" w14:paraId="44F20703" w14:textId="77777777" w:rsidTr="0004382D">
        <w:trPr>
          <w:trHeight w:val="329"/>
          <w:jc w:val="center"/>
        </w:trPr>
        <w:tc>
          <w:tcPr>
            <w:tcW w:w="1804" w:type="dxa"/>
            <w:shd w:val="clear" w:color="auto" w:fill="7F7F7F" w:themeFill="text1" w:themeFillTint="80"/>
          </w:tcPr>
          <w:p w14:paraId="47E5EB08" w14:textId="77777777" w:rsidR="003C25F3" w:rsidRPr="00757479" w:rsidRDefault="003C25F3" w:rsidP="00C72251">
            <w:pPr>
              <w:keepNext/>
              <w:keepLines/>
              <w:jc w:val="right"/>
              <w:rPr>
                <w:b/>
                <w:color w:val="FFFFFF" w:themeColor="background1"/>
                <w:lang w:val="en-GB"/>
              </w:rPr>
            </w:pPr>
            <w:r w:rsidRPr="00757479">
              <w:rPr>
                <w:b/>
                <w:color w:val="FFFFFF" w:themeColor="background1"/>
                <w:lang w:val="en-GB"/>
              </w:rPr>
              <w:t>MMF-Player</w:t>
            </w:r>
          </w:p>
        </w:tc>
        <w:tc>
          <w:tcPr>
            <w:tcW w:w="1216" w:type="dxa"/>
          </w:tcPr>
          <w:p w14:paraId="5A76702A" w14:textId="77777777" w:rsidR="003C25F3" w:rsidRPr="003C25F3" w:rsidRDefault="003C25F3" w:rsidP="00C72251">
            <w:pPr>
              <w:keepNext/>
              <w:keepLines/>
              <w:jc w:val="center"/>
              <w:rPr>
                <w:sz w:val="23"/>
              </w:rPr>
            </w:pPr>
            <w:r w:rsidRPr="003C25F3">
              <w:rPr>
                <w:color w:val="595959" w:themeColor="text1" w:themeTint="A6"/>
              </w:rPr>
              <w:t>(</w:t>
            </w:r>
            <w:r w:rsidRPr="003C25F3">
              <w:rPr>
                <w:rFonts w:ascii="Segoe UI Symbol" w:hAnsi="Segoe UI Symbol" w:cs="Segoe UI Symbol"/>
                <w:color w:val="595959" w:themeColor="text1" w:themeTint="A6"/>
                <w:sz w:val="21"/>
                <w:szCs w:val="21"/>
                <w:shd w:val="clear" w:color="auto" w:fill="F9F9F9"/>
              </w:rPr>
              <w:t>✔</w:t>
            </w:r>
            <w:r w:rsidRPr="003C25F3">
              <w:rPr>
                <w:rFonts w:ascii="Segoe UI Symbol" w:hAnsi="Segoe UI Symbol" w:cs="Segoe UI Symbol"/>
                <w:color w:val="595959" w:themeColor="text1" w:themeTint="A6"/>
                <w:sz w:val="23"/>
                <w:szCs w:val="21"/>
                <w:shd w:val="clear" w:color="auto" w:fill="F9F9F9"/>
              </w:rPr>
              <w:t>)</w:t>
            </w:r>
            <w:bookmarkStart w:id="1" w:name="_Ref474324415"/>
            <w:r w:rsidR="00CB7B06" w:rsidRPr="00461773">
              <w:rPr>
                <w:rStyle w:val="Funotenzeichen"/>
                <w:rFonts w:ascii="Segoe UI Symbol" w:hAnsi="Segoe UI Symbol" w:cs="Segoe UI Symbol"/>
                <w:color w:val="595959" w:themeColor="text1" w:themeTint="A6"/>
                <w:sz w:val="21"/>
                <w:szCs w:val="21"/>
                <w:shd w:val="clear" w:color="auto" w:fill="F9F9F9"/>
              </w:rPr>
              <w:footnoteReference w:id="3"/>
            </w:r>
            <w:bookmarkEnd w:id="1"/>
          </w:p>
        </w:tc>
        <w:tc>
          <w:tcPr>
            <w:tcW w:w="1216" w:type="dxa"/>
          </w:tcPr>
          <w:p w14:paraId="0CB9E86F" w14:textId="77777777" w:rsidR="003C25F3" w:rsidRPr="00757479" w:rsidRDefault="003C25F3" w:rsidP="00C72251">
            <w:pPr>
              <w:keepNext/>
              <w:keepLines/>
              <w:jc w:val="center"/>
              <w:rPr>
                <w:b/>
                <w:color w:val="FF0000"/>
                <w:sz w:val="28"/>
                <w:szCs w:val="28"/>
              </w:rPr>
            </w:pPr>
            <w:r w:rsidRPr="00757479">
              <w:rPr>
                <w:rFonts w:ascii="Arial" w:hAnsi="Arial" w:cs="Arial"/>
                <w:b/>
                <w:color w:val="FF0000"/>
                <w:sz w:val="28"/>
                <w:szCs w:val="28"/>
                <w:shd w:val="clear" w:color="auto" w:fill="F9F9F9"/>
              </w:rPr>
              <w:t>×</w:t>
            </w:r>
          </w:p>
        </w:tc>
        <w:tc>
          <w:tcPr>
            <w:tcW w:w="1216" w:type="dxa"/>
          </w:tcPr>
          <w:p w14:paraId="53169063" w14:textId="77777777" w:rsidR="003C25F3" w:rsidRPr="00757479" w:rsidRDefault="003C25F3" w:rsidP="00C72251">
            <w:pPr>
              <w:keepNext/>
              <w:keepLines/>
              <w:jc w:val="center"/>
              <w:rPr>
                <w:b/>
                <w:color w:val="FF0000"/>
                <w:sz w:val="28"/>
                <w:szCs w:val="28"/>
              </w:rPr>
            </w:pPr>
            <w:r w:rsidRPr="00757479">
              <w:rPr>
                <w:rFonts w:ascii="Arial" w:hAnsi="Arial" w:cs="Arial"/>
                <w:b/>
                <w:color w:val="FF0000"/>
                <w:sz w:val="28"/>
                <w:szCs w:val="28"/>
                <w:shd w:val="clear" w:color="auto" w:fill="F9F9F9"/>
              </w:rPr>
              <w:t>×</w:t>
            </w:r>
          </w:p>
        </w:tc>
        <w:tc>
          <w:tcPr>
            <w:tcW w:w="1216" w:type="dxa"/>
          </w:tcPr>
          <w:p w14:paraId="23AE0A4C" w14:textId="77777777" w:rsidR="003C25F3" w:rsidRPr="00757479" w:rsidRDefault="003C25F3" w:rsidP="00C72251">
            <w:pPr>
              <w:keepNext/>
              <w:keepLines/>
              <w:jc w:val="center"/>
              <w:rPr>
                <w:b/>
                <w:color w:val="FF0000"/>
                <w:sz w:val="28"/>
                <w:szCs w:val="28"/>
              </w:rPr>
            </w:pPr>
            <w:r w:rsidRPr="00757479">
              <w:rPr>
                <w:rFonts w:ascii="Arial" w:hAnsi="Arial" w:cs="Arial"/>
                <w:b/>
                <w:color w:val="FF0000"/>
                <w:sz w:val="28"/>
                <w:szCs w:val="28"/>
                <w:shd w:val="clear" w:color="auto" w:fill="F9F9F9"/>
              </w:rPr>
              <w:t>×</w:t>
            </w:r>
          </w:p>
        </w:tc>
        <w:tc>
          <w:tcPr>
            <w:tcW w:w="1216" w:type="dxa"/>
          </w:tcPr>
          <w:p w14:paraId="66CDC166" w14:textId="77777777" w:rsidR="003C25F3" w:rsidRPr="00757479" w:rsidRDefault="003C25F3" w:rsidP="00C72251">
            <w:pPr>
              <w:keepNext/>
              <w:keepLines/>
              <w:jc w:val="center"/>
              <w:rPr>
                <w:b/>
                <w:color w:val="FF0000"/>
                <w:sz w:val="28"/>
                <w:szCs w:val="28"/>
              </w:rPr>
            </w:pPr>
            <w:r w:rsidRPr="00757479">
              <w:rPr>
                <w:rFonts w:ascii="Arial" w:hAnsi="Arial" w:cs="Arial"/>
                <w:b/>
                <w:color w:val="FF0000"/>
                <w:sz w:val="28"/>
                <w:szCs w:val="28"/>
                <w:shd w:val="clear" w:color="auto" w:fill="F9F9F9"/>
              </w:rPr>
              <w:t>×</w:t>
            </w:r>
          </w:p>
        </w:tc>
        <w:tc>
          <w:tcPr>
            <w:tcW w:w="1216" w:type="dxa"/>
          </w:tcPr>
          <w:p w14:paraId="7E81644E" w14:textId="77777777" w:rsidR="003C25F3" w:rsidRPr="003C25F3" w:rsidRDefault="003C25F3" w:rsidP="00461773">
            <w:pPr>
              <w:keepNext/>
              <w:keepLines/>
              <w:jc w:val="center"/>
            </w:pPr>
            <w:r w:rsidRPr="003C25F3">
              <w:rPr>
                <w:color w:val="595959" w:themeColor="text1" w:themeTint="A6"/>
              </w:rPr>
              <w:t>(</w:t>
            </w:r>
            <w:r w:rsidRPr="003C25F3">
              <w:rPr>
                <w:rFonts w:ascii="Segoe UI Symbol" w:hAnsi="Segoe UI Symbol" w:cs="Segoe UI Symbol"/>
                <w:color w:val="595959" w:themeColor="text1" w:themeTint="A6"/>
                <w:sz w:val="21"/>
                <w:szCs w:val="21"/>
                <w:shd w:val="clear" w:color="auto" w:fill="F9F9F9"/>
              </w:rPr>
              <w:t>✔)</w:t>
            </w:r>
            <w:r w:rsidR="00576416">
              <w:rPr>
                <w:rStyle w:val="Funotenzeichen"/>
              </w:rPr>
              <w:t>5</w:t>
            </w:r>
          </w:p>
        </w:tc>
      </w:tr>
    </w:tbl>
    <w:p w14:paraId="1403CF8A" w14:textId="77777777" w:rsidR="00334E6D" w:rsidRDefault="00774A4B" w:rsidP="00A951C3">
      <w:pPr>
        <w:pStyle w:val="Beschriftung"/>
        <w:jc w:val="center"/>
        <w:rPr>
          <w:rFonts w:ascii="Times New Roman" w:hAnsi="Times New Roman" w:cs="Times New Roman"/>
          <w:color w:val="auto"/>
          <w:lang w:val="en-GB"/>
        </w:rPr>
      </w:pPr>
      <w:r w:rsidRPr="00FF4F4F">
        <w:rPr>
          <w:rFonts w:ascii="Times New Roman" w:hAnsi="Times New Roman" w:cs="Times New Roman"/>
          <w:color w:val="auto"/>
          <w:lang w:val="en-GB"/>
        </w:rPr>
        <w:t xml:space="preserve">Figure </w:t>
      </w:r>
      <w:r w:rsidRPr="00FF4F4F">
        <w:rPr>
          <w:rFonts w:ascii="Times New Roman" w:hAnsi="Times New Roman" w:cs="Times New Roman"/>
          <w:color w:val="auto"/>
          <w:lang w:val="en-GB"/>
        </w:rPr>
        <w:fldChar w:fldCharType="begin"/>
      </w:r>
      <w:r w:rsidRPr="00FF4F4F">
        <w:rPr>
          <w:rFonts w:ascii="Times New Roman" w:hAnsi="Times New Roman" w:cs="Times New Roman"/>
          <w:color w:val="auto"/>
          <w:lang w:val="en-GB"/>
        </w:rPr>
        <w:instrText xml:space="preserve"> SEQ Figure \* ARABIC </w:instrText>
      </w:r>
      <w:r w:rsidRPr="00FF4F4F">
        <w:rPr>
          <w:rFonts w:ascii="Times New Roman" w:hAnsi="Times New Roman" w:cs="Times New Roman"/>
          <w:color w:val="auto"/>
          <w:lang w:val="en-GB"/>
        </w:rPr>
        <w:fldChar w:fldCharType="separate"/>
      </w:r>
      <w:r w:rsidR="007C5830">
        <w:rPr>
          <w:rFonts w:ascii="Times New Roman" w:hAnsi="Times New Roman" w:cs="Times New Roman"/>
          <w:noProof/>
          <w:color w:val="auto"/>
          <w:lang w:val="en-GB"/>
        </w:rPr>
        <w:t>4</w:t>
      </w:r>
      <w:r w:rsidRPr="00FF4F4F">
        <w:rPr>
          <w:rFonts w:ascii="Times New Roman" w:hAnsi="Times New Roman" w:cs="Times New Roman"/>
          <w:color w:val="auto"/>
          <w:lang w:val="en-GB"/>
        </w:rPr>
        <w:fldChar w:fldCharType="end"/>
      </w:r>
      <w:r w:rsidRPr="00FF4F4F">
        <w:rPr>
          <w:rFonts w:ascii="Times New Roman" w:hAnsi="Times New Roman" w:cs="Times New Roman"/>
          <w:color w:val="auto"/>
          <w:lang w:val="en-GB"/>
        </w:rPr>
        <w:t>: EXMARaLDA players for different platforms and formats</w:t>
      </w:r>
    </w:p>
    <w:p w14:paraId="713DA59D" w14:textId="77777777" w:rsidR="00774A4B" w:rsidRPr="006C4E65" w:rsidRDefault="00774A4B" w:rsidP="00461773">
      <w:pPr>
        <w:pBdr>
          <w:top w:val="single" w:sz="4" w:space="1" w:color="auto"/>
          <w:left w:val="single" w:sz="4" w:space="4" w:color="auto"/>
          <w:bottom w:val="single" w:sz="4" w:space="1" w:color="auto"/>
          <w:right w:val="single" w:sz="4" w:space="4" w:color="auto"/>
        </w:pBdr>
        <w:jc w:val="both"/>
        <w:rPr>
          <w:rStyle w:val="Standard-BlockCharCharCharChar"/>
          <w:rFonts w:eastAsiaTheme="minorHAnsi"/>
          <w:b/>
          <w:u w:val="single"/>
        </w:rPr>
      </w:pPr>
      <w:r w:rsidRPr="006C4E65">
        <w:rPr>
          <w:rStyle w:val="Standard-BlockCharCharCharChar"/>
          <w:rFonts w:eastAsiaTheme="minorHAnsi"/>
          <w:b/>
          <w:u w:val="single"/>
        </w:rPr>
        <w:t xml:space="preserve">Recommendation </w:t>
      </w:r>
      <w:r w:rsidR="003121B8" w:rsidRPr="006C4E65">
        <w:rPr>
          <w:rStyle w:val="Standard-BlockCharCharCharChar"/>
          <w:rFonts w:eastAsiaTheme="minorHAnsi"/>
          <w:b/>
          <w:u w:val="single"/>
        </w:rPr>
        <w:t>3</w:t>
      </w:r>
      <w:r w:rsidRPr="006C4E65">
        <w:rPr>
          <w:rStyle w:val="Standard-BlockCharCharCharChar"/>
          <w:rFonts w:eastAsiaTheme="minorHAnsi"/>
          <w:b/>
          <w:u w:val="single"/>
        </w:rPr>
        <w:t>: EXMARaLDA players</w:t>
      </w:r>
    </w:p>
    <w:p w14:paraId="77852098" w14:textId="4500961D" w:rsidR="00FB44CA" w:rsidRPr="00576416" w:rsidRDefault="00774A4B" w:rsidP="00FB44CA">
      <w:pPr>
        <w:keepNext/>
        <w:keepLines/>
        <w:pBdr>
          <w:top w:val="single" w:sz="4" w:space="1" w:color="auto"/>
          <w:left w:val="single" w:sz="4" w:space="4" w:color="auto"/>
          <w:bottom w:val="single" w:sz="4" w:space="1" w:color="auto"/>
          <w:right w:val="single" w:sz="4" w:space="4" w:color="auto"/>
        </w:pBdr>
        <w:spacing w:line="240" w:lineRule="auto"/>
        <w:jc w:val="both"/>
        <w:rPr>
          <w:b/>
          <w:sz w:val="24"/>
          <w:szCs w:val="28"/>
          <w:lang w:val="en-GB"/>
        </w:rPr>
      </w:pPr>
      <w:r w:rsidRPr="00576416">
        <w:rPr>
          <w:rStyle w:val="Standard-BlockCharCharCharChar"/>
          <w:rFonts w:eastAsiaTheme="minorHAnsi"/>
          <w:b/>
        </w:rPr>
        <w:t>If you work with audio only, the BAS audio player should work fine on all platforms. If you work with MPEG-</w:t>
      </w:r>
      <w:r w:rsidR="00FB44CA">
        <w:rPr>
          <w:rStyle w:val="Standard-BlockCharCharCharChar"/>
          <w:rFonts w:eastAsiaTheme="minorHAnsi"/>
          <w:b/>
        </w:rPr>
        <w:t>4</w:t>
      </w:r>
      <w:r w:rsidRPr="00576416">
        <w:rPr>
          <w:rStyle w:val="Standard-BlockCharCharCharChar"/>
          <w:rFonts w:eastAsiaTheme="minorHAnsi"/>
          <w:b/>
        </w:rPr>
        <w:t xml:space="preserve"> video, choose the </w:t>
      </w:r>
      <w:r w:rsidR="00FB44CA">
        <w:rPr>
          <w:rStyle w:val="Standard-BlockCharCharCharChar"/>
          <w:rFonts w:eastAsiaTheme="minorHAnsi"/>
          <w:b/>
        </w:rPr>
        <w:t>Java FX</w:t>
      </w:r>
      <w:r w:rsidRPr="00576416">
        <w:rPr>
          <w:rStyle w:val="Standard-BlockCharCharCharChar"/>
          <w:rFonts w:eastAsiaTheme="minorHAnsi"/>
          <w:b/>
        </w:rPr>
        <w:t xml:space="preserve"> player on Windows</w:t>
      </w:r>
      <w:r w:rsidR="000E783D" w:rsidRPr="00576416">
        <w:rPr>
          <w:rStyle w:val="Standard-BlockCharCharCharChar"/>
          <w:rFonts w:eastAsiaTheme="minorHAnsi"/>
          <w:b/>
        </w:rPr>
        <w:t xml:space="preserve">, the </w:t>
      </w:r>
      <w:r w:rsidR="00FB44CA">
        <w:rPr>
          <w:rStyle w:val="Standard-BlockCharCharCharChar"/>
          <w:rFonts w:eastAsiaTheme="minorHAnsi"/>
          <w:b/>
        </w:rPr>
        <w:t>AVF</w:t>
      </w:r>
      <w:r w:rsidR="000E783D" w:rsidRPr="00576416">
        <w:rPr>
          <w:rStyle w:val="Standard-BlockCharCharCharChar"/>
          <w:rFonts w:eastAsiaTheme="minorHAnsi"/>
          <w:b/>
        </w:rPr>
        <w:t xml:space="preserve"> player on MAC OS.</w:t>
      </w:r>
      <w:r w:rsidR="00FB44CA" w:rsidRPr="00FB44CA">
        <w:rPr>
          <w:rStyle w:val="Standard-BlockCharCharCharChar"/>
          <w:rFonts w:eastAsiaTheme="minorHAnsi"/>
          <w:b/>
        </w:rPr>
        <w:t xml:space="preserve"> </w:t>
      </w:r>
      <w:r w:rsidR="00FB44CA" w:rsidRPr="00576416">
        <w:rPr>
          <w:rStyle w:val="Standard-BlockCharCharCharChar"/>
          <w:rFonts w:eastAsiaTheme="minorHAnsi"/>
          <w:b/>
        </w:rPr>
        <w:t xml:space="preserve">If you work with MPEG-1 video, choose the JDS player on Windows, the </w:t>
      </w:r>
      <w:r w:rsidR="00FB44CA">
        <w:rPr>
          <w:rStyle w:val="Standard-BlockCharCharCharChar"/>
          <w:rFonts w:eastAsiaTheme="minorHAnsi"/>
          <w:b/>
        </w:rPr>
        <w:t>AVF</w:t>
      </w:r>
      <w:r w:rsidR="00FB44CA" w:rsidRPr="00576416">
        <w:rPr>
          <w:rStyle w:val="Standard-BlockCharCharCharChar"/>
          <w:rFonts w:eastAsiaTheme="minorHAnsi"/>
          <w:b/>
        </w:rPr>
        <w:t xml:space="preserve"> player on MAC OS.</w:t>
      </w:r>
    </w:p>
    <w:p w14:paraId="6AB94C9D" w14:textId="169D27E4" w:rsidR="00774A4B" w:rsidRPr="00576416" w:rsidRDefault="00334E6D" w:rsidP="006A5FEF">
      <w:pPr>
        <w:keepNext/>
        <w:keepLines/>
        <w:pBdr>
          <w:top w:val="single" w:sz="4" w:space="1" w:color="auto"/>
          <w:left w:val="single" w:sz="4" w:space="4" w:color="auto"/>
          <w:bottom w:val="single" w:sz="4" w:space="1" w:color="auto"/>
          <w:right w:val="single" w:sz="4" w:space="4" w:color="auto"/>
        </w:pBdr>
        <w:spacing w:line="240" w:lineRule="auto"/>
        <w:jc w:val="both"/>
        <w:rPr>
          <w:i/>
          <w:sz w:val="20"/>
          <w:lang w:val="en-GB"/>
        </w:rPr>
      </w:pPr>
      <w:r w:rsidRPr="00576416">
        <w:rPr>
          <w:rStyle w:val="Standard-BlockCharCharCharChar"/>
          <w:rFonts w:eastAsiaTheme="minorHAnsi"/>
          <w:i/>
          <w:sz w:val="22"/>
        </w:rPr>
        <w:t xml:space="preserve">Further options, which we do </w:t>
      </w:r>
      <w:r w:rsidRPr="00576416">
        <w:rPr>
          <w:rStyle w:val="Standard-BlockCharCharCharChar"/>
          <w:rFonts w:eastAsiaTheme="minorHAnsi"/>
          <w:i/>
          <w:sz w:val="22"/>
          <w:u w:val="single"/>
        </w:rPr>
        <w:t>not</w:t>
      </w:r>
      <w:r w:rsidRPr="00576416">
        <w:rPr>
          <w:rStyle w:val="Standard-BlockCharCharCharChar"/>
          <w:rFonts w:eastAsiaTheme="minorHAnsi"/>
          <w:i/>
          <w:sz w:val="22"/>
        </w:rPr>
        <w:t xml:space="preserve"> recommend, but do not want to discourage altogether, are to work with MPEG-4 files on Windows using the MMF player, to work with MPEG-4 files on MAC OS using the </w:t>
      </w:r>
      <w:r w:rsidR="00FB44CA">
        <w:rPr>
          <w:rStyle w:val="Standard-BlockCharCharCharChar"/>
          <w:rFonts w:eastAsiaTheme="minorHAnsi"/>
          <w:i/>
          <w:sz w:val="22"/>
        </w:rPr>
        <w:t xml:space="preserve">Java FX </w:t>
      </w:r>
      <w:r w:rsidRPr="00576416">
        <w:rPr>
          <w:rStyle w:val="Standard-BlockCharCharCharChar"/>
          <w:rFonts w:eastAsiaTheme="minorHAnsi"/>
          <w:i/>
          <w:sz w:val="22"/>
        </w:rPr>
        <w:t xml:space="preserve"> player or to work with MPEG-</w:t>
      </w:r>
      <w:r w:rsidR="00FB44CA">
        <w:rPr>
          <w:rStyle w:val="Standard-BlockCharCharCharChar"/>
          <w:rFonts w:eastAsiaTheme="minorHAnsi"/>
          <w:i/>
          <w:sz w:val="22"/>
        </w:rPr>
        <w:t>4</w:t>
      </w:r>
      <w:r w:rsidRPr="00576416">
        <w:rPr>
          <w:rStyle w:val="Standard-BlockCharCharCharChar"/>
          <w:rFonts w:eastAsiaTheme="minorHAnsi"/>
          <w:i/>
          <w:sz w:val="22"/>
        </w:rPr>
        <w:t xml:space="preserve"> files on Linux using the </w:t>
      </w:r>
      <w:r w:rsidR="00FB44CA">
        <w:rPr>
          <w:rStyle w:val="Standard-BlockCharCharCharChar"/>
          <w:rFonts w:eastAsiaTheme="minorHAnsi"/>
          <w:i/>
          <w:sz w:val="22"/>
        </w:rPr>
        <w:t>Java FX</w:t>
      </w:r>
      <w:r w:rsidRPr="00576416">
        <w:rPr>
          <w:rStyle w:val="Standard-BlockCharCharCharChar"/>
          <w:rFonts w:eastAsiaTheme="minorHAnsi"/>
          <w:i/>
          <w:sz w:val="22"/>
        </w:rPr>
        <w:t xml:space="preserve"> player</w:t>
      </w:r>
      <w:r w:rsidRPr="00576416">
        <w:rPr>
          <w:i/>
          <w:sz w:val="20"/>
          <w:lang w:val="en-GB"/>
        </w:rPr>
        <w:t xml:space="preserve">. </w:t>
      </w:r>
    </w:p>
    <w:p w14:paraId="61BD008B" w14:textId="77777777" w:rsidR="006A5FEF" w:rsidRDefault="006A5FEF" w:rsidP="006A5FEF">
      <w:pPr>
        <w:pStyle w:val="berschrift1"/>
        <w:widowControl/>
        <w:tabs>
          <w:tab w:val="clear" w:pos="482"/>
        </w:tabs>
        <w:spacing w:before="0" w:after="60"/>
        <w:ind w:right="0"/>
      </w:pPr>
    </w:p>
    <w:p w14:paraId="536F4268" w14:textId="77777777" w:rsidR="00FB44CA" w:rsidRDefault="00FB44CA">
      <w:pPr>
        <w:rPr>
          <w:rFonts w:ascii="Times New Roman" w:eastAsia="Times New Roman" w:hAnsi="Times New Roman" w:cs="Times New Roman"/>
          <w:b/>
          <w:bCs/>
          <w:spacing w:val="-4"/>
          <w:sz w:val="24"/>
          <w:szCs w:val="28"/>
          <w:lang w:val="en-GB"/>
        </w:rPr>
      </w:pPr>
      <w:r w:rsidRPr="00D00A61">
        <w:rPr>
          <w:lang w:val="en-GB"/>
        </w:rPr>
        <w:br w:type="page"/>
      </w:r>
    </w:p>
    <w:p w14:paraId="2ACAC8B6" w14:textId="26101E83" w:rsidR="00FF1970" w:rsidRPr="000E783D" w:rsidRDefault="000E783D" w:rsidP="007B55BC">
      <w:pPr>
        <w:pStyle w:val="berschrift1"/>
        <w:widowControl/>
        <w:numPr>
          <w:ilvl w:val="0"/>
          <w:numId w:val="30"/>
        </w:numPr>
        <w:tabs>
          <w:tab w:val="clear" w:pos="482"/>
        </w:tabs>
        <w:spacing w:before="0" w:after="60"/>
        <w:ind w:left="432" w:right="0" w:hanging="432"/>
      </w:pPr>
      <w:r w:rsidRPr="000E783D">
        <w:lastRenderedPageBreak/>
        <w:t>Format specifications</w:t>
      </w:r>
    </w:p>
    <w:p w14:paraId="4082BD64" w14:textId="77777777" w:rsidR="000E783D" w:rsidRPr="007B55BC" w:rsidRDefault="000E783D" w:rsidP="007B55BC">
      <w:pPr>
        <w:pStyle w:val="berschrift2"/>
        <w:numPr>
          <w:ilvl w:val="1"/>
          <w:numId w:val="30"/>
        </w:numPr>
        <w:ind w:left="576" w:hanging="576"/>
        <w:rPr>
          <w:rFonts w:ascii="Times New Roman" w:hAnsi="Times New Roman" w:cs="Times New Roman"/>
          <w:color w:val="auto"/>
          <w:sz w:val="24"/>
          <w:szCs w:val="24"/>
          <w:lang w:val="en-US" w:eastAsia="en-US"/>
        </w:rPr>
      </w:pPr>
      <w:r w:rsidRPr="007B55BC">
        <w:rPr>
          <w:rFonts w:ascii="Times New Roman" w:hAnsi="Times New Roman" w:cs="Times New Roman"/>
          <w:color w:val="auto"/>
          <w:sz w:val="24"/>
          <w:szCs w:val="24"/>
          <w:lang w:val="en-US" w:eastAsia="en-US"/>
        </w:rPr>
        <w:t>WAV Audio</w:t>
      </w:r>
    </w:p>
    <w:p w14:paraId="14690382" w14:textId="77777777" w:rsidR="00FB44CA" w:rsidRDefault="000E783D" w:rsidP="006A5FEF">
      <w:pPr>
        <w:pStyle w:val="Standard-BlockCharCharChar"/>
      </w:pPr>
      <w:r>
        <w:t xml:space="preserve">The following table summarises the properties of WAV audio files as we </w:t>
      </w:r>
      <w:r w:rsidR="00C72251">
        <w:t>defined</w:t>
      </w:r>
      <w:r>
        <w:t xml:space="preserve"> them as </w:t>
      </w:r>
      <w:r w:rsidR="00C72251">
        <w:t>the</w:t>
      </w:r>
      <w:r w:rsidR="006C4E65">
        <w:t xml:space="preserve"> “Archive Standard”</w:t>
      </w:r>
      <w:r>
        <w:t xml:space="preserve"> at the Archive for Spoken Language. Audio files with these properties </w:t>
      </w:r>
      <w:r w:rsidR="00C72251">
        <w:t xml:space="preserve">usually </w:t>
      </w:r>
      <w:r>
        <w:t>work fine in EXMARaLDA</w:t>
      </w:r>
      <w:r w:rsidR="006C4E65">
        <w:t>,</w:t>
      </w:r>
      <w:r>
        <w:t xml:space="preserve"> both with the BAS audio player and the JDS</w:t>
      </w:r>
      <w:r w:rsidR="006C4E65">
        <w:t>,</w:t>
      </w:r>
      <w:r>
        <w:t xml:space="preserve"> and CocoaQT players.</w:t>
      </w:r>
    </w:p>
    <w:p w14:paraId="72A885E8" w14:textId="1BB85EE1" w:rsidR="00204EBA" w:rsidRDefault="00204EBA" w:rsidP="006A5FEF">
      <w:pPr>
        <w:pStyle w:val="Standard-BlockCharCharChar"/>
      </w:pPr>
    </w:p>
    <w:tbl>
      <w:tblPr>
        <w:tblStyle w:val="Tabellenraster"/>
        <w:tblW w:w="0" w:type="auto"/>
        <w:jc w:val="center"/>
        <w:tblLook w:val="04A0" w:firstRow="1" w:lastRow="0" w:firstColumn="1" w:lastColumn="0" w:noHBand="0" w:noVBand="1"/>
      </w:tblPr>
      <w:tblGrid>
        <w:gridCol w:w="1559"/>
        <w:gridCol w:w="1418"/>
      </w:tblGrid>
      <w:tr w:rsidR="00031120" w14:paraId="341681B1" w14:textId="77777777" w:rsidTr="0004382D">
        <w:trPr>
          <w:jc w:val="center"/>
        </w:trPr>
        <w:tc>
          <w:tcPr>
            <w:tcW w:w="1559" w:type="dxa"/>
          </w:tcPr>
          <w:p w14:paraId="46261AA7" w14:textId="77777777" w:rsidR="00031120" w:rsidRPr="00031120" w:rsidRDefault="00031120">
            <w:pPr>
              <w:rPr>
                <w:sz w:val="20"/>
                <w:szCs w:val="20"/>
                <w:lang w:val="en-GB"/>
              </w:rPr>
            </w:pPr>
          </w:p>
        </w:tc>
        <w:tc>
          <w:tcPr>
            <w:tcW w:w="1418" w:type="dxa"/>
            <w:shd w:val="clear" w:color="auto" w:fill="7F7F7F" w:themeFill="text1" w:themeFillTint="80"/>
          </w:tcPr>
          <w:p w14:paraId="3ED95ECC" w14:textId="77777777" w:rsidR="00031120" w:rsidRPr="00031120" w:rsidRDefault="00031120">
            <w:pPr>
              <w:rPr>
                <w:b/>
                <w:color w:val="FFFFFF" w:themeColor="background1"/>
                <w:sz w:val="20"/>
                <w:szCs w:val="20"/>
                <w:lang w:val="en-GB"/>
              </w:rPr>
            </w:pPr>
            <w:r w:rsidRPr="00031120">
              <w:rPr>
                <w:b/>
                <w:color w:val="FFFFFF" w:themeColor="background1"/>
                <w:sz w:val="20"/>
                <w:szCs w:val="20"/>
                <w:lang w:val="en-GB"/>
              </w:rPr>
              <w:t>WAV</w:t>
            </w:r>
          </w:p>
        </w:tc>
      </w:tr>
      <w:tr w:rsidR="00031120" w14:paraId="603CF158" w14:textId="77777777" w:rsidTr="0004382D">
        <w:trPr>
          <w:jc w:val="center"/>
        </w:trPr>
        <w:tc>
          <w:tcPr>
            <w:tcW w:w="1559" w:type="dxa"/>
            <w:shd w:val="clear" w:color="auto" w:fill="7F7F7F" w:themeFill="text1" w:themeFillTint="80"/>
          </w:tcPr>
          <w:p w14:paraId="5E7A2503" w14:textId="77777777" w:rsidR="00031120" w:rsidRPr="00031120" w:rsidRDefault="00031120">
            <w:pPr>
              <w:rPr>
                <w:color w:val="FFFFFF" w:themeColor="background1"/>
                <w:sz w:val="20"/>
                <w:szCs w:val="20"/>
                <w:lang w:val="en-GB"/>
              </w:rPr>
            </w:pPr>
            <w:r w:rsidRPr="00031120">
              <w:rPr>
                <w:color w:val="FFFFFF" w:themeColor="background1"/>
                <w:sz w:val="20"/>
                <w:szCs w:val="20"/>
                <w:lang w:val="en-GB"/>
              </w:rPr>
              <w:t>Format</w:t>
            </w:r>
          </w:p>
        </w:tc>
        <w:tc>
          <w:tcPr>
            <w:tcW w:w="1418" w:type="dxa"/>
          </w:tcPr>
          <w:p w14:paraId="0EEAC965" w14:textId="77777777" w:rsidR="00031120" w:rsidRPr="00031120" w:rsidRDefault="00031120">
            <w:pPr>
              <w:rPr>
                <w:sz w:val="20"/>
                <w:szCs w:val="20"/>
                <w:lang w:val="en-GB"/>
              </w:rPr>
            </w:pPr>
            <w:r w:rsidRPr="00031120">
              <w:rPr>
                <w:sz w:val="20"/>
                <w:szCs w:val="20"/>
                <w:lang w:val="en-GB"/>
              </w:rPr>
              <w:t>PCM.WAV</w:t>
            </w:r>
          </w:p>
        </w:tc>
      </w:tr>
      <w:tr w:rsidR="00031120" w14:paraId="3B44D776" w14:textId="77777777" w:rsidTr="0004382D">
        <w:trPr>
          <w:jc w:val="center"/>
        </w:trPr>
        <w:tc>
          <w:tcPr>
            <w:tcW w:w="1559" w:type="dxa"/>
            <w:shd w:val="clear" w:color="auto" w:fill="7F7F7F" w:themeFill="text1" w:themeFillTint="80"/>
          </w:tcPr>
          <w:p w14:paraId="1D03AC04" w14:textId="77777777" w:rsidR="00031120" w:rsidRPr="00031120" w:rsidRDefault="00031120">
            <w:pPr>
              <w:rPr>
                <w:color w:val="FFFFFF" w:themeColor="background1"/>
                <w:sz w:val="20"/>
                <w:szCs w:val="20"/>
                <w:lang w:val="en-GB"/>
              </w:rPr>
            </w:pPr>
            <w:r w:rsidRPr="00031120">
              <w:rPr>
                <w:color w:val="FFFFFF" w:themeColor="background1"/>
                <w:sz w:val="20"/>
                <w:szCs w:val="20"/>
                <w:lang w:val="en-GB"/>
              </w:rPr>
              <w:t>Sampling rate</w:t>
            </w:r>
          </w:p>
        </w:tc>
        <w:tc>
          <w:tcPr>
            <w:tcW w:w="1418" w:type="dxa"/>
          </w:tcPr>
          <w:p w14:paraId="30EAD046" w14:textId="77777777" w:rsidR="00031120" w:rsidRPr="00031120" w:rsidRDefault="00031120">
            <w:pPr>
              <w:rPr>
                <w:sz w:val="20"/>
                <w:szCs w:val="20"/>
                <w:lang w:val="en-GB"/>
              </w:rPr>
            </w:pPr>
            <w:r w:rsidRPr="00031120">
              <w:rPr>
                <w:sz w:val="20"/>
                <w:szCs w:val="20"/>
                <w:lang w:val="en-GB"/>
              </w:rPr>
              <w:t>48kHz</w:t>
            </w:r>
          </w:p>
        </w:tc>
      </w:tr>
      <w:tr w:rsidR="00031120" w14:paraId="752C8D29" w14:textId="77777777" w:rsidTr="0004382D">
        <w:trPr>
          <w:jc w:val="center"/>
        </w:trPr>
        <w:tc>
          <w:tcPr>
            <w:tcW w:w="1559" w:type="dxa"/>
            <w:shd w:val="clear" w:color="auto" w:fill="7F7F7F" w:themeFill="text1" w:themeFillTint="80"/>
          </w:tcPr>
          <w:p w14:paraId="5B0A8F06" w14:textId="77777777" w:rsidR="00031120" w:rsidRPr="00031120" w:rsidRDefault="00031120">
            <w:pPr>
              <w:rPr>
                <w:color w:val="FFFFFF" w:themeColor="background1"/>
                <w:sz w:val="20"/>
                <w:szCs w:val="20"/>
                <w:lang w:val="en-GB"/>
              </w:rPr>
            </w:pPr>
            <w:r w:rsidRPr="00031120">
              <w:rPr>
                <w:color w:val="FFFFFF" w:themeColor="background1"/>
                <w:sz w:val="20"/>
                <w:szCs w:val="20"/>
                <w:lang w:val="en-GB"/>
              </w:rPr>
              <w:t>Bit rate</w:t>
            </w:r>
          </w:p>
        </w:tc>
        <w:tc>
          <w:tcPr>
            <w:tcW w:w="1418" w:type="dxa"/>
          </w:tcPr>
          <w:p w14:paraId="3F1DCC1F" w14:textId="77777777" w:rsidR="00031120" w:rsidRPr="00031120" w:rsidRDefault="00031120">
            <w:pPr>
              <w:rPr>
                <w:sz w:val="20"/>
                <w:szCs w:val="20"/>
                <w:lang w:val="en-GB"/>
              </w:rPr>
            </w:pPr>
            <w:r w:rsidRPr="00031120">
              <w:rPr>
                <w:sz w:val="20"/>
                <w:szCs w:val="20"/>
                <w:lang w:val="en-GB"/>
              </w:rPr>
              <w:t>1536Kbps</w:t>
            </w:r>
          </w:p>
        </w:tc>
      </w:tr>
      <w:tr w:rsidR="00031120" w14:paraId="22344D65" w14:textId="77777777" w:rsidTr="0004382D">
        <w:trPr>
          <w:jc w:val="center"/>
        </w:trPr>
        <w:tc>
          <w:tcPr>
            <w:tcW w:w="1559" w:type="dxa"/>
            <w:shd w:val="clear" w:color="auto" w:fill="7F7F7F" w:themeFill="text1" w:themeFillTint="80"/>
          </w:tcPr>
          <w:p w14:paraId="49305E2C" w14:textId="77777777" w:rsidR="00031120" w:rsidRPr="00031120" w:rsidRDefault="00031120">
            <w:pPr>
              <w:rPr>
                <w:color w:val="FFFFFF" w:themeColor="background1"/>
                <w:sz w:val="20"/>
                <w:szCs w:val="20"/>
                <w:lang w:val="en-GB"/>
              </w:rPr>
            </w:pPr>
            <w:r w:rsidRPr="00031120">
              <w:rPr>
                <w:color w:val="FFFFFF" w:themeColor="background1"/>
                <w:sz w:val="20"/>
                <w:szCs w:val="20"/>
                <w:lang w:val="en-GB"/>
              </w:rPr>
              <w:t>Bit depth</w:t>
            </w:r>
          </w:p>
        </w:tc>
        <w:tc>
          <w:tcPr>
            <w:tcW w:w="1418" w:type="dxa"/>
          </w:tcPr>
          <w:p w14:paraId="5F99969F" w14:textId="77777777" w:rsidR="00031120" w:rsidRPr="00031120" w:rsidRDefault="00031120">
            <w:pPr>
              <w:rPr>
                <w:sz w:val="20"/>
                <w:szCs w:val="20"/>
                <w:lang w:val="en-GB"/>
              </w:rPr>
            </w:pPr>
            <w:r w:rsidRPr="00031120">
              <w:rPr>
                <w:sz w:val="20"/>
                <w:szCs w:val="20"/>
                <w:lang w:val="en-GB"/>
              </w:rPr>
              <w:t>16bit</w:t>
            </w:r>
          </w:p>
        </w:tc>
      </w:tr>
      <w:tr w:rsidR="00031120" w14:paraId="3AA1B10E" w14:textId="77777777" w:rsidTr="0004382D">
        <w:trPr>
          <w:jc w:val="center"/>
        </w:trPr>
        <w:tc>
          <w:tcPr>
            <w:tcW w:w="1559" w:type="dxa"/>
            <w:shd w:val="clear" w:color="auto" w:fill="7F7F7F" w:themeFill="text1" w:themeFillTint="80"/>
          </w:tcPr>
          <w:p w14:paraId="4B89EA4A" w14:textId="77777777" w:rsidR="00031120" w:rsidRPr="00031120" w:rsidRDefault="00031120">
            <w:pPr>
              <w:rPr>
                <w:color w:val="FFFFFF" w:themeColor="background1"/>
                <w:sz w:val="20"/>
                <w:szCs w:val="20"/>
                <w:lang w:val="en-GB"/>
              </w:rPr>
            </w:pPr>
            <w:r w:rsidRPr="00031120">
              <w:rPr>
                <w:color w:val="FFFFFF" w:themeColor="background1"/>
                <w:sz w:val="20"/>
                <w:szCs w:val="20"/>
                <w:lang w:val="en-GB"/>
              </w:rPr>
              <w:t>Channels</w:t>
            </w:r>
          </w:p>
        </w:tc>
        <w:tc>
          <w:tcPr>
            <w:tcW w:w="1418" w:type="dxa"/>
          </w:tcPr>
          <w:p w14:paraId="04EE077B" w14:textId="77777777" w:rsidR="00031120" w:rsidRPr="00031120" w:rsidRDefault="00031120" w:rsidP="006C4E65">
            <w:pPr>
              <w:keepNext/>
              <w:rPr>
                <w:sz w:val="20"/>
                <w:szCs w:val="20"/>
                <w:lang w:val="en-GB"/>
              </w:rPr>
            </w:pPr>
            <w:r w:rsidRPr="00031120">
              <w:rPr>
                <w:sz w:val="20"/>
                <w:szCs w:val="20"/>
                <w:lang w:val="en-GB"/>
              </w:rPr>
              <w:t>Stereo</w:t>
            </w:r>
          </w:p>
        </w:tc>
      </w:tr>
    </w:tbl>
    <w:p w14:paraId="681248D7" w14:textId="77777777" w:rsidR="00031120" w:rsidRPr="006C4E65" w:rsidRDefault="006C4E65" w:rsidP="00A951C3">
      <w:pPr>
        <w:pStyle w:val="Beschriftung"/>
        <w:jc w:val="center"/>
        <w:rPr>
          <w:rFonts w:ascii="Times New Roman" w:hAnsi="Times New Roman" w:cs="Times New Roman"/>
          <w:color w:val="auto"/>
          <w:lang w:val="en-GB"/>
        </w:rPr>
      </w:pPr>
      <w:r w:rsidRPr="006C4E65">
        <w:rPr>
          <w:rFonts w:ascii="Times New Roman" w:hAnsi="Times New Roman" w:cs="Times New Roman"/>
          <w:color w:val="auto"/>
          <w:lang w:val="en-GB"/>
        </w:rPr>
        <w:t xml:space="preserve">Figure </w:t>
      </w:r>
      <w:r w:rsidRPr="006C4E65">
        <w:rPr>
          <w:rFonts w:ascii="Times New Roman" w:hAnsi="Times New Roman" w:cs="Times New Roman"/>
          <w:color w:val="auto"/>
          <w:lang w:val="en-GB"/>
        </w:rPr>
        <w:fldChar w:fldCharType="begin"/>
      </w:r>
      <w:r w:rsidRPr="006C4E65">
        <w:rPr>
          <w:rFonts w:ascii="Times New Roman" w:hAnsi="Times New Roman" w:cs="Times New Roman"/>
          <w:color w:val="auto"/>
          <w:lang w:val="en-GB"/>
        </w:rPr>
        <w:instrText xml:space="preserve"> SEQ Figure \* ARABIC </w:instrText>
      </w:r>
      <w:r w:rsidRPr="006C4E65">
        <w:rPr>
          <w:rFonts w:ascii="Times New Roman" w:hAnsi="Times New Roman" w:cs="Times New Roman"/>
          <w:color w:val="auto"/>
          <w:lang w:val="en-GB"/>
        </w:rPr>
        <w:fldChar w:fldCharType="separate"/>
      </w:r>
      <w:r w:rsidR="007C5830">
        <w:rPr>
          <w:rFonts w:ascii="Times New Roman" w:hAnsi="Times New Roman" w:cs="Times New Roman"/>
          <w:noProof/>
          <w:color w:val="auto"/>
          <w:lang w:val="en-GB"/>
        </w:rPr>
        <w:t>5</w:t>
      </w:r>
      <w:r w:rsidRPr="006C4E65">
        <w:rPr>
          <w:rFonts w:ascii="Times New Roman" w:hAnsi="Times New Roman" w:cs="Times New Roman"/>
          <w:color w:val="auto"/>
          <w:lang w:val="en-GB"/>
        </w:rPr>
        <w:fldChar w:fldCharType="end"/>
      </w:r>
      <w:r w:rsidRPr="006C4E65">
        <w:rPr>
          <w:rFonts w:ascii="Times New Roman" w:hAnsi="Times New Roman" w:cs="Times New Roman"/>
          <w:color w:val="auto"/>
          <w:lang w:val="en-GB"/>
        </w:rPr>
        <w:t>: Properties of WAV audio files</w:t>
      </w:r>
    </w:p>
    <w:p w14:paraId="20814962" w14:textId="77777777" w:rsidR="00FF1970" w:rsidRDefault="00FF1970" w:rsidP="006A5FEF">
      <w:pPr>
        <w:pStyle w:val="Standard-BlockCharCharChar"/>
      </w:pPr>
      <w:r w:rsidRPr="00FF1970">
        <w:t>Lower sampling rates or bit depths</w:t>
      </w:r>
      <w:r>
        <w:t xml:space="preserve">, as well as mono recordings should </w:t>
      </w:r>
      <w:r w:rsidR="000E783D">
        <w:t xml:space="preserve">also </w:t>
      </w:r>
      <w:r>
        <w:t xml:space="preserve">be fine. Higher sampling rates (e.g. 96kHz) or bit depths </w:t>
      </w:r>
      <w:r w:rsidR="00757479">
        <w:t>(</w:t>
      </w:r>
      <w:r>
        <w:t>e.g. 24bit) can cause problems for some of the players.</w:t>
      </w:r>
    </w:p>
    <w:p w14:paraId="1AE8EFF3" w14:textId="77777777" w:rsidR="00FF1970" w:rsidRDefault="00576416" w:rsidP="006A5FEF">
      <w:pPr>
        <w:pStyle w:val="Standard-BlockCharCharChar"/>
      </w:pPr>
      <w:r>
        <w:t>Some known problems in this area are</w:t>
      </w:r>
      <w:r w:rsidR="00FF1970">
        <w:t>:</w:t>
      </w:r>
    </w:p>
    <w:p w14:paraId="7549EB5B" w14:textId="77777777" w:rsidR="00FF1970" w:rsidRDefault="00576416" w:rsidP="006A5FEF">
      <w:pPr>
        <w:pStyle w:val="Aufzhlungszeichen1"/>
      </w:pPr>
      <w:r>
        <w:rPr>
          <w:lang w:val="en-US"/>
        </w:rPr>
        <w:t>Some devices write compressed audio files with the suffix "WAV". Such c</w:t>
      </w:r>
      <w:r w:rsidR="00FF1970">
        <w:t xml:space="preserve">ompressed WAV </w:t>
      </w:r>
      <w:r>
        <w:t xml:space="preserve">files </w:t>
      </w:r>
      <w:r w:rsidR="00FF1970" w:rsidRPr="00A951C3">
        <w:rPr>
          <w:u w:val="single"/>
        </w:rPr>
        <w:t>must</w:t>
      </w:r>
      <w:r w:rsidR="00FF1970">
        <w:t xml:space="preserve"> be decompressed</w:t>
      </w:r>
      <w:r>
        <w:t xml:space="preserve"> before they can be used in EXMARaLDA.</w:t>
      </w:r>
    </w:p>
    <w:p w14:paraId="2FD6F719" w14:textId="77777777" w:rsidR="00FF1970" w:rsidRDefault="00576416" w:rsidP="006A5FEF">
      <w:pPr>
        <w:pStyle w:val="Aufzhlungszeichen1"/>
      </w:pPr>
      <w:r>
        <w:t xml:space="preserve">The </w:t>
      </w:r>
      <w:r w:rsidR="00757479">
        <w:t>JDS player has some</w:t>
      </w:r>
      <w:r w:rsidR="008D482F">
        <w:t>times trouble reading WAV from “</w:t>
      </w:r>
      <w:r w:rsidR="00757479">
        <w:t>external</w:t>
      </w:r>
      <w:r w:rsidR="008D482F">
        <w:t>”</w:t>
      </w:r>
      <w:r w:rsidR="00757479">
        <w:t xml:space="preserve"> (network or USB) drives</w:t>
      </w:r>
      <w:r>
        <w:t xml:space="preserve"> (probably because of some issue with file permissions). If you experience such problems, try copying the WAV file in question to your local disk and read it from there.</w:t>
      </w:r>
    </w:p>
    <w:p w14:paraId="64D2496E" w14:textId="096B4EA3" w:rsidR="00757479" w:rsidRPr="00FF1970" w:rsidRDefault="00757479" w:rsidP="006A5FEF">
      <w:pPr>
        <w:pStyle w:val="Aufzhlungszeichen1"/>
      </w:pPr>
      <w:r>
        <w:t xml:space="preserve">We do </w:t>
      </w:r>
      <w:r w:rsidRPr="00A951C3">
        <w:rPr>
          <w:u w:val="single"/>
        </w:rPr>
        <w:t>not</w:t>
      </w:r>
      <w:r>
        <w:t xml:space="preserve"> recommend MP3</w:t>
      </w:r>
      <w:r w:rsidR="00576416">
        <w:t xml:space="preserve"> as a file format to work with in EXMARaLDA</w:t>
      </w:r>
      <w:r>
        <w:t xml:space="preserve">. </w:t>
      </w:r>
      <w:r w:rsidR="00576416">
        <w:t xml:space="preserve">However, the </w:t>
      </w:r>
      <w:r>
        <w:t xml:space="preserve">JDS and </w:t>
      </w:r>
      <w:r w:rsidR="00FB44CA">
        <w:t>AVF</w:t>
      </w:r>
      <w:r>
        <w:t xml:space="preserve"> </w:t>
      </w:r>
      <w:r w:rsidR="00576416">
        <w:t xml:space="preserve">players </w:t>
      </w:r>
      <w:r>
        <w:t xml:space="preserve">should be able to play MP3. An MP3 version of the audio is needed when working with remote corpora in EXAKT. </w:t>
      </w:r>
    </w:p>
    <w:p w14:paraId="7257E882" w14:textId="77777777" w:rsidR="000E783D" w:rsidRPr="007B55BC" w:rsidRDefault="000E783D" w:rsidP="007B55BC">
      <w:pPr>
        <w:pStyle w:val="berschrift2"/>
        <w:numPr>
          <w:ilvl w:val="1"/>
          <w:numId w:val="30"/>
        </w:numPr>
        <w:ind w:left="576" w:hanging="576"/>
        <w:rPr>
          <w:rFonts w:ascii="Times New Roman" w:hAnsi="Times New Roman" w:cs="Times New Roman"/>
          <w:color w:val="auto"/>
          <w:sz w:val="24"/>
          <w:szCs w:val="24"/>
          <w:lang w:val="en-US" w:eastAsia="en-US"/>
        </w:rPr>
      </w:pPr>
      <w:r w:rsidRPr="007B55BC">
        <w:rPr>
          <w:rFonts w:ascii="Times New Roman" w:hAnsi="Times New Roman" w:cs="Times New Roman"/>
          <w:color w:val="auto"/>
          <w:sz w:val="24"/>
          <w:szCs w:val="24"/>
          <w:lang w:val="en-US" w:eastAsia="en-US"/>
        </w:rPr>
        <w:t>MPEG-1 and MPEG-4 Video</w:t>
      </w:r>
    </w:p>
    <w:p w14:paraId="317FC47B" w14:textId="3D01F8F4" w:rsidR="00C61180" w:rsidRPr="000E783D" w:rsidRDefault="000E783D" w:rsidP="006A5FEF">
      <w:pPr>
        <w:pStyle w:val="Standard-BlockCharCharChar"/>
      </w:pPr>
      <w:r w:rsidRPr="000E783D">
        <w:t>The following table summa</w:t>
      </w:r>
      <w:r>
        <w:t xml:space="preserve">rises the properties of MPEG-1 and MPEG-4 files as we </w:t>
      </w:r>
      <w:r w:rsidR="00C72251">
        <w:t xml:space="preserve">defined </w:t>
      </w:r>
      <w:r>
        <w:t xml:space="preserve">them as </w:t>
      </w:r>
      <w:r w:rsidR="00C72251">
        <w:t>the</w:t>
      </w:r>
      <w:r w:rsidR="00A951C3">
        <w:t xml:space="preserve"> “</w:t>
      </w:r>
      <w:r>
        <w:t>Archive Standard</w:t>
      </w:r>
      <w:r w:rsidR="00A951C3">
        <w:t>”</w:t>
      </w:r>
      <w:r>
        <w:t xml:space="preserve"> at the Archive for Spoken Language. Vi</w:t>
      </w:r>
      <w:r w:rsidR="00A951C3">
        <w:t>deo files with the MPEG-1 (the “</w:t>
      </w:r>
      <w:r>
        <w:t>tool format</w:t>
      </w:r>
      <w:r w:rsidR="00A951C3">
        <w:t>”</w:t>
      </w:r>
      <w:r>
        <w:t xml:space="preserve">) properties work fine in EXMARaLDA with </w:t>
      </w:r>
      <w:r w:rsidR="00D47695">
        <w:t>both</w:t>
      </w:r>
      <w:r w:rsidR="00A951C3">
        <w:t>,</w:t>
      </w:r>
      <w:r w:rsidR="00D47695">
        <w:t xml:space="preserve"> </w:t>
      </w:r>
      <w:r>
        <w:t xml:space="preserve">the JDS and </w:t>
      </w:r>
      <w:r w:rsidR="00D47695">
        <w:t xml:space="preserve">the </w:t>
      </w:r>
      <w:r w:rsidR="00FB44CA">
        <w:t>AVF</w:t>
      </w:r>
      <w:r>
        <w:t xml:space="preserve"> player. The MPEG-4 parameters are those which we use as a </w:t>
      </w:r>
      <w:r w:rsidR="00A951C3">
        <w:t>“</w:t>
      </w:r>
      <w:r>
        <w:t>master format</w:t>
      </w:r>
      <w:r w:rsidR="00A951C3">
        <w:t>”</w:t>
      </w:r>
      <w:r>
        <w:t xml:space="preserve">, i.e. for delivering high quality video </w:t>
      </w:r>
      <w:r w:rsidR="00E64BE3">
        <w:t xml:space="preserve">wherever EXMARaLDA is not involved. </w:t>
      </w:r>
      <w:r w:rsidR="0019509F">
        <w:t xml:space="preserve">The Java FX player and the AVF player both support MPEG-4 well. </w:t>
      </w:r>
    </w:p>
    <w:tbl>
      <w:tblPr>
        <w:tblStyle w:val="Tabellenraster"/>
        <w:tblW w:w="0" w:type="auto"/>
        <w:jc w:val="center"/>
        <w:tblLook w:val="04A0" w:firstRow="1" w:lastRow="0" w:firstColumn="1" w:lastColumn="0" w:noHBand="0" w:noVBand="1"/>
      </w:tblPr>
      <w:tblGrid>
        <w:gridCol w:w="900"/>
        <w:gridCol w:w="1811"/>
        <w:gridCol w:w="1838"/>
        <w:gridCol w:w="2552"/>
      </w:tblGrid>
      <w:tr w:rsidR="008B58D0" w14:paraId="43252A0D" w14:textId="77777777" w:rsidTr="0004382D">
        <w:trPr>
          <w:jc w:val="center"/>
        </w:trPr>
        <w:tc>
          <w:tcPr>
            <w:tcW w:w="882" w:type="dxa"/>
          </w:tcPr>
          <w:p w14:paraId="0DA162E7" w14:textId="77777777" w:rsidR="008B58D0" w:rsidRPr="000E783D" w:rsidRDefault="008B58D0" w:rsidP="00C72251">
            <w:pPr>
              <w:keepNext/>
              <w:keepLines/>
              <w:rPr>
                <w:sz w:val="18"/>
                <w:szCs w:val="18"/>
                <w:lang w:val="en-GB"/>
              </w:rPr>
            </w:pPr>
          </w:p>
        </w:tc>
        <w:tc>
          <w:tcPr>
            <w:tcW w:w="1811" w:type="dxa"/>
          </w:tcPr>
          <w:p w14:paraId="035BDE96" w14:textId="77777777" w:rsidR="008B58D0" w:rsidRPr="000E783D" w:rsidRDefault="008B58D0" w:rsidP="00C72251">
            <w:pPr>
              <w:keepNext/>
              <w:keepLines/>
              <w:rPr>
                <w:sz w:val="20"/>
                <w:szCs w:val="20"/>
                <w:lang w:val="en-GB"/>
              </w:rPr>
            </w:pPr>
          </w:p>
        </w:tc>
        <w:tc>
          <w:tcPr>
            <w:tcW w:w="1838" w:type="dxa"/>
            <w:shd w:val="clear" w:color="auto" w:fill="7F7F7F" w:themeFill="text1" w:themeFillTint="80"/>
          </w:tcPr>
          <w:p w14:paraId="7676C97A" w14:textId="77777777" w:rsidR="008B58D0" w:rsidRPr="00031120" w:rsidRDefault="008B58D0" w:rsidP="00C72251">
            <w:pPr>
              <w:keepNext/>
              <w:keepLines/>
              <w:rPr>
                <w:b/>
                <w:color w:val="FFFFFF" w:themeColor="background1"/>
                <w:sz w:val="20"/>
                <w:szCs w:val="20"/>
              </w:rPr>
            </w:pPr>
            <w:r w:rsidRPr="00031120">
              <w:rPr>
                <w:b/>
                <w:color w:val="FFFFFF" w:themeColor="background1"/>
                <w:sz w:val="20"/>
                <w:szCs w:val="20"/>
              </w:rPr>
              <w:t>MPEG-1</w:t>
            </w:r>
          </w:p>
        </w:tc>
        <w:tc>
          <w:tcPr>
            <w:tcW w:w="2552" w:type="dxa"/>
            <w:shd w:val="clear" w:color="auto" w:fill="7F7F7F" w:themeFill="text1" w:themeFillTint="80"/>
          </w:tcPr>
          <w:p w14:paraId="461C34DF" w14:textId="77777777" w:rsidR="008B58D0" w:rsidRPr="00031120" w:rsidRDefault="008B58D0" w:rsidP="00C72251">
            <w:pPr>
              <w:keepNext/>
              <w:keepLines/>
              <w:rPr>
                <w:b/>
                <w:color w:val="FFFFFF" w:themeColor="background1"/>
                <w:sz w:val="20"/>
                <w:szCs w:val="20"/>
              </w:rPr>
            </w:pPr>
            <w:r w:rsidRPr="00031120">
              <w:rPr>
                <w:b/>
                <w:color w:val="FFFFFF" w:themeColor="background1"/>
                <w:sz w:val="20"/>
                <w:szCs w:val="20"/>
              </w:rPr>
              <w:t>MPEG-4</w:t>
            </w:r>
          </w:p>
        </w:tc>
      </w:tr>
      <w:tr w:rsidR="00031120" w14:paraId="5B929C22" w14:textId="77777777" w:rsidTr="0004382D">
        <w:trPr>
          <w:jc w:val="center"/>
        </w:trPr>
        <w:tc>
          <w:tcPr>
            <w:tcW w:w="882" w:type="dxa"/>
            <w:vMerge w:val="restart"/>
            <w:shd w:val="clear" w:color="auto" w:fill="7F7F7F" w:themeFill="text1" w:themeFillTint="80"/>
            <w:textDirection w:val="btLr"/>
            <w:vAlign w:val="bottom"/>
          </w:tcPr>
          <w:p w14:paraId="03CB02CD" w14:textId="77777777" w:rsidR="00031120" w:rsidRPr="00031120" w:rsidRDefault="00031120" w:rsidP="00C72251">
            <w:pPr>
              <w:keepNext/>
              <w:keepLines/>
              <w:ind w:left="113" w:right="113"/>
              <w:jc w:val="center"/>
              <w:rPr>
                <w:color w:val="FFFFFF" w:themeColor="background1"/>
                <w:sz w:val="18"/>
                <w:szCs w:val="18"/>
              </w:rPr>
            </w:pPr>
            <w:r w:rsidRPr="00031120">
              <w:rPr>
                <w:color w:val="FFFFFF" w:themeColor="background1"/>
                <w:sz w:val="18"/>
                <w:szCs w:val="18"/>
              </w:rPr>
              <w:t>Video</w:t>
            </w:r>
          </w:p>
          <w:p w14:paraId="1E37304A" w14:textId="77777777" w:rsidR="00031120" w:rsidRPr="00031120" w:rsidRDefault="00031120" w:rsidP="00C72251">
            <w:pPr>
              <w:keepNext/>
              <w:keepLines/>
              <w:ind w:left="113" w:right="113"/>
              <w:jc w:val="center"/>
              <w:rPr>
                <w:color w:val="FFFFFF" w:themeColor="background1"/>
                <w:sz w:val="18"/>
                <w:szCs w:val="18"/>
              </w:rPr>
            </w:pPr>
            <w:r w:rsidRPr="00031120">
              <w:rPr>
                <w:color w:val="FFFFFF" w:themeColor="background1"/>
                <w:sz w:val="18"/>
                <w:szCs w:val="18"/>
              </w:rPr>
              <w:t xml:space="preserve"> Track</w:t>
            </w:r>
          </w:p>
          <w:p w14:paraId="46445B1A" w14:textId="77777777" w:rsidR="00031120" w:rsidRPr="00031120" w:rsidRDefault="00031120" w:rsidP="00C72251">
            <w:pPr>
              <w:keepNext/>
              <w:keepLines/>
              <w:ind w:left="113" w:right="113"/>
              <w:jc w:val="center"/>
              <w:rPr>
                <w:color w:val="FFFFFF" w:themeColor="background1"/>
                <w:sz w:val="18"/>
                <w:szCs w:val="18"/>
              </w:rPr>
            </w:pPr>
            <w:r w:rsidRPr="00031120">
              <w:rPr>
                <w:color w:val="FFFFFF" w:themeColor="background1"/>
                <w:sz w:val="18"/>
                <w:szCs w:val="18"/>
              </w:rPr>
              <w:t xml:space="preserve"> (image)</w:t>
            </w:r>
          </w:p>
        </w:tc>
        <w:tc>
          <w:tcPr>
            <w:tcW w:w="1811" w:type="dxa"/>
            <w:shd w:val="clear" w:color="auto" w:fill="7F7F7F" w:themeFill="text1" w:themeFillTint="80"/>
          </w:tcPr>
          <w:p w14:paraId="4767D494" w14:textId="77777777" w:rsidR="00031120" w:rsidRPr="00031120" w:rsidRDefault="00031120" w:rsidP="00C72251">
            <w:pPr>
              <w:keepNext/>
              <w:keepLines/>
              <w:rPr>
                <w:color w:val="FFFFFF" w:themeColor="background1"/>
                <w:sz w:val="20"/>
                <w:szCs w:val="20"/>
              </w:rPr>
            </w:pPr>
            <w:r w:rsidRPr="00031120">
              <w:rPr>
                <w:color w:val="FFFFFF" w:themeColor="background1"/>
                <w:sz w:val="20"/>
                <w:szCs w:val="20"/>
              </w:rPr>
              <w:t>Format/Container</w:t>
            </w:r>
          </w:p>
        </w:tc>
        <w:tc>
          <w:tcPr>
            <w:tcW w:w="1838" w:type="dxa"/>
          </w:tcPr>
          <w:p w14:paraId="75530D53" w14:textId="77777777" w:rsidR="00031120" w:rsidRPr="00031120" w:rsidRDefault="00031120" w:rsidP="00C72251">
            <w:pPr>
              <w:keepNext/>
              <w:keepLines/>
              <w:rPr>
                <w:sz w:val="20"/>
                <w:szCs w:val="20"/>
              </w:rPr>
            </w:pPr>
            <w:r w:rsidRPr="00031120">
              <w:rPr>
                <w:sz w:val="20"/>
                <w:szCs w:val="20"/>
              </w:rPr>
              <w:t>MPEG 1</w:t>
            </w:r>
          </w:p>
        </w:tc>
        <w:tc>
          <w:tcPr>
            <w:tcW w:w="2552" w:type="dxa"/>
          </w:tcPr>
          <w:p w14:paraId="0E332802" w14:textId="77777777" w:rsidR="00031120" w:rsidRPr="00031120" w:rsidRDefault="00031120" w:rsidP="00C72251">
            <w:pPr>
              <w:keepNext/>
              <w:keepLines/>
              <w:rPr>
                <w:sz w:val="20"/>
                <w:szCs w:val="20"/>
              </w:rPr>
            </w:pPr>
            <w:r w:rsidRPr="00031120">
              <w:rPr>
                <w:sz w:val="20"/>
                <w:szCs w:val="20"/>
              </w:rPr>
              <w:t>mp4/AVC</w:t>
            </w:r>
          </w:p>
        </w:tc>
      </w:tr>
      <w:tr w:rsidR="00031120" w14:paraId="41A3C242" w14:textId="77777777" w:rsidTr="0004382D">
        <w:trPr>
          <w:jc w:val="center"/>
        </w:trPr>
        <w:tc>
          <w:tcPr>
            <w:tcW w:w="882" w:type="dxa"/>
            <w:vMerge/>
            <w:shd w:val="clear" w:color="auto" w:fill="7F7F7F" w:themeFill="text1" w:themeFillTint="80"/>
          </w:tcPr>
          <w:p w14:paraId="227CA22A" w14:textId="77777777" w:rsidR="00031120" w:rsidRPr="00031120" w:rsidRDefault="00031120" w:rsidP="00C72251">
            <w:pPr>
              <w:keepNext/>
              <w:keepLines/>
              <w:rPr>
                <w:color w:val="FFFFFF" w:themeColor="background1"/>
                <w:sz w:val="18"/>
                <w:szCs w:val="18"/>
              </w:rPr>
            </w:pPr>
          </w:p>
        </w:tc>
        <w:tc>
          <w:tcPr>
            <w:tcW w:w="1811" w:type="dxa"/>
            <w:shd w:val="clear" w:color="auto" w:fill="7F7F7F" w:themeFill="text1" w:themeFillTint="80"/>
          </w:tcPr>
          <w:p w14:paraId="2265E89F" w14:textId="77777777" w:rsidR="00031120" w:rsidRPr="00031120" w:rsidRDefault="00031120" w:rsidP="00C72251">
            <w:pPr>
              <w:keepNext/>
              <w:keepLines/>
              <w:rPr>
                <w:color w:val="FFFFFF" w:themeColor="background1"/>
                <w:sz w:val="20"/>
                <w:szCs w:val="20"/>
              </w:rPr>
            </w:pPr>
            <w:r w:rsidRPr="00031120">
              <w:rPr>
                <w:color w:val="FFFFFF" w:themeColor="background1"/>
                <w:sz w:val="20"/>
                <w:szCs w:val="20"/>
              </w:rPr>
              <w:t>Encoding</w:t>
            </w:r>
          </w:p>
        </w:tc>
        <w:tc>
          <w:tcPr>
            <w:tcW w:w="1838" w:type="dxa"/>
          </w:tcPr>
          <w:p w14:paraId="3A99DA8D" w14:textId="77777777" w:rsidR="00031120" w:rsidRPr="00031120" w:rsidRDefault="00031120" w:rsidP="00C72251">
            <w:pPr>
              <w:keepNext/>
              <w:keepLines/>
              <w:rPr>
                <w:sz w:val="20"/>
                <w:szCs w:val="20"/>
              </w:rPr>
            </w:pPr>
            <w:r w:rsidRPr="00031120">
              <w:rPr>
                <w:rFonts w:cs="Arial"/>
                <w:sz w:val="20"/>
                <w:szCs w:val="20"/>
              </w:rPr>
              <w:t>MPEG-PS</w:t>
            </w:r>
          </w:p>
        </w:tc>
        <w:tc>
          <w:tcPr>
            <w:tcW w:w="2552" w:type="dxa"/>
          </w:tcPr>
          <w:p w14:paraId="3B62354E" w14:textId="77777777" w:rsidR="00031120" w:rsidRPr="00031120" w:rsidRDefault="00031120" w:rsidP="00C72251">
            <w:pPr>
              <w:keepNext/>
              <w:keepLines/>
              <w:rPr>
                <w:sz w:val="20"/>
                <w:szCs w:val="20"/>
              </w:rPr>
            </w:pPr>
            <w:r w:rsidRPr="00031120">
              <w:rPr>
                <w:sz w:val="20"/>
                <w:szCs w:val="20"/>
              </w:rPr>
              <w:t>H.264/MPEG-4 Part 10 AVC</w:t>
            </w:r>
          </w:p>
        </w:tc>
      </w:tr>
      <w:tr w:rsidR="00031120" w14:paraId="49410B4D" w14:textId="77777777" w:rsidTr="0004382D">
        <w:trPr>
          <w:jc w:val="center"/>
        </w:trPr>
        <w:tc>
          <w:tcPr>
            <w:tcW w:w="882" w:type="dxa"/>
            <w:vMerge/>
            <w:shd w:val="clear" w:color="auto" w:fill="7F7F7F" w:themeFill="text1" w:themeFillTint="80"/>
          </w:tcPr>
          <w:p w14:paraId="42603E69" w14:textId="77777777" w:rsidR="00031120" w:rsidRPr="00031120" w:rsidRDefault="00031120" w:rsidP="00C72251">
            <w:pPr>
              <w:keepNext/>
              <w:keepLines/>
              <w:rPr>
                <w:color w:val="FFFFFF" w:themeColor="background1"/>
                <w:sz w:val="18"/>
                <w:szCs w:val="18"/>
              </w:rPr>
            </w:pPr>
          </w:p>
        </w:tc>
        <w:tc>
          <w:tcPr>
            <w:tcW w:w="1811" w:type="dxa"/>
            <w:shd w:val="clear" w:color="auto" w:fill="7F7F7F" w:themeFill="text1" w:themeFillTint="80"/>
          </w:tcPr>
          <w:p w14:paraId="01471339" w14:textId="77777777" w:rsidR="00031120" w:rsidRPr="00031120" w:rsidRDefault="00031120" w:rsidP="00C72251">
            <w:pPr>
              <w:keepNext/>
              <w:keepLines/>
              <w:rPr>
                <w:color w:val="FFFFFF" w:themeColor="background1"/>
                <w:sz w:val="20"/>
                <w:szCs w:val="20"/>
              </w:rPr>
            </w:pPr>
            <w:r w:rsidRPr="00031120">
              <w:rPr>
                <w:color w:val="FFFFFF" w:themeColor="background1"/>
                <w:sz w:val="20"/>
                <w:szCs w:val="20"/>
              </w:rPr>
              <w:t>Resolution</w:t>
            </w:r>
          </w:p>
        </w:tc>
        <w:tc>
          <w:tcPr>
            <w:tcW w:w="1838" w:type="dxa"/>
          </w:tcPr>
          <w:p w14:paraId="1EB9135A" w14:textId="77777777" w:rsidR="00031120" w:rsidRPr="00031120" w:rsidRDefault="00031120" w:rsidP="00C72251">
            <w:pPr>
              <w:keepNext/>
              <w:keepLines/>
              <w:rPr>
                <w:sz w:val="20"/>
                <w:szCs w:val="20"/>
              </w:rPr>
            </w:pPr>
            <w:r w:rsidRPr="00031120">
              <w:rPr>
                <w:rFonts w:cs="Arial"/>
                <w:sz w:val="20"/>
                <w:szCs w:val="20"/>
              </w:rPr>
              <w:t>352 x 288</w:t>
            </w:r>
          </w:p>
        </w:tc>
        <w:tc>
          <w:tcPr>
            <w:tcW w:w="2552" w:type="dxa"/>
          </w:tcPr>
          <w:p w14:paraId="3D282C87" w14:textId="77777777" w:rsidR="00031120" w:rsidRPr="00031120" w:rsidRDefault="00031120" w:rsidP="00C72251">
            <w:pPr>
              <w:keepNext/>
              <w:keepLines/>
              <w:rPr>
                <w:sz w:val="20"/>
                <w:szCs w:val="20"/>
              </w:rPr>
            </w:pPr>
            <w:r w:rsidRPr="00031120">
              <w:rPr>
                <w:sz w:val="20"/>
                <w:szCs w:val="20"/>
              </w:rPr>
              <w:t>1980x1080</w:t>
            </w:r>
          </w:p>
        </w:tc>
      </w:tr>
      <w:tr w:rsidR="00031120" w14:paraId="44288163" w14:textId="77777777" w:rsidTr="0004382D">
        <w:trPr>
          <w:jc w:val="center"/>
        </w:trPr>
        <w:tc>
          <w:tcPr>
            <w:tcW w:w="882" w:type="dxa"/>
            <w:vMerge/>
            <w:shd w:val="clear" w:color="auto" w:fill="7F7F7F" w:themeFill="text1" w:themeFillTint="80"/>
          </w:tcPr>
          <w:p w14:paraId="5F5B5972" w14:textId="77777777" w:rsidR="00031120" w:rsidRPr="00031120" w:rsidRDefault="00031120" w:rsidP="00C72251">
            <w:pPr>
              <w:keepNext/>
              <w:keepLines/>
              <w:rPr>
                <w:color w:val="FFFFFF" w:themeColor="background1"/>
                <w:sz w:val="18"/>
                <w:szCs w:val="18"/>
              </w:rPr>
            </w:pPr>
          </w:p>
        </w:tc>
        <w:tc>
          <w:tcPr>
            <w:tcW w:w="1811" w:type="dxa"/>
            <w:shd w:val="clear" w:color="auto" w:fill="7F7F7F" w:themeFill="text1" w:themeFillTint="80"/>
          </w:tcPr>
          <w:p w14:paraId="4E834766" w14:textId="77777777" w:rsidR="00031120" w:rsidRPr="00031120" w:rsidRDefault="00031120" w:rsidP="00C72251">
            <w:pPr>
              <w:keepNext/>
              <w:keepLines/>
              <w:rPr>
                <w:color w:val="FFFFFF" w:themeColor="background1"/>
                <w:sz w:val="20"/>
                <w:szCs w:val="20"/>
              </w:rPr>
            </w:pPr>
            <w:r w:rsidRPr="00031120">
              <w:rPr>
                <w:color w:val="FFFFFF" w:themeColor="background1"/>
                <w:sz w:val="20"/>
                <w:szCs w:val="20"/>
              </w:rPr>
              <w:t>Frame rate</w:t>
            </w:r>
          </w:p>
        </w:tc>
        <w:tc>
          <w:tcPr>
            <w:tcW w:w="1838" w:type="dxa"/>
          </w:tcPr>
          <w:p w14:paraId="1D56FDDB" w14:textId="77777777" w:rsidR="00031120" w:rsidRPr="00031120" w:rsidRDefault="00031120" w:rsidP="00C72251">
            <w:pPr>
              <w:keepNext/>
              <w:keepLines/>
              <w:rPr>
                <w:sz w:val="20"/>
                <w:szCs w:val="20"/>
              </w:rPr>
            </w:pPr>
            <w:r w:rsidRPr="00031120">
              <w:rPr>
                <w:sz w:val="20"/>
                <w:szCs w:val="20"/>
              </w:rPr>
              <w:t>25-FPS</w:t>
            </w:r>
          </w:p>
        </w:tc>
        <w:tc>
          <w:tcPr>
            <w:tcW w:w="2552" w:type="dxa"/>
          </w:tcPr>
          <w:p w14:paraId="2D558051" w14:textId="77777777" w:rsidR="00031120" w:rsidRPr="00031120" w:rsidRDefault="00031120" w:rsidP="00C72251">
            <w:pPr>
              <w:keepNext/>
              <w:keepLines/>
              <w:rPr>
                <w:sz w:val="20"/>
                <w:szCs w:val="20"/>
              </w:rPr>
            </w:pPr>
            <w:r w:rsidRPr="00031120">
              <w:rPr>
                <w:sz w:val="20"/>
                <w:szCs w:val="20"/>
              </w:rPr>
              <w:t>25 FPS</w:t>
            </w:r>
          </w:p>
        </w:tc>
      </w:tr>
      <w:tr w:rsidR="00031120" w14:paraId="29063CF7" w14:textId="77777777" w:rsidTr="0004382D">
        <w:trPr>
          <w:jc w:val="center"/>
        </w:trPr>
        <w:tc>
          <w:tcPr>
            <w:tcW w:w="882" w:type="dxa"/>
            <w:vMerge/>
            <w:shd w:val="clear" w:color="auto" w:fill="7F7F7F" w:themeFill="text1" w:themeFillTint="80"/>
          </w:tcPr>
          <w:p w14:paraId="60F88443" w14:textId="77777777" w:rsidR="00031120" w:rsidRPr="00031120" w:rsidRDefault="00031120" w:rsidP="00C72251">
            <w:pPr>
              <w:keepNext/>
              <w:keepLines/>
              <w:rPr>
                <w:color w:val="FFFFFF" w:themeColor="background1"/>
                <w:sz w:val="18"/>
                <w:szCs w:val="18"/>
              </w:rPr>
            </w:pPr>
          </w:p>
        </w:tc>
        <w:tc>
          <w:tcPr>
            <w:tcW w:w="1811" w:type="dxa"/>
            <w:shd w:val="clear" w:color="auto" w:fill="7F7F7F" w:themeFill="text1" w:themeFillTint="80"/>
          </w:tcPr>
          <w:p w14:paraId="38F6DB40" w14:textId="77777777" w:rsidR="00031120" w:rsidRPr="00031120" w:rsidRDefault="00031120" w:rsidP="00C72251">
            <w:pPr>
              <w:keepNext/>
              <w:keepLines/>
              <w:rPr>
                <w:color w:val="FFFFFF" w:themeColor="background1"/>
                <w:sz w:val="20"/>
                <w:szCs w:val="20"/>
              </w:rPr>
            </w:pPr>
            <w:r w:rsidRPr="00031120">
              <w:rPr>
                <w:color w:val="FFFFFF" w:themeColor="background1"/>
                <w:sz w:val="20"/>
                <w:szCs w:val="20"/>
              </w:rPr>
              <w:t>Bit rate</w:t>
            </w:r>
          </w:p>
        </w:tc>
        <w:tc>
          <w:tcPr>
            <w:tcW w:w="1838" w:type="dxa"/>
          </w:tcPr>
          <w:p w14:paraId="71460914" w14:textId="77777777" w:rsidR="00031120" w:rsidRPr="00031120" w:rsidRDefault="00031120" w:rsidP="00C72251">
            <w:pPr>
              <w:keepNext/>
              <w:keepLines/>
              <w:rPr>
                <w:sz w:val="20"/>
                <w:szCs w:val="20"/>
              </w:rPr>
            </w:pPr>
            <w:r w:rsidRPr="00031120">
              <w:rPr>
                <w:sz w:val="20"/>
                <w:szCs w:val="20"/>
              </w:rPr>
              <w:t>1000kbps</w:t>
            </w:r>
          </w:p>
        </w:tc>
        <w:tc>
          <w:tcPr>
            <w:tcW w:w="2552" w:type="dxa"/>
          </w:tcPr>
          <w:p w14:paraId="26D73483" w14:textId="77777777" w:rsidR="00031120" w:rsidRPr="00031120" w:rsidRDefault="00031120" w:rsidP="00C72251">
            <w:pPr>
              <w:keepNext/>
              <w:keepLines/>
              <w:rPr>
                <w:sz w:val="20"/>
                <w:szCs w:val="20"/>
              </w:rPr>
            </w:pPr>
            <w:r w:rsidRPr="00031120">
              <w:rPr>
                <w:sz w:val="20"/>
                <w:szCs w:val="20"/>
              </w:rPr>
              <w:t>up to 5000Kbps</w:t>
            </w:r>
          </w:p>
        </w:tc>
      </w:tr>
      <w:tr w:rsidR="00031120" w14:paraId="27A426A4" w14:textId="77777777" w:rsidTr="0004382D">
        <w:trPr>
          <w:jc w:val="center"/>
        </w:trPr>
        <w:tc>
          <w:tcPr>
            <w:tcW w:w="882" w:type="dxa"/>
            <w:vMerge/>
            <w:shd w:val="clear" w:color="auto" w:fill="7F7F7F" w:themeFill="text1" w:themeFillTint="80"/>
          </w:tcPr>
          <w:p w14:paraId="6F5D8C1F" w14:textId="77777777" w:rsidR="00031120" w:rsidRPr="00031120" w:rsidRDefault="00031120" w:rsidP="00C72251">
            <w:pPr>
              <w:keepNext/>
              <w:keepLines/>
              <w:rPr>
                <w:color w:val="FFFFFF" w:themeColor="background1"/>
                <w:sz w:val="18"/>
                <w:szCs w:val="18"/>
              </w:rPr>
            </w:pPr>
          </w:p>
        </w:tc>
        <w:tc>
          <w:tcPr>
            <w:tcW w:w="1811" w:type="dxa"/>
            <w:shd w:val="clear" w:color="auto" w:fill="7F7F7F" w:themeFill="text1" w:themeFillTint="80"/>
          </w:tcPr>
          <w:p w14:paraId="72D56A88" w14:textId="77777777" w:rsidR="00031120" w:rsidRPr="00031120" w:rsidRDefault="00031120" w:rsidP="00C72251">
            <w:pPr>
              <w:keepNext/>
              <w:keepLines/>
              <w:rPr>
                <w:color w:val="FFFFFF" w:themeColor="background1"/>
                <w:sz w:val="20"/>
                <w:szCs w:val="20"/>
              </w:rPr>
            </w:pPr>
            <w:r w:rsidRPr="00031120">
              <w:rPr>
                <w:color w:val="FFFFFF" w:themeColor="background1"/>
                <w:sz w:val="20"/>
                <w:szCs w:val="20"/>
              </w:rPr>
              <w:t>Bit rate type</w:t>
            </w:r>
          </w:p>
        </w:tc>
        <w:tc>
          <w:tcPr>
            <w:tcW w:w="1838" w:type="dxa"/>
          </w:tcPr>
          <w:p w14:paraId="0064EB8E" w14:textId="77777777" w:rsidR="00031120" w:rsidRPr="00031120" w:rsidRDefault="00031120" w:rsidP="00C72251">
            <w:pPr>
              <w:keepNext/>
              <w:keepLines/>
              <w:rPr>
                <w:sz w:val="20"/>
                <w:szCs w:val="20"/>
              </w:rPr>
            </w:pPr>
            <w:r w:rsidRPr="00031120">
              <w:rPr>
                <w:sz w:val="20"/>
                <w:szCs w:val="20"/>
              </w:rPr>
              <w:t>constant</w:t>
            </w:r>
          </w:p>
        </w:tc>
        <w:tc>
          <w:tcPr>
            <w:tcW w:w="2552" w:type="dxa"/>
          </w:tcPr>
          <w:p w14:paraId="3AAD5BB6" w14:textId="77777777" w:rsidR="00031120" w:rsidRPr="00031120" w:rsidRDefault="00031120" w:rsidP="00C72251">
            <w:pPr>
              <w:keepNext/>
              <w:keepLines/>
              <w:rPr>
                <w:sz w:val="20"/>
                <w:szCs w:val="20"/>
              </w:rPr>
            </w:pPr>
            <w:r w:rsidRPr="00031120">
              <w:rPr>
                <w:sz w:val="20"/>
                <w:szCs w:val="20"/>
              </w:rPr>
              <w:t>constant</w:t>
            </w:r>
          </w:p>
        </w:tc>
      </w:tr>
      <w:tr w:rsidR="00031120" w14:paraId="56A7DE0D" w14:textId="77777777" w:rsidTr="0004382D">
        <w:trPr>
          <w:jc w:val="center"/>
        </w:trPr>
        <w:tc>
          <w:tcPr>
            <w:tcW w:w="882" w:type="dxa"/>
            <w:vMerge/>
            <w:shd w:val="clear" w:color="auto" w:fill="7F7F7F" w:themeFill="text1" w:themeFillTint="80"/>
          </w:tcPr>
          <w:p w14:paraId="5F6B3B6A" w14:textId="77777777" w:rsidR="00031120" w:rsidRPr="00031120" w:rsidRDefault="00031120" w:rsidP="00C72251">
            <w:pPr>
              <w:keepNext/>
              <w:keepLines/>
              <w:rPr>
                <w:color w:val="FFFFFF" w:themeColor="background1"/>
                <w:sz w:val="18"/>
                <w:szCs w:val="18"/>
              </w:rPr>
            </w:pPr>
          </w:p>
        </w:tc>
        <w:tc>
          <w:tcPr>
            <w:tcW w:w="1811" w:type="dxa"/>
            <w:shd w:val="clear" w:color="auto" w:fill="7F7F7F" w:themeFill="text1" w:themeFillTint="80"/>
          </w:tcPr>
          <w:p w14:paraId="2FD3498B" w14:textId="77777777" w:rsidR="00031120" w:rsidRPr="00031120" w:rsidRDefault="00031120" w:rsidP="00C72251">
            <w:pPr>
              <w:keepNext/>
              <w:keepLines/>
              <w:rPr>
                <w:color w:val="FFFFFF" w:themeColor="background1"/>
                <w:sz w:val="20"/>
                <w:szCs w:val="20"/>
              </w:rPr>
            </w:pPr>
            <w:r w:rsidRPr="00031120">
              <w:rPr>
                <w:color w:val="FFFFFF" w:themeColor="background1"/>
                <w:sz w:val="20"/>
                <w:szCs w:val="20"/>
              </w:rPr>
              <w:t>Scan type</w:t>
            </w:r>
          </w:p>
        </w:tc>
        <w:tc>
          <w:tcPr>
            <w:tcW w:w="1838" w:type="dxa"/>
          </w:tcPr>
          <w:p w14:paraId="57B932E2" w14:textId="77777777" w:rsidR="00031120" w:rsidRPr="00031120" w:rsidRDefault="00031120" w:rsidP="00C72251">
            <w:pPr>
              <w:keepNext/>
              <w:keepLines/>
              <w:rPr>
                <w:sz w:val="20"/>
                <w:szCs w:val="20"/>
              </w:rPr>
            </w:pPr>
            <w:r w:rsidRPr="00031120">
              <w:rPr>
                <w:sz w:val="20"/>
                <w:szCs w:val="20"/>
              </w:rPr>
              <w:t>progressive</w:t>
            </w:r>
          </w:p>
        </w:tc>
        <w:tc>
          <w:tcPr>
            <w:tcW w:w="2552" w:type="dxa"/>
          </w:tcPr>
          <w:p w14:paraId="76E1FCB0" w14:textId="77777777" w:rsidR="00031120" w:rsidRPr="00031120" w:rsidRDefault="00031120" w:rsidP="00C72251">
            <w:pPr>
              <w:keepNext/>
              <w:keepLines/>
              <w:rPr>
                <w:sz w:val="20"/>
                <w:szCs w:val="20"/>
              </w:rPr>
            </w:pPr>
            <w:r w:rsidRPr="00031120">
              <w:rPr>
                <w:sz w:val="20"/>
                <w:szCs w:val="20"/>
              </w:rPr>
              <w:t>progressive</w:t>
            </w:r>
          </w:p>
        </w:tc>
      </w:tr>
      <w:tr w:rsidR="00031120" w14:paraId="69F38380" w14:textId="77777777" w:rsidTr="0004382D">
        <w:trPr>
          <w:jc w:val="center"/>
        </w:trPr>
        <w:tc>
          <w:tcPr>
            <w:tcW w:w="882" w:type="dxa"/>
            <w:vMerge w:val="restart"/>
            <w:shd w:val="clear" w:color="auto" w:fill="7F7F7F" w:themeFill="text1" w:themeFillTint="80"/>
            <w:textDirection w:val="btLr"/>
            <w:vAlign w:val="bottom"/>
          </w:tcPr>
          <w:p w14:paraId="00FE8B24" w14:textId="77777777" w:rsidR="00031120" w:rsidRPr="00031120" w:rsidRDefault="00031120" w:rsidP="00C72251">
            <w:pPr>
              <w:keepNext/>
              <w:keepLines/>
              <w:ind w:left="113" w:right="113"/>
              <w:jc w:val="center"/>
              <w:rPr>
                <w:color w:val="FFFFFF" w:themeColor="background1"/>
                <w:sz w:val="18"/>
                <w:szCs w:val="18"/>
              </w:rPr>
            </w:pPr>
            <w:r w:rsidRPr="00031120">
              <w:rPr>
                <w:color w:val="FFFFFF" w:themeColor="background1"/>
                <w:sz w:val="18"/>
                <w:szCs w:val="18"/>
              </w:rPr>
              <w:t>Audio track (sound)</w:t>
            </w:r>
          </w:p>
        </w:tc>
        <w:tc>
          <w:tcPr>
            <w:tcW w:w="1811" w:type="dxa"/>
            <w:shd w:val="clear" w:color="auto" w:fill="7F7F7F" w:themeFill="text1" w:themeFillTint="80"/>
          </w:tcPr>
          <w:p w14:paraId="402CA591" w14:textId="77777777" w:rsidR="00031120" w:rsidRPr="00031120" w:rsidRDefault="00031120" w:rsidP="00C72251">
            <w:pPr>
              <w:keepNext/>
              <w:keepLines/>
              <w:rPr>
                <w:color w:val="FFFFFF" w:themeColor="background1"/>
                <w:sz w:val="20"/>
                <w:szCs w:val="20"/>
              </w:rPr>
            </w:pPr>
            <w:r w:rsidRPr="00031120">
              <w:rPr>
                <w:color w:val="FFFFFF" w:themeColor="background1"/>
                <w:sz w:val="20"/>
                <w:szCs w:val="20"/>
              </w:rPr>
              <w:t>Format</w:t>
            </w:r>
          </w:p>
        </w:tc>
        <w:tc>
          <w:tcPr>
            <w:tcW w:w="1838" w:type="dxa"/>
          </w:tcPr>
          <w:p w14:paraId="0BD87C14" w14:textId="77777777" w:rsidR="00031120" w:rsidRPr="00031120" w:rsidRDefault="00031120" w:rsidP="00C72251">
            <w:pPr>
              <w:keepNext/>
              <w:keepLines/>
              <w:rPr>
                <w:sz w:val="20"/>
                <w:szCs w:val="20"/>
              </w:rPr>
            </w:pPr>
            <w:r w:rsidRPr="00031120">
              <w:rPr>
                <w:sz w:val="20"/>
                <w:szCs w:val="20"/>
              </w:rPr>
              <w:t>MPEG Audio</w:t>
            </w:r>
          </w:p>
        </w:tc>
        <w:tc>
          <w:tcPr>
            <w:tcW w:w="2552" w:type="dxa"/>
          </w:tcPr>
          <w:p w14:paraId="0B1CC663" w14:textId="77777777" w:rsidR="00031120" w:rsidRPr="00031120" w:rsidRDefault="00031120" w:rsidP="00C72251">
            <w:pPr>
              <w:keepNext/>
              <w:keepLines/>
              <w:rPr>
                <w:sz w:val="20"/>
                <w:szCs w:val="20"/>
              </w:rPr>
            </w:pPr>
            <w:r w:rsidRPr="00031120">
              <w:rPr>
                <w:sz w:val="20"/>
                <w:szCs w:val="20"/>
              </w:rPr>
              <w:t>AAC</w:t>
            </w:r>
          </w:p>
        </w:tc>
      </w:tr>
      <w:tr w:rsidR="00031120" w14:paraId="27997881" w14:textId="77777777" w:rsidTr="0004382D">
        <w:trPr>
          <w:jc w:val="center"/>
        </w:trPr>
        <w:tc>
          <w:tcPr>
            <w:tcW w:w="882" w:type="dxa"/>
            <w:vMerge/>
            <w:shd w:val="clear" w:color="auto" w:fill="7F7F7F" w:themeFill="text1" w:themeFillTint="80"/>
          </w:tcPr>
          <w:p w14:paraId="3E08C6E7" w14:textId="77777777" w:rsidR="00031120" w:rsidRPr="008B58D0" w:rsidRDefault="00031120" w:rsidP="00C72251">
            <w:pPr>
              <w:keepNext/>
              <w:keepLines/>
              <w:rPr>
                <w:sz w:val="18"/>
                <w:szCs w:val="18"/>
              </w:rPr>
            </w:pPr>
          </w:p>
        </w:tc>
        <w:tc>
          <w:tcPr>
            <w:tcW w:w="1811" w:type="dxa"/>
            <w:shd w:val="clear" w:color="auto" w:fill="7F7F7F" w:themeFill="text1" w:themeFillTint="80"/>
          </w:tcPr>
          <w:p w14:paraId="71C359FE" w14:textId="77777777" w:rsidR="00031120" w:rsidRPr="00031120" w:rsidRDefault="00031120" w:rsidP="00C72251">
            <w:pPr>
              <w:keepNext/>
              <w:keepLines/>
              <w:rPr>
                <w:color w:val="FFFFFF" w:themeColor="background1"/>
                <w:sz w:val="20"/>
                <w:szCs w:val="20"/>
              </w:rPr>
            </w:pPr>
            <w:r w:rsidRPr="00031120">
              <w:rPr>
                <w:color w:val="FFFFFF" w:themeColor="background1"/>
                <w:sz w:val="20"/>
                <w:szCs w:val="20"/>
              </w:rPr>
              <w:t>Sampling rate</w:t>
            </w:r>
          </w:p>
        </w:tc>
        <w:tc>
          <w:tcPr>
            <w:tcW w:w="1838" w:type="dxa"/>
          </w:tcPr>
          <w:p w14:paraId="6E604973" w14:textId="77777777" w:rsidR="00031120" w:rsidRPr="00031120" w:rsidRDefault="00031120" w:rsidP="00C72251">
            <w:pPr>
              <w:keepNext/>
              <w:keepLines/>
              <w:rPr>
                <w:sz w:val="20"/>
                <w:szCs w:val="20"/>
              </w:rPr>
            </w:pPr>
            <w:r w:rsidRPr="00031120">
              <w:rPr>
                <w:sz w:val="20"/>
                <w:szCs w:val="20"/>
              </w:rPr>
              <w:t>48kHz</w:t>
            </w:r>
          </w:p>
        </w:tc>
        <w:tc>
          <w:tcPr>
            <w:tcW w:w="2552" w:type="dxa"/>
          </w:tcPr>
          <w:p w14:paraId="7EEEBB6E" w14:textId="77777777" w:rsidR="00031120" w:rsidRPr="00031120" w:rsidRDefault="00031120" w:rsidP="00C72251">
            <w:pPr>
              <w:keepNext/>
              <w:keepLines/>
              <w:rPr>
                <w:sz w:val="20"/>
                <w:szCs w:val="20"/>
              </w:rPr>
            </w:pPr>
            <w:r w:rsidRPr="00031120">
              <w:rPr>
                <w:sz w:val="20"/>
                <w:szCs w:val="20"/>
              </w:rPr>
              <w:t>48kHz</w:t>
            </w:r>
          </w:p>
        </w:tc>
      </w:tr>
      <w:tr w:rsidR="00031120" w14:paraId="0F5E5FC2" w14:textId="77777777" w:rsidTr="0004382D">
        <w:trPr>
          <w:jc w:val="center"/>
        </w:trPr>
        <w:tc>
          <w:tcPr>
            <w:tcW w:w="882" w:type="dxa"/>
            <w:vMerge/>
            <w:shd w:val="clear" w:color="auto" w:fill="7F7F7F" w:themeFill="text1" w:themeFillTint="80"/>
          </w:tcPr>
          <w:p w14:paraId="45B0A4FC" w14:textId="77777777" w:rsidR="00031120" w:rsidRPr="008B58D0" w:rsidRDefault="00031120" w:rsidP="00C72251">
            <w:pPr>
              <w:keepNext/>
              <w:keepLines/>
              <w:rPr>
                <w:sz w:val="18"/>
                <w:szCs w:val="18"/>
              </w:rPr>
            </w:pPr>
          </w:p>
        </w:tc>
        <w:tc>
          <w:tcPr>
            <w:tcW w:w="1811" w:type="dxa"/>
            <w:shd w:val="clear" w:color="auto" w:fill="7F7F7F" w:themeFill="text1" w:themeFillTint="80"/>
          </w:tcPr>
          <w:p w14:paraId="24B63343" w14:textId="77777777" w:rsidR="00031120" w:rsidRPr="00031120" w:rsidRDefault="00031120" w:rsidP="00C72251">
            <w:pPr>
              <w:keepNext/>
              <w:keepLines/>
              <w:rPr>
                <w:color w:val="FFFFFF" w:themeColor="background1"/>
                <w:sz w:val="20"/>
                <w:szCs w:val="20"/>
              </w:rPr>
            </w:pPr>
            <w:r w:rsidRPr="00031120">
              <w:rPr>
                <w:color w:val="FFFFFF" w:themeColor="background1"/>
                <w:sz w:val="20"/>
                <w:szCs w:val="20"/>
              </w:rPr>
              <w:t>Bit rate</w:t>
            </w:r>
          </w:p>
        </w:tc>
        <w:tc>
          <w:tcPr>
            <w:tcW w:w="1838" w:type="dxa"/>
          </w:tcPr>
          <w:p w14:paraId="7CD95166" w14:textId="77777777" w:rsidR="00031120" w:rsidRPr="00031120" w:rsidRDefault="00031120" w:rsidP="00C72251">
            <w:pPr>
              <w:keepNext/>
              <w:keepLines/>
              <w:rPr>
                <w:sz w:val="20"/>
                <w:szCs w:val="20"/>
              </w:rPr>
            </w:pPr>
            <w:r w:rsidRPr="00031120">
              <w:rPr>
                <w:sz w:val="20"/>
                <w:szCs w:val="20"/>
              </w:rPr>
              <w:t>224Kbps</w:t>
            </w:r>
          </w:p>
        </w:tc>
        <w:tc>
          <w:tcPr>
            <w:tcW w:w="2552" w:type="dxa"/>
          </w:tcPr>
          <w:p w14:paraId="3814C1DF" w14:textId="77777777" w:rsidR="00031120" w:rsidRPr="00031120" w:rsidRDefault="00031120" w:rsidP="00C72251">
            <w:pPr>
              <w:keepNext/>
              <w:keepLines/>
              <w:rPr>
                <w:sz w:val="20"/>
                <w:szCs w:val="20"/>
              </w:rPr>
            </w:pPr>
            <w:r w:rsidRPr="00031120">
              <w:rPr>
                <w:sz w:val="20"/>
                <w:szCs w:val="20"/>
              </w:rPr>
              <w:t>384Kbps</w:t>
            </w:r>
          </w:p>
        </w:tc>
      </w:tr>
      <w:tr w:rsidR="00031120" w14:paraId="58955272" w14:textId="77777777" w:rsidTr="0004382D">
        <w:trPr>
          <w:jc w:val="center"/>
        </w:trPr>
        <w:tc>
          <w:tcPr>
            <w:tcW w:w="882" w:type="dxa"/>
            <w:vMerge/>
            <w:shd w:val="clear" w:color="auto" w:fill="7F7F7F" w:themeFill="text1" w:themeFillTint="80"/>
          </w:tcPr>
          <w:p w14:paraId="328C3D7D" w14:textId="77777777" w:rsidR="00031120" w:rsidRPr="008B58D0" w:rsidRDefault="00031120" w:rsidP="00C72251">
            <w:pPr>
              <w:keepNext/>
              <w:keepLines/>
              <w:rPr>
                <w:sz w:val="18"/>
                <w:szCs w:val="18"/>
              </w:rPr>
            </w:pPr>
          </w:p>
        </w:tc>
        <w:tc>
          <w:tcPr>
            <w:tcW w:w="1811" w:type="dxa"/>
            <w:shd w:val="clear" w:color="auto" w:fill="7F7F7F" w:themeFill="text1" w:themeFillTint="80"/>
          </w:tcPr>
          <w:p w14:paraId="491FBE19" w14:textId="77777777" w:rsidR="00031120" w:rsidRPr="00031120" w:rsidRDefault="00031120" w:rsidP="00C72251">
            <w:pPr>
              <w:keepNext/>
              <w:keepLines/>
              <w:rPr>
                <w:color w:val="FFFFFF" w:themeColor="background1"/>
                <w:sz w:val="20"/>
                <w:szCs w:val="20"/>
              </w:rPr>
            </w:pPr>
            <w:r w:rsidRPr="00031120">
              <w:rPr>
                <w:color w:val="FFFFFF" w:themeColor="background1"/>
                <w:sz w:val="20"/>
                <w:szCs w:val="20"/>
              </w:rPr>
              <w:t>Channels</w:t>
            </w:r>
          </w:p>
        </w:tc>
        <w:tc>
          <w:tcPr>
            <w:tcW w:w="1838" w:type="dxa"/>
          </w:tcPr>
          <w:p w14:paraId="61CCAF2E" w14:textId="77777777" w:rsidR="00031120" w:rsidRPr="00031120" w:rsidRDefault="00031120" w:rsidP="00C72251">
            <w:pPr>
              <w:keepNext/>
              <w:keepLines/>
              <w:rPr>
                <w:sz w:val="20"/>
                <w:szCs w:val="20"/>
              </w:rPr>
            </w:pPr>
            <w:r w:rsidRPr="00031120">
              <w:rPr>
                <w:sz w:val="20"/>
                <w:szCs w:val="20"/>
              </w:rPr>
              <w:t>Stereo</w:t>
            </w:r>
          </w:p>
        </w:tc>
        <w:tc>
          <w:tcPr>
            <w:tcW w:w="2552" w:type="dxa"/>
          </w:tcPr>
          <w:p w14:paraId="04695959" w14:textId="77777777" w:rsidR="00031120" w:rsidRPr="00031120" w:rsidRDefault="00031120" w:rsidP="00A951C3">
            <w:pPr>
              <w:keepNext/>
              <w:keepLines/>
              <w:rPr>
                <w:sz w:val="20"/>
                <w:szCs w:val="20"/>
              </w:rPr>
            </w:pPr>
            <w:r w:rsidRPr="00031120">
              <w:rPr>
                <w:sz w:val="20"/>
                <w:szCs w:val="20"/>
              </w:rPr>
              <w:t>Stereo</w:t>
            </w:r>
          </w:p>
        </w:tc>
      </w:tr>
    </w:tbl>
    <w:p w14:paraId="7388B235" w14:textId="77777777" w:rsidR="00C61180" w:rsidRPr="00A951C3" w:rsidRDefault="00A951C3" w:rsidP="00A951C3">
      <w:pPr>
        <w:pStyle w:val="Beschriftung"/>
        <w:jc w:val="center"/>
        <w:rPr>
          <w:rFonts w:ascii="Times New Roman" w:hAnsi="Times New Roman" w:cs="Times New Roman"/>
          <w:color w:val="auto"/>
          <w:lang w:val="en-US"/>
        </w:rPr>
      </w:pPr>
      <w:r w:rsidRPr="00A951C3">
        <w:rPr>
          <w:rFonts w:ascii="Times New Roman" w:hAnsi="Times New Roman" w:cs="Times New Roman"/>
          <w:color w:val="auto"/>
          <w:lang w:val="en-US"/>
        </w:rPr>
        <w:t xml:space="preserve">Figure </w:t>
      </w:r>
      <w:r w:rsidRPr="00A951C3">
        <w:rPr>
          <w:rFonts w:ascii="Times New Roman" w:hAnsi="Times New Roman" w:cs="Times New Roman"/>
          <w:color w:val="auto"/>
        </w:rPr>
        <w:fldChar w:fldCharType="begin"/>
      </w:r>
      <w:r w:rsidRPr="00A951C3">
        <w:rPr>
          <w:rFonts w:ascii="Times New Roman" w:hAnsi="Times New Roman" w:cs="Times New Roman"/>
          <w:color w:val="auto"/>
          <w:lang w:val="en-US"/>
        </w:rPr>
        <w:instrText xml:space="preserve"> SEQ Figure \* ARABIC </w:instrText>
      </w:r>
      <w:r w:rsidRPr="00A951C3">
        <w:rPr>
          <w:rFonts w:ascii="Times New Roman" w:hAnsi="Times New Roman" w:cs="Times New Roman"/>
          <w:color w:val="auto"/>
        </w:rPr>
        <w:fldChar w:fldCharType="separate"/>
      </w:r>
      <w:r w:rsidR="007C5830">
        <w:rPr>
          <w:rFonts w:ascii="Times New Roman" w:hAnsi="Times New Roman" w:cs="Times New Roman"/>
          <w:noProof/>
          <w:color w:val="auto"/>
          <w:lang w:val="en-US"/>
        </w:rPr>
        <w:t>6</w:t>
      </w:r>
      <w:r w:rsidRPr="00A951C3">
        <w:rPr>
          <w:rFonts w:ascii="Times New Roman" w:hAnsi="Times New Roman" w:cs="Times New Roman"/>
          <w:color w:val="auto"/>
        </w:rPr>
        <w:fldChar w:fldCharType="end"/>
      </w:r>
      <w:r w:rsidRPr="00A951C3">
        <w:rPr>
          <w:rFonts w:ascii="Times New Roman" w:hAnsi="Times New Roman" w:cs="Times New Roman"/>
          <w:color w:val="auto"/>
          <w:lang w:val="en-US"/>
        </w:rPr>
        <w:t>: Summary of the properties for MPEG-1 and MPEG-4 files</w:t>
      </w:r>
    </w:p>
    <w:p w14:paraId="5E299071" w14:textId="77777777" w:rsidR="00C61180" w:rsidRPr="007B55BC" w:rsidRDefault="00E64BE3" w:rsidP="007B55BC">
      <w:pPr>
        <w:pStyle w:val="berschrift2"/>
        <w:numPr>
          <w:ilvl w:val="1"/>
          <w:numId w:val="30"/>
        </w:numPr>
        <w:ind w:left="576" w:hanging="576"/>
        <w:rPr>
          <w:rFonts w:ascii="Times New Roman" w:hAnsi="Times New Roman" w:cs="Times New Roman"/>
          <w:color w:val="auto"/>
          <w:sz w:val="24"/>
          <w:szCs w:val="24"/>
          <w:lang w:val="en-US" w:eastAsia="en-US"/>
        </w:rPr>
      </w:pPr>
      <w:r w:rsidRPr="007B55BC">
        <w:rPr>
          <w:rFonts w:ascii="Times New Roman" w:hAnsi="Times New Roman" w:cs="Times New Roman"/>
          <w:color w:val="auto"/>
          <w:sz w:val="24"/>
          <w:szCs w:val="24"/>
          <w:lang w:val="en-US" w:eastAsia="en-US"/>
        </w:rPr>
        <w:t>Transcoding</w:t>
      </w:r>
    </w:p>
    <w:p w14:paraId="7B971C2F" w14:textId="77777777" w:rsidR="001E2668" w:rsidRDefault="007E6545" w:rsidP="006A5FEF">
      <w:pPr>
        <w:pStyle w:val="Standard-BlockCharCharChar"/>
      </w:pPr>
      <w:r w:rsidRPr="00D47695">
        <w:t>To</w:t>
      </w:r>
      <w:r w:rsidR="00D47695" w:rsidRPr="00D47695">
        <w:t xml:space="preserve"> work with any of</w:t>
      </w:r>
      <w:r w:rsidR="00D47695">
        <w:t xml:space="preserve"> </w:t>
      </w:r>
      <w:r w:rsidR="00D47695" w:rsidRPr="00D47695">
        <w:t>the thre</w:t>
      </w:r>
      <w:r w:rsidR="00D47695">
        <w:t>e recommended formats you may have to convert data from your recording device (audio recorder or video camera) or from some other source (e.g. YouTube downloads) to one of the standard formats. As mentioned above, conversion can also be necessary between the standard formats, for instance when you need to extract a WAV audio file from a video fil</w:t>
      </w:r>
      <w:r w:rsidR="006A5FEF">
        <w:t>e or when you transform MPEG-4 “</w:t>
      </w:r>
      <w:r w:rsidR="00D47695">
        <w:t>archive</w:t>
      </w:r>
      <w:r w:rsidR="006A5FEF">
        <w:t>”</w:t>
      </w:r>
      <w:r w:rsidR="00D47695">
        <w:t xml:space="preserve"> videos into MPEG-1 </w:t>
      </w:r>
      <w:r w:rsidR="006A5FEF">
        <w:t>“</w:t>
      </w:r>
      <w:r w:rsidR="00D47695">
        <w:t>tool</w:t>
      </w:r>
      <w:r w:rsidR="006A5FEF">
        <w:t>”</w:t>
      </w:r>
      <w:r w:rsidR="00D47695">
        <w:t xml:space="preserve"> videos.</w:t>
      </w:r>
    </w:p>
    <w:p w14:paraId="6F212ECF" w14:textId="77777777" w:rsidR="00D47695" w:rsidRDefault="00D47695" w:rsidP="006A5FEF">
      <w:pPr>
        <w:pStyle w:val="Standard-BlockCharCharChar"/>
      </w:pPr>
      <w:r w:rsidRPr="008836F9">
        <w:rPr>
          <w:rFonts w:eastAsia="Calibri"/>
          <w:shd w:val="clear" w:color="auto" w:fill="D9D9D9"/>
        </w:rPr>
        <w:t>Audio conversion</w:t>
      </w:r>
      <w:r w:rsidR="008836F9" w:rsidRPr="008836F9">
        <w:t>:</w:t>
      </w:r>
      <w:r>
        <w:t xml:space="preserve"> is usually </w:t>
      </w:r>
      <w:r w:rsidR="007E6545">
        <w:t>straightforward</w:t>
      </w:r>
      <w:r>
        <w:t>. We can generally recommend Audacity (</w:t>
      </w:r>
      <w:hyperlink r:id="rId20" w:history="1">
        <w:r w:rsidRPr="00034B6F">
          <w:rPr>
            <w:rStyle w:val="Hyperlink"/>
            <w:lang w:val="en-GB"/>
          </w:rPr>
          <w:t>http://www.audacityteam.org/</w:t>
        </w:r>
      </w:hyperlink>
      <w:r>
        <w:t xml:space="preserve">) for </w:t>
      </w:r>
      <w:r w:rsidR="007E6545">
        <w:t>this</w:t>
      </w:r>
      <w:r>
        <w:t xml:space="preserve"> task. </w:t>
      </w:r>
      <w:r w:rsidR="007E6545">
        <w:t>Audacity</w:t>
      </w:r>
      <w:r>
        <w:t xml:space="preserve"> is free, it has a great user community (also among linguists), and it works on all common platforms. Audacity can convert between WAV files with different parameters (e.g. turn a stereo into a mono file, or reduce sampling rate from 96kHz to 48kHz), it can convert compressed MP3 or OGG audio into uncompressed </w:t>
      </w:r>
      <w:r w:rsidR="00DD246E">
        <w:t xml:space="preserve">WAV, and it can even be used to extract audio from some types </w:t>
      </w:r>
      <w:r w:rsidR="006A5FEF">
        <w:t xml:space="preserve">of </w:t>
      </w:r>
      <w:r w:rsidR="00DD246E">
        <w:t>video files</w:t>
      </w:r>
      <w:r w:rsidR="006A5FEF">
        <w:t>,</w:t>
      </w:r>
      <w:r w:rsidR="00DD246E">
        <w:t xml:space="preserve"> and save it as WAV. It does not, however, offer any support for converting between different video formats. Alternatively, Praat is also quite flexible in terms of the audio formats it understands, and it can be used to reliably produce WAV files with the parameters specified above. </w:t>
      </w:r>
    </w:p>
    <w:p w14:paraId="670D9F3A" w14:textId="77777777" w:rsidR="00D47695" w:rsidRDefault="008836F9" w:rsidP="006A5FEF">
      <w:pPr>
        <w:pStyle w:val="Standard-BlockCharCharChar"/>
      </w:pPr>
      <w:r>
        <w:rPr>
          <w:rFonts w:eastAsia="Calibri"/>
          <w:shd w:val="clear" w:color="auto" w:fill="D9D9D9"/>
        </w:rPr>
        <w:t>V</w:t>
      </w:r>
      <w:r w:rsidR="00D47695" w:rsidRPr="008836F9">
        <w:rPr>
          <w:rFonts w:eastAsia="Calibri"/>
          <w:shd w:val="clear" w:color="auto" w:fill="D9D9D9"/>
        </w:rPr>
        <w:t>ideo conversion</w:t>
      </w:r>
      <w:r>
        <w:t xml:space="preserve">: there are many </w:t>
      </w:r>
      <w:r w:rsidR="00D47695">
        <w:t xml:space="preserve">tools out there, some of them free, some of them with a commercial licence. Although many of them make </w:t>
      </w:r>
      <w:r w:rsidR="00DD246E">
        <w:t>a</w:t>
      </w:r>
      <w:r w:rsidR="006A5FEF">
        <w:t xml:space="preserve"> promise to be able to “</w:t>
      </w:r>
      <w:r w:rsidR="00D47695">
        <w:t>convert any format into any other format</w:t>
      </w:r>
      <w:r w:rsidR="006A5FEF">
        <w:t>”</w:t>
      </w:r>
      <w:r w:rsidR="00D47695">
        <w:t xml:space="preserve">, the quality of the conversions can differ greatly between any two such tools. As a rule, you get something for your money when you use a commercial tool – </w:t>
      </w:r>
      <w:r w:rsidR="002F67F0">
        <w:t>or, conversely,</w:t>
      </w:r>
      <w:r w:rsidR="00D47695">
        <w:t xml:space="preserve"> we found that most free converters produce </w:t>
      </w:r>
      <w:r w:rsidR="00DD246E">
        <w:t xml:space="preserve">unsatisfying results (besides, some of the more popular ones are categorised as AdWare). At the Archive for Spoken German, we </w:t>
      </w:r>
      <w:r w:rsidR="002F67F0">
        <w:t>use</w:t>
      </w:r>
      <w:r w:rsidR="00DD246E">
        <w:t xml:space="preserve"> the following c</w:t>
      </w:r>
      <w:r w:rsidR="001E2668">
        <w:t xml:space="preserve">ommercial products all of which, as a rule, </w:t>
      </w:r>
      <w:r w:rsidR="00DD246E">
        <w:t xml:space="preserve">produce MPEG-1 data that EXMARaLDA can </w:t>
      </w:r>
      <w:r w:rsidR="00C72251">
        <w:t>handle well</w:t>
      </w:r>
      <w:r w:rsidR="00DD246E">
        <w:t>:</w:t>
      </w:r>
    </w:p>
    <w:p w14:paraId="10A260CB" w14:textId="77777777" w:rsidR="00DD246E" w:rsidRDefault="00DD246E" w:rsidP="006A5FEF">
      <w:pPr>
        <w:pStyle w:val="Aufzhlungszeichen1"/>
      </w:pPr>
      <w:r w:rsidRPr="00DD246E">
        <w:t xml:space="preserve">EDIUS (Cannopus) - </w:t>
      </w:r>
      <w:hyperlink r:id="rId21" w:history="1">
        <w:r w:rsidR="002F67F0" w:rsidRPr="00034B6F">
          <w:rPr>
            <w:rStyle w:val="Hyperlink"/>
          </w:rPr>
          <w:t>http://edius.de/</w:t>
        </w:r>
      </w:hyperlink>
      <w:r w:rsidR="002F67F0">
        <w:t xml:space="preserve"> </w:t>
      </w:r>
      <w:r w:rsidRPr="00DD246E">
        <w:t xml:space="preserve"> </w:t>
      </w:r>
      <w:r w:rsidR="002F67F0">
        <w:t xml:space="preserve"> </w:t>
      </w:r>
    </w:p>
    <w:p w14:paraId="406814BA" w14:textId="77777777" w:rsidR="00DD246E" w:rsidRPr="00576416" w:rsidRDefault="00DD246E" w:rsidP="006A5FEF">
      <w:pPr>
        <w:pStyle w:val="Aufzhlungszeichen1"/>
        <w:rPr>
          <w:lang w:val="fr-FR"/>
        </w:rPr>
      </w:pPr>
      <w:r w:rsidRPr="00576416">
        <w:rPr>
          <w:lang w:val="fr-FR"/>
        </w:rPr>
        <w:t xml:space="preserve">Squeeze (Sorenson) - </w:t>
      </w:r>
      <w:hyperlink r:id="rId22" w:history="1">
        <w:r w:rsidRPr="00034B6F">
          <w:rPr>
            <w:rStyle w:val="Hyperlink"/>
            <w:lang w:val="fr-FR"/>
          </w:rPr>
          <w:t>http://www.sorensonmedia.com/squeeze/squeeze-desktop/</w:t>
        </w:r>
      </w:hyperlink>
    </w:p>
    <w:p w14:paraId="73EFFA42" w14:textId="77777777" w:rsidR="00DD246E" w:rsidRPr="00576416" w:rsidRDefault="00DD246E" w:rsidP="006A5FEF">
      <w:pPr>
        <w:pStyle w:val="Aufzhlungszeichen1"/>
        <w:rPr>
          <w:lang w:val="fr-FR"/>
        </w:rPr>
      </w:pPr>
      <w:r w:rsidRPr="00576416">
        <w:rPr>
          <w:lang w:val="fr-FR"/>
        </w:rPr>
        <w:t xml:space="preserve">Magix Video Deluxe - </w:t>
      </w:r>
      <w:hyperlink r:id="rId23" w:history="1">
        <w:r w:rsidR="002F67F0" w:rsidRPr="00034B6F">
          <w:rPr>
            <w:rStyle w:val="Hyperlink"/>
            <w:lang w:val="fr-FR"/>
          </w:rPr>
          <w:t>http://www.magix.com/de/video-deluxe/</w:t>
        </w:r>
      </w:hyperlink>
      <w:r w:rsidR="002F67F0" w:rsidRPr="00576416">
        <w:rPr>
          <w:lang w:val="fr-FR"/>
        </w:rPr>
        <w:t xml:space="preserve"> </w:t>
      </w:r>
    </w:p>
    <w:p w14:paraId="5860BC3F" w14:textId="77777777" w:rsidR="00DD246E" w:rsidRPr="008836F9" w:rsidRDefault="00DD246E" w:rsidP="0019509F">
      <w:pPr>
        <w:keepNext/>
        <w:keepLines/>
        <w:pBdr>
          <w:top w:val="single" w:sz="4" w:space="1" w:color="auto"/>
          <w:left w:val="single" w:sz="4" w:space="4" w:color="auto"/>
          <w:bottom w:val="single" w:sz="4" w:space="1" w:color="auto"/>
          <w:right w:val="single" w:sz="4" w:space="4" w:color="auto"/>
        </w:pBdr>
        <w:jc w:val="both"/>
        <w:rPr>
          <w:rStyle w:val="Standard-BlockCharCharCharChar"/>
          <w:rFonts w:eastAsiaTheme="minorHAnsi"/>
          <w:b/>
          <w:u w:val="single"/>
        </w:rPr>
      </w:pPr>
      <w:r w:rsidRPr="008836F9">
        <w:rPr>
          <w:rStyle w:val="Standard-BlockCharCharCharChar"/>
          <w:rFonts w:eastAsiaTheme="minorHAnsi"/>
          <w:b/>
          <w:u w:val="single"/>
        </w:rPr>
        <w:lastRenderedPageBreak/>
        <w:t xml:space="preserve">Recommendation </w:t>
      </w:r>
      <w:r w:rsidR="003121B8" w:rsidRPr="008836F9">
        <w:rPr>
          <w:rStyle w:val="Standard-BlockCharCharCharChar"/>
          <w:rFonts w:eastAsiaTheme="minorHAnsi"/>
          <w:b/>
          <w:u w:val="single"/>
        </w:rPr>
        <w:t>4</w:t>
      </w:r>
      <w:r w:rsidRPr="008836F9">
        <w:rPr>
          <w:rStyle w:val="Standard-BlockCharCharCharChar"/>
          <w:rFonts w:eastAsiaTheme="minorHAnsi"/>
          <w:b/>
          <w:u w:val="single"/>
        </w:rPr>
        <w:t>: Converters</w:t>
      </w:r>
    </w:p>
    <w:p w14:paraId="1222A9E9" w14:textId="77777777" w:rsidR="00DD246E" w:rsidRPr="00576416" w:rsidRDefault="00DD246E" w:rsidP="0019509F">
      <w:pPr>
        <w:keepNext/>
        <w:keepLines/>
        <w:pBdr>
          <w:top w:val="single" w:sz="4" w:space="1" w:color="auto"/>
          <w:left w:val="single" w:sz="4" w:space="4" w:color="auto"/>
          <w:bottom w:val="single" w:sz="4" w:space="1" w:color="auto"/>
          <w:right w:val="single" w:sz="4" w:space="4" w:color="auto"/>
        </w:pBdr>
        <w:spacing w:line="240" w:lineRule="auto"/>
        <w:jc w:val="both"/>
        <w:rPr>
          <w:b/>
          <w:sz w:val="24"/>
          <w:szCs w:val="28"/>
          <w:lang w:val="en-GB"/>
        </w:rPr>
      </w:pPr>
      <w:r w:rsidRPr="00576416">
        <w:rPr>
          <w:rStyle w:val="Standard-BlockCharCharCharChar"/>
          <w:rFonts w:eastAsiaTheme="minorHAnsi"/>
          <w:b/>
        </w:rPr>
        <w:t xml:space="preserve">To convert between audio formats only, Audacity or Praat are both highly recommendable free tools. To convert video data, we strongly recommend to invest into a licence for a </w:t>
      </w:r>
      <w:r w:rsidR="00C72251" w:rsidRPr="00576416">
        <w:rPr>
          <w:rStyle w:val="Standard-BlockCharCharCharChar"/>
          <w:rFonts w:eastAsiaTheme="minorHAnsi"/>
          <w:b/>
        </w:rPr>
        <w:t>professional</w:t>
      </w:r>
      <w:r w:rsidRPr="00576416">
        <w:rPr>
          <w:rStyle w:val="Standard-BlockCharCharCharChar"/>
          <w:rFonts w:eastAsiaTheme="minorHAnsi"/>
          <w:b/>
        </w:rPr>
        <w:t xml:space="preserve"> product.</w:t>
      </w:r>
      <w:r w:rsidRPr="00576416">
        <w:rPr>
          <w:b/>
          <w:sz w:val="24"/>
          <w:szCs w:val="28"/>
          <w:lang w:val="en-GB"/>
        </w:rPr>
        <w:t xml:space="preserve"> </w:t>
      </w:r>
    </w:p>
    <w:p w14:paraId="56DD0E22" w14:textId="77777777" w:rsidR="00362A76" w:rsidRPr="00576416" w:rsidRDefault="00DD246E" w:rsidP="006A5FEF">
      <w:pPr>
        <w:keepNext/>
        <w:keepLines/>
        <w:pBdr>
          <w:top w:val="single" w:sz="4" w:space="1" w:color="auto"/>
          <w:left w:val="single" w:sz="4" w:space="4" w:color="auto"/>
          <w:bottom w:val="single" w:sz="4" w:space="1" w:color="auto"/>
          <w:right w:val="single" w:sz="4" w:space="4" w:color="auto"/>
        </w:pBdr>
        <w:spacing w:line="240" w:lineRule="auto"/>
        <w:jc w:val="both"/>
        <w:rPr>
          <w:i/>
          <w:sz w:val="20"/>
          <w:lang w:val="en-GB"/>
        </w:rPr>
      </w:pPr>
      <w:r w:rsidRPr="00576416">
        <w:rPr>
          <w:rStyle w:val="Standard-BlockCharCharCharChar"/>
          <w:rFonts w:eastAsiaTheme="minorHAnsi"/>
          <w:i/>
          <w:sz w:val="22"/>
        </w:rPr>
        <w:t>If purchasing a licence is not an option, we recommend working with the FFM</w:t>
      </w:r>
      <w:r w:rsidR="00362A76">
        <w:rPr>
          <w:rStyle w:val="Standard-BlockCharCharCharChar"/>
          <w:rFonts w:eastAsiaTheme="minorHAnsi"/>
          <w:i/>
          <w:sz w:val="22"/>
        </w:rPr>
        <w:t>P</w:t>
      </w:r>
      <w:r w:rsidRPr="00576416">
        <w:rPr>
          <w:rStyle w:val="Standard-BlockCharCharCharChar"/>
          <w:rFonts w:eastAsiaTheme="minorHAnsi"/>
          <w:i/>
          <w:sz w:val="22"/>
        </w:rPr>
        <w:t xml:space="preserve">EG library or tools which are based on that technology. Currently, </w:t>
      </w:r>
      <w:r w:rsidR="002F67F0" w:rsidRPr="00576416">
        <w:rPr>
          <w:rStyle w:val="Standard-BlockCharCharCharChar"/>
          <w:rFonts w:eastAsiaTheme="minorHAnsi"/>
          <w:i/>
          <w:sz w:val="22"/>
        </w:rPr>
        <w:t>X-MediaRecode (</w:t>
      </w:r>
      <w:hyperlink r:id="rId24" w:history="1">
        <w:r w:rsidR="002F67F0" w:rsidRPr="00576416">
          <w:rPr>
            <w:rStyle w:val="Hyperlink"/>
            <w:rFonts w:ascii="Times New Roman" w:eastAsia="Times New Roman" w:hAnsi="Times New Roman" w:cs="Times New Roman"/>
            <w:i/>
            <w:szCs w:val="24"/>
            <w:lang w:val="en-GB"/>
          </w:rPr>
          <w:t>http://www.xmedia-recode.de/</w:t>
        </w:r>
      </w:hyperlink>
      <w:r w:rsidR="002F67F0" w:rsidRPr="00576416">
        <w:rPr>
          <w:rStyle w:val="Standard-BlockCharCharCharChar"/>
          <w:rFonts w:eastAsiaTheme="minorHAnsi"/>
          <w:i/>
          <w:sz w:val="22"/>
        </w:rPr>
        <w:t xml:space="preserve">) is one such tool for which we have found few drawbacks. </w:t>
      </w:r>
      <w:r w:rsidR="002F67F0" w:rsidRPr="00576416">
        <w:rPr>
          <w:rStyle w:val="Standard-BlockCharCharCharChar"/>
          <w:rFonts w:eastAsiaTheme="minorHAnsi"/>
          <w:i/>
          <w:sz w:val="22"/>
          <w:u w:val="single"/>
        </w:rPr>
        <w:t>We explicitly discourage</w:t>
      </w:r>
      <w:r w:rsidR="002F67F0" w:rsidRPr="00576416">
        <w:rPr>
          <w:rStyle w:val="Standard-BlockCharCharCharChar"/>
          <w:rFonts w:eastAsiaTheme="minorHAnsi"/>
          <w:i/>
          <w:sz w:val="22"/>
        </w:rPr>
        <w:t xml:space="preserve"> the use of SUPER, Format Factory and Freemake Video Converter</w:t>
      </w:r>
      <w:r w:rsidR="002F67F0" w:rsidRPr="00576416">
        <w:rPr>
          <w:i/>
          <w:sz w:val="20"/>
          <w:lang w:val="en-GB"/>
        </w:rPr>
        <w:t xml:space="preserve">. </w:t>
      </w:r>
    </w:p>
    <w:p w14:paraId="79741AEB" w14:textId="77777777" w:rsidR="00204EBA" w:rsidRDefault="00204EBA" w:rsidP="00204EBA">
      <w:pPr>
        <w:pStyle w:val="berschrift1"/>
        <w:widowControl/>
        <w:tabs>
          <w:tab w:val="clear" w:pos="482"/>
        </w:tabs>
        <w:spacing w:before="0" w:after="60"/>
        <w:ind w:right="0"/>
      </w:pPr>
    </w:p>
    <w:p w14:paraId="7639B123" w14:textId="77777777" w:rsidR="00E64BE3" w:rsidRPr="007B55BC" w:rsidRDefault="00E64BE3" w:rsidP="007B55BC">
      <w:pPr>
        <w:pStyle w:val="berschrift1"/>
        <w:widowControl/>
        <w:numPr>
          <w:ilvl w:val="0"/>
          <w:numId w:val="30"/>
        </w:numPr>
        <w:tabs>
          <w:tab w:val="clear" w:pos="482"/>
        </w:tabs>
        <w:spacing w:before="0" w:after="60"/>
        <w:ind w:left="432" w:right="0" w:hanging="432"/>
      </w:pPr>
      <w:r>
        <w:t>Trouble shooting</w:t>
      </w:r>
    </w:p>
    <w:p w14:paraId="1E4D9104" w14:textId="77777777" w:rsidR="00FF1970" w:rsidRDefault="000F66C7" w:rsidP="006A5FEF">
      <w:pPr>
        <w:pStyle w:val="Standard-BlockCharCharChar"/>
      </w:pPr>
      <w:r w:rsidRPr="000F66C7">
        <w:t>You may run into one of</w:t>
      </w:r>
      <w:r>
        <w:t xml:space="preserve"> </w:t>
      </w:r>
      <w:r w:rsidRPr="000F66C7">
        <w:t>the following problems</w:t>
      </w:r>
      <w:r>
        <w:t xml:space="preserve"> when working with audio or video in the EXMARaLDA Partitur-Editor:</w:t>
      </w:r>
    </w:p>
    <w:p w14:paraId="20C0FF53" w14:textId="77777777" w:rsidR="000F66C7" w:rsidRPr="00B05694" w:rsidRDefault="000F66C7" w:rsidP="006A5FEF">
      <w:pPr>
        <w:pStyle w:val="Standard-BlockCharCharChar"/>
        <w:numPr>
          <w:ilvl w:val="0"/>
          <w:numId w:val="42"/>
        </w:numPr>
      </w:pPr>
      <w:r w:rsidRPr="00B05694">
        <w:t>The audio or video file is not loaded, the Partitur-Editor displays an error message.</w:t>
      </w:r>
    </w:p>
    <w:p w14:paraId="270FE7D3" w14:textId="77777777" w:rsidR="009457B3" w:rsidRDefault="009457B3" w:rsidP="009457B3">
      <w:pPr>
        <w:pStyle w:val="Listenabsatz"/>
        <w:spacing w:after="0"/>
        <w:ind w:left="360"/>
        <w:rPr>
          <w:lang w:val="en-US"/>
        </w:rPr>
      </w:pPr>
    </w:p>
    <w:p w14:paraId="283D46DF" w14:textId="77777777" w:rsidR="009457B3" w:rsidRDefault="009457B3" w:rsidP="0004382D">
      <w:pPr>
        <w:pStyle w:val="GraphikFormat"/>
        <w:rPr>
          <w:lang w:val="en-US"/>
        </w:rPr>
      </w:pPr>
      <w:r>
        <w:rPr>
          <w:noProof/>
          <w:lang w:eastAsia="de-DE"/>
        </w:rPr>
        <w:drawing>
          <wp:inline distT="0" distB="0" distL="0" distR="0" wp14:anchorId="3B6FCF05" wp14:editId="4B65C7B6">
            <wp:extent cx="4390721" cy="3180522"/>
            <wp:effectExtent l="0" t="0" r="0" b="127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90001" cy="3180000"/>
                    </a:xfrm>
                    <a:prstGeom prst="rect">
                      <a:avLst/>
                    </a:prstGeom>
                  </pic:spPr>
                </pic:pic>
              </a:graphicData>
            </a:graphic>
          </wp:inline>
        </w:drawing>
      </w:r>
    </w:p>
    <w:p w14:paraId="51D49BD9" w14:textId="77777777" w:rsidR="000F66C7" w:rsidRDefault="000F66C7" w:rsidP="006A5FEF">
      <w:pPr>
        <w:pStyle w:val="Standard-BlockCharCharChar"/>
        <w:numPr>
          <w:ilvl w:val="0"/>
          <w:numId w:val="42"/>
        </w:numPr>
      </w:pPr>
      <w:r>
        <w:t>The audio or video file is loaded, but playback is unreliable in one or more of the following ways:</w:t>
      </w:r>
    </w:p>
    <w:p w14:paraId="646BAE91" w14:textId="77777777" w:rsidR="000F66C7" w:rsidRDefault="000F66C7" w:rsidP="006A5FEF">
      <w:pPr>
        <w:pStyle w:val="Standard-BlockCharCharChar"/>
        <w:numPr>
          <w:ilvl w:val="0"/>
          <w:numId w:val="43"/>
        </w:numPr>
      </w:pPr>
      <w:r>
        <w:t xml:space="preserve">Playback does not start or stop where it should </w:t>
      </w:r>
    </w:p>
    <w:p w14:paraId="1214EF9C" w14:textId="77777777" w:rsidR="000F66C7" w:rsidRDefault="000F66C7" w:rsidP="006A5FEF">
      <w:pPr>
        <w:pStyle w:val="Standard-BlockCharCharChar"/>
        <w:numPr>
          <w:ilvl w:val="0"/>
          <w:numId w:val="43"/>
        </w:numPr>
      </w:pPr>
      <w:r>
        <w:t>The video plays all right, but the last part of the sound can</w:t>
      </w:r>
      <w:r w:rsidR="00204EBA">
        <w:t>’</w:t>
      </w:r>
      <w:r>
        <w:t>t be heard</w:t>
      </w:r>
    </w:p>
    <w:p w14:paraId="4838DB9C" w14:textId="77777777" w:rsidR="000F66C7" w:rsidRPr="000F66C7" w:rsidRDefault="000F66C7" w:rsidP="006A5FEF">
      <w:pPr>
        <w:pStyle w:val="Standard-BlockCharCharChar"/>
        <w:numPr>
          <w:ilvl w:val="0"/>
          <w:numId w:val="43"/>
        </w:numPr>
      </w:pPr>
      <w:r>
        <w:t>The cursor jumps to the end of the file after an interval has been played</w:t>
      </w:r>
    </w:p>
    <w:p w14:paraId="484DC264" w14:textId="77777777" w:rsidR="009457B3" w:rsidRDefault="007E6545" w:rsidP="006A5FEF">
      <w:pPr>
        <w:pStyle w:val="Standard-BlockCharCharChar"/>
      </w:pPr>
      <w:r>
        <w:t>The first thing</w:t>
      </w:r>
      <w:r w:rsidR="002317F9">
        <w:t>s</w:t>
      </w:r>
      <w:r>
        <w:t xml:space="preserve"> you should do when your media file does not work as expected is to check</w:t>
      </w:r>
      <w:r w:rsidR="002317F9">
        <w:t>…</w:t>
      </w:r>
      <w:r>
        <w:t xml:space="preserve"> </w:t>
      </w:r>
    </w:p>
    <w:p w14:paraId="6A27648C" w14:textId="77777777" w:rsidR="009457B3" w:rsidRDefault="002317F9" w:rsidP="006A5FEF">
      <w:pPr>
        <w:pStyle w:val="Aufzhlungszeichen1"/>
      </w:pPr>
      <w:r>
        <w:t>…</w:t>
      </w:r>
      <w:r w:rsidR="009457B3" w:rsidRPr="009457B3">
        <w:t>if your media fil</w:t>
      </w:r>
      <w:r w:rsidR="009457B3">
        <w:t>e is at the specified location</w:t>
      </w:r>
      <w:r>
        <w:t xml:space="preserve"> – under </w:t>
      </w:r>
      <w:r w:rsidRPr="0004382D">
        <w:rPr>
          <w:rStyle w:val="Menufunction"/>
        </w:rPr>
        <w:t>Transcription &gt; Recordings…</w:t>
      </w:r>
      <w:r>
        <w:t xml:space="preserve"> files which cannot be found on the filesystem will be highlighted in red. </w:t>
      </w:r>
    </w:p>
    <w:p w14:paraId="0449301F" w14:textId="77777777" w:rsidR="009457B3" w:rsidRDefault="002317F9" w:rsidP="006A5FEF">
      <w:pPr>
        <w:pStyle w:val="Aufzhlungszeichen1"/>
      </w:pPr>
      <w:r>
        <w:lastRenderedPageBreak/>
        <w:t>…</w:t>
      </w:r>
      <w:r w:rsidR="009457B3" w:rsidRPr="009457B3">
        <w:t xml:space="preserve">if </w:t>
      </w:r>
      <w:r w:rsidR="009457B3">
        <w:t>your media file</w:t>
      </w:r>
      <w:r w:rsidR="009457B3" w:rsidRPr="009457B3">
        <w:t xml:space="preserve"> is in one of the recommended file formats </w:t>
      </w:r>
      <w:r w:rsidR="009457B3">
        <w:t>(i.e. WAV, MPEG-1, MPEG-4, see above)</w:t>
      </w:r>
      <w:r>
        <w:t xml:space="preserve"> – if they are not, convert them.</w:t>
      </w:r>
    </w:p>
    <w:p w14:paraId="06C7BFE6" w14:textId="77777777" w:rsidR="009457B3" w:rsidRPr="009457B3" w:rsidRDefault="002317F9" w:rsidP="006A5FEF">
      <w:pPr>
        <w:pStyle w:val="Aufzhlungszeichen1"/>
      </w:pPr>
      <w:r>
        <w:t>…</w:t>
      </w:r>
      <w:r w:rsidR="009457B3">
        <w:t>if you have selected a player suitable for that file format (see above)</w:t>
      </w:r>
      <w:r>
        <w:t xml:space="preserve"> – if you just need audio playback, it is always worth trying to switch to the BAS Audio Player. </w:t>
      </w:r>
    </w:p>
    <w:p w14:paraId="76D40046" w14:textId="77777777" w:rsidR="0019509F" w:rsidRDefault="002317F9" w:rsidP="006A5FEF">
      <w:pPr>
        <w:pStyle w:val="Standard-BlockCharCharChar"/>
      </w:pPr>
      <w:r>
        <w:t xml:space="preserve">If </w:t>
      </w:r>
      <w:r w:rsidR="00F457C5">
        <w:t>this first</w:t>
      </w:r>
      <w:r>
        <w:t xml:space="preserve"> </w:t>
      </w:r>
      <w:r w:rsidR="00F457C5">
        <w:t>check does not reveal any</w:t>
      </w:r>
      <w:r>
        <w:t xml:space="preserve"> </w:t>
      </w:r>
      <w:r w:rsidR="00F457C5">
        <w:t>errors,</w:t>
      </w:r>
      <w:r>
        <w:t xml:space="preserve"> you</w:t>
      </w:r>
      <w:r w:rsidR="009457B3">
        <w:t xml:space="preserve"> should then verify </w:t>
      </w:r>
      <w:r w:rsidR="007E6545">
        <w:t xml:space="preserve">whether your EXMARaLDA setup works with the recommended tool formats at all. </w:t>
      </w:r>
      <w:r w:rsidR="009457B3">
        <w:t xml:space="preserve">To make this easier for you, we have put together a zip archive with a few test files which you can download from </w:t>
      </w:r>
      <w:hyperlink r:id="rId26" w:history="1">
        <w:r w:rsidR="009457B3" w:rsidRPr="00B05694">
          <w:rPr>
            <w:rStyle w:val="Hyperlink"/>
            <w:color w:val="2E74B5" w:themeColor="accent1" w:themeShade="BF"/>
          </w:rPr>
          <w:t>http://exmaralda.org/en/utilities/</w:t>
        </w:r>
      </w:hyperlink>
      <w:r w:rsidR="009457B3">
        <w:t xml:space="preserve"> (see </w:t>
      </w:r>
      <w:r w:rsidR="004E06EC" w:rsidRPr="004E06EC">
        <w:rPr>
          <w:rStyle w:val="RefsZchn"/>
        </w:rPr>
        <w:t>“</w:t>
      </w:r>
      <w:r w:rsidR="009457B3" w:rsidRPr="004E06EC">
        <w:rPr>
          <w:rStyle w:val="RefsZchn"/>
        </w:rPr>
        <w:t>Test files for Audio and Video Support in EXMARaLDA</w:t>
      </w:r>
      <w:r w:rsidR="004E06EC" w:rsidRPr="004E06EC">
        <w:rPr>
          <w:rStyle w:val="RefsZchn"/>
        </w:rPr>
        <w:t>”</w:t>
      </w:r>
      <w:r w:rsidR="009457B3">
        <w:t>).</w:t>
      </w:r>
    </w:p>
    <w:p w14:paraId="4972E32B" w14:textId="77777777" w:rsidR="000F66C7" w:rsidRPr="00204EBA" w:rsidRDefault="000F66C7" w:rsidP="004E06EC">
      <w:pPr>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b/>
          <w:color w:val="1F4E79" w:themeColor="accent1" w:themeShade="80"/>
          <w:sz w:val="28"/>
          <w:szCs w:val="28"/>
          <w:lang w:val="en-GB"/>
        </w:rPr>
      </w:pPr>
      <w:r w:rsidRPr="00204EBA">
        <w:rPr>
          <w:rStyle w:val="Standard-BlockCharCharCharChar"/>
          <w:rFonts w:eastAsiaTheme="minorHAnsi"/>
          <w:b/>
          <w:u w:val="single"/>
        </w:rPr>
        <w:t xml:space="preserve">Trouble shooting 1: </w:t>
      </w:r>
      <w:r w:rsidR="002317F9" w:rsidRPr="00204EBA">
        <w:rPr>
          <w:rStyle w:val="Standard-BlockCharCharCharChar"/>
          <w:rFonts w:eastAsiaTheme="minorHAnsi"/>
          <w:b/>
          <w:u w:val="single"/>
        </w:rPr>
        <w:t>Test your setup with</w:t>
      </w:r>
      <w:r w:rsidRPr="00204EBA">
        <w:rPr>
          <w:rStyle w:val="Standard-BlockCharCharCharChar"/>
          <w:rFonts w:eastAsiaTheme="minorHAnsi"/>
          <w:b/>
          <w:u w:val="single"/>
        </w:rPr>
        <w:t xml:space="preserve"> the </w:t>
      </w:r>
      <w:r w:rsidR="009457B3" w:rsidRPr="00204EBA">
        <w:rPr>
          <w:rStyle w:val="Standard-BlockCharCharCharChar"/>
          <w:rFonts w:eastAsiaTheme="minorHAnsi"/>
          <w:b/>
          <w:u w:val="single"/>
        </w:rPr>
        <w:t>EXMARaLDA test files</w:t>
      </w:r>
    </w:p>
    <w:p w14:paraId="5781D75D" w14:textId="77777777" w:rsidR="00204EBA" w:rsidRDefault="00204EBA" w:rsidP="004E06EC">
      <w:pPr>
        <w:keepNext/>
        <w:keepLines/>
        <w:pBdr>
          <w:top w:val="single" w:sz="4" w:space="1" w:color="auto"/>
          <w:left w:val="single" w:sz="4" w:space="4" w:color="auto"/>
          <w:bottom w:val="single" w:sz="4" w:space="1" w:color="auto"/>
          <w:right w:val="single" w:sz="4" w:space="4" w:color="auto"/>
        </w:pBdr>
        <w:spacing w:line="240" w:lineRule="auto"/>
        <w:jc w:val="both"/>
        <w:rPr>
          <w:rStyle w:val="Standard-BlockCharCharCharChar"/>
          <w:rFonts w:eastAsiaTheme="minorHAnsi"/>
        </w:rPr>
      </w:pPr>
      <w:r w:rsidRPr="00D27871">
        <w:rPr>
          <w:rStyle w:val="Standard-BlockCharCharCharChar"/>
          <w:rFonts w:eastAsiaTheme="minorHAnsi"/>
        </w:rPr>
        <w:sym w:font="Wingdings" w:char="F0E0"/>
      </w:r>
      <w:r>
        <w:rPr>
          <w:rStyle w:val="Standard-BlockCharCharCharChar"/>
          <w:rFonts w:eastAsiaTheme="minorHAnsi"/>
        </w:rPr>
        <w:t xml:space="preserve"> </w:t>
      </w:r>
      <w:r w:rsidR="009457B3" w:rsidRPr="00204EBA">
        <w:rPr>
          <w:rStyle w:val="Standard-BlockCharCharCharChar"/>
          <w:rFonts w:eastAsiaTheme="minorHAnsi"/>
        </w:rPr>
        <w:t xml:space="preserve">Download and unpack the zip archive at </w:t>
      </w:r>
      <w:hyperlink r:id="rId27" w:history="1">
        <w:r w:rsidR="00361CF7" w:rsidRPr="006479E4">
          <w:rPr>
            <w:rStyle w:val="Hyperlink"/>
            <w:rFonts w:ascii="Times New Roman" w:eastAsia="Times New Roman" w:hAnsi="Times New Roman" w:cs="Times New Roman"/>
            <w:sz w:val="24"/>
            <w:szCs w:val="24"/>
            <w:lang w:val="en-US"/>
          </w:rPr>
          <w:t>http://www.exmaralda.org/files/MEDIA-TEST-BATTERY.zip</w:t>
        </w:r>
      </w:hyperlink>
      <w:r w:rsidR="009457B3" w:rsidRPr="00204EBA">
        <w:rPr>
          <w:rStyle w:val="Standard-BlockCharCharCharChar"/>
          <w:rFonts w:eastAsiaTheme="minorHAnsi"/>
        </w:rPr>
        <w:t xml:space="preserve">. </w:t>
      </w:r>
    </w:p>
    <w:p w14:paraId="2B2FF675" w14:textId="77777777" w:rsidR="00204EBA" w:rsidRDefault="00204EBA" w:rsidP="004E06EC">
      <w:pPr>
        <w:keepNext/>
        <w:keepLines/>
        <w:pBdr>
          <w:top w:val="single" w:sz="4" w:space="1" w:color="auto"/>
          <w:left w:val="single" w:sz="4" w:space="4" w:color="auto"/>
          <w:bottom w:val="single" w:sz="4" w:space="1" w:color="auto"/>
          <w:right w:val="single" w:sz="4" w:space="4" w:color="auto"/>
        </w:pBdr>
        <w:spacing w:line="240" w:lineRule="auto"/>
        <w:jc w:val="both"/>
        <w:rPr>
          <w:rStyle w:val="Standard-BlockCharCharCharChar"/>
          <w:rFonts w:eastAsiaTheme="minorHAnsi"/>
        </w:rPr>
      </w:pPr>
      <w:r w:rsidRPr="00D27871">
        <w:rPr>
          <w:rStyle w:val="Standard-BlockCharCharCharChar"/>
          <w:rFonts w:eastAsiaTheme="minorHAnsi"/>
        </w:rPr>
        <w:sym w:font="Wingdings" w:char="F0E0"/>
      </w:r>
      <w:r>
        <w:rPr>
          <w:rStyle w:val="Standard-BlockCharCharCharChar"/>
          <w:rFonts w:eastAsiaTheme="minorHAnsi"/>
        </w:rPr>
        <w:t xml:space="preserve"> </w:t>
      </w:r>
      <w:r w:rsidR="009457B3" w:rsidRPr="00204EBA">
        <w:rPr>
          <w:rStyle w:val="Standard-BlockCharCharCharChar"/>
          <w:rFonts w:eastAsiaTheme="minorHAnsi"/>
        </w:rPr>
        <w:t xml:space="preserve">Open the transcription BECKHAMS.exb with the Partitur-Editor. </w:t>
      </w:r>
    </w:p>
    <w:p w14:paraId="6A0EC104" w14:textId="77777777" w:rsidR="000F66C7" w:rsidRPr="00794707" w:rsidRDefault="00204EBA" w:rsidP="004E06EC">
      <w:pPr>
        <w:keepNext/>
        <w:keepLines/>
        <w:pBdr>
          <w:top w:val="single" w:sz="4" w:space="1" w:color="auto"/>
          <w:left w:val="single" w:sz="4" w:space="4" w:color="auto"/>
          <w:bottom w:val="single" w:sz="4" w:space="1" w:color="auto"/>
          <w:right w:val="single" w:sz="4" w:space="4" w:color="auto"/>
        </w:pBdr>
        <w:spacing w:line="240" w:lineRule="auto"/>
        <w:jc w:val="both"/>
        <w:rPr>
          <w:rFonts w:ascii="Times New Roman" w:hAnsi="Times New Roman" w:cs="Times New Roman"/>
          <w:b/>
          <w:sz w:val="24"/>
          <w:szCs w:val="28"/>
          <w:lang w:val="en-GB"/>
        </w:rPr>
      </w:pPr>
      <w:r w:rsidRPr="00D27871">
        <w:rPr>
          <w:rStyle w:val="Standard-BlockCharCharCharChar"/>
          <w:rFonts w:eastAsiaTheme="minorHAnsi"/>
        </w:rPr>
        <w:sym w:font="Wingdings" w:char="F0E0"/>
      </w:r>
      <w:r>
        <w:rPr>
          <w:rStyle w:val="Standard-BlockCharCharCharChar"/>
          <w:rFonts w:eastAsiaTheme="minorHAnsi"/>
        </w:rPr>
        <w:t xml:space="preserve"> </w:t>
      </w:r>
      <w:r w:rsidR="009457B3" w:rsidRPr="00204EBA">
        <w:rPr>
          <w:rStyle w:val="Standard-BlockCharCharCharChar"/>
          <w:rFonts w:eastAsiaTheme="minorHAnsi"/>
        </w:rPr>
        <w:t>Check if MPEG-1 video playback works, then check if WAV audio playback works by selecting the WAV file in the audio/video panel.</w:t>
      </w:r>
      <w:r w:rsidR="009457B3" w:rsidRPr="00794707">
        <w:rPr>
          <w:rFonts w:ascii="Times New Roman" w:hAnsi="Times New Roman" w:cs="Times New Roman"/>
          <w:b/>
          <w:sz w:val="24"/>
          <w:szCs w:val="28"/>
          <w:lang w:val="en-GB"/>
        </w:rPr>
        <w:t xml:space="preserve"> </w:t>
      </w:r>
    </w:p>
    <w:p w14:paraId="530FA07A" w14:textId="77777777" w:rsidR="002317F9" w:rsidRDefault="002317F9" w:rsidP="006A5FEF">
      <w:pPr>
        <w:pStyle w:val="Standard-BlockCharCharChar"/>
      </w:pPr>
      <w:r>
        <w:t xml:space="preserve">If your setup works with these test files, chances are that your own media file is not encoded according to the specifications given above. </w:t>
      </w:r>
    </w:p>
    <w:p w14:paraId="198C42FC" w14:textId="77777777" w:rsidR="001E2668" w:rsidRDefault="001E2668" w:rsidP="001E2668">
      <w:pPr>
        <w:pStyle w:val="Standard-BlockCharCharChar"/>
      </w:pPr>
      <w:r>
        <w:t xml:space="preserve">If your setup does not work with the test files, your system may lack the appropriate codecs, or the codecs on your system may be misconfigured. This can happen especially on Windows when you have different types of media software installed. There is an easy way to clean up the codecs on your system, which also helps in many cases. </w:t>
      </w:r>
    </w:p>
    <w:p w14:paraId="34F28F25" w14:textId="77777777" w:rsidR="001E2668" w:rsidRPr="005B7AE3" w:rsidRDefault="001E2668" w:rsidP="001E2668">
      <w:pPr>
        <w:pBdr>
          <w:top w:val="single" w:sz="4" w:space="1" w:color="auto"/>
          <w:left w:val="single" w:sz="4" w:space="4" w:color="auto"/>
          <w:bottom w:val="single" w:sz="4" w:space="1" w:color="auto"/>
          <w:right w:val="single" w:sz="4" w:space="4" w:color="auto"/>
        </w:pBdr>
        <w:spacing w:line="240" w:lineRule="auto"/>
        <w:jc w:val="both"/>
        <w:rPr>
          <w:b/>
          <w:color w:val="1F4E79" w:themeColor="accent1" w:themeShade="80"/>
          <w:sz w:val="28"/>
          <w:szCs w:val="28"/>
          <w:lang w:val="en-GB"/>
        </w:rPr>
      </w:pPr>
      <w:r w:rsidRPr="005B7AE3">
        <w:rPr>
          <w:rStyle w:val="Standard-BlockCharCharCharChar"/>
          <w:rFonts w:eastAsiaTheme="minorHAnsi"/>
          <w:b/>
          <w:u w:val="single"/>
        </w:rPr>
        <w:t>Trouble shooting 2</w:t>
      </w:r>
      <w:r>
        <w:rPr>
          <w:rStyle w:val="Standard-BlockCharCharCharChar"/>
          <w:rFonts w:eastAsiaTheme="minorHAnsi"/>
          <w:b/>
          <w:u w:val="single"/>
        </w:rPr>
        <w:t>a</w:t>
      </w:r>
      <w:r w:rsidRPr="005B7AE3">
        <w:rPr>
          <w:rStyle w:val="Standard-BlockCharCharCharChar"/>
          <w:rFonts w:eastAsiaTheme="minorHAnsi"/>
          <w:b/>
          <w:u w:val="single"/>
        </w:rPr>
        <w:t>: Install the Combined Community Codec Pack (CCCP)</w:t>
      </w:r>
    </w:p>
    <w:p w14:paraId="586A50DD" w14:textId="77777777" w:rsidR="001E2668" w:rsidRDefault="001E2668" w:rsidP="001E2668">
      <w:pPr>
        <w:keepNext/>
        <w:keepLines/>
        <w:pBdr>
          <w:top w:val="single" w:sz="4" w:space="1" w:color="auto"/>
          <w:left w:val="single" w:sz="4" w:space="4" w:color="auto"/>
          <w:bottom w:val="single" w:sz="4" w:space="1" w:color="auto"/>
          <w:right w:val="single" w:sz="4" w:space="4" w:color="auto"/>
        </w:pBdr>
        <w:jc w:val="both"/>
        <w:rPr>
          <w:rStyle w:val="Standard-BlockCharCharCharChar"/>
          <w:rFonts w:eastAsiaTheme="minorHAnsi"/>
        </w:rPr>
      </w:pPr>
      <w:r w:rsidRPr="00D27871">
        <w:rPr>
          <w:rStyle w:val="Standard-BlockCharCharCharChar"/>
          <w:rFonts w:eastAsiaTheme="minorHAnsi"/>
        </w:rPr>
        <w:sym w:font="Wingdings" w:char="F0E0"/>
      </w:r>
      <w:r>
        <w:rPr>
          <w:rStyle w:val="Standard-BlockCharCharCharChar"/>
          <w:rFonts w:eastAsiaTheme="minorHAnsi"/>
        </w:rPr>
        <w:t xml:space="preserve"> </w:t>
      </w:r>
      <w:r w:rsidRPr="001E2668">
        <w:rPr>
          <w:rStyle w:val="Standard-BlockCharCharCharChar"/>
          <w:rFonts w:eastAsiaTheme="minorHAnsi"/>
          <w:b/>
        </w:rPr>
        <w:t xml:space="preserve">On Windows: </w:t>
      </w:r>
      <w:r w:rsidRPr="00204EBA">
        <w:rPr>
          <w:rStyle w:val="Standard-BlockCharCharCharChar"/>
          <w:rFonts w:eastAsiaTheme="minorHAnsi"/>
        </w:rPr>
        <w:t>D</w:t>
      </w:r>
      <w:r w:rsidRPr="005B7AE3">
        <w:rPr>
          <w:rStyle w:val="Standard-BlockCharCharCharChar"/>
          <w:rFonts w:eastAsiaTheme="minorHAnsi"/>
        </w:rPr>
        <w:t xml:space="preserve">ownload the CCCP installer from </w:t>
      </w:r>
      <w:hyperlink r:id="rId28" w:history="1">
        <w:r w:rsidRPr="008A36FF">
          <w:rPr>
            <w:rStyle w:val="Hyperlink"/>
            <w:rFonts w:ascii="Times New Roman" w:eastAsia="Times New Roman" w:hAnsi="Times New Roman" w:cs="Times New Roman"/>
            <w:color w:val="2E74B5" w:themeColor="accent1" w:themeShade="BF"/>
            <w:sz w:val="24"/>
            <w:szCs w:val="24"/>
            <w:lang w:val="en-US"/>
          </w:rPr>
          <w:t>http://www.cccp-project.net/</w:t>
        </w:r>
      </w:hyperlink>
      <w:r w:rsidRPr="005B7AE3">
        <w:rPr>
          <w:rStyle w:val="Standard-BlockCharCharCharChar"/>
          <w:rFonts w:eastAsiaTheme="minorHAnsi"/>
        </w:rPr>
        <w:t xml:space="preserve"> and run it. Restart your computer and try again if EXMARaLDA can open your media file. </w:t>
      </w:r>
    </w:p>
    <w:p w14:paraId="01AD00A3" w14:textId="77777777" w:rsidR="001E2668" w:rsidRDefault="001E2668" w:rsidP="001E2668">
      <w:pPr>
        <w:pStyle w:val="Standard-BlockCharCharChar"/>
      </w:pPr>
      <w:r>
        <w:t>A similar codec pack is available for MAC OS.</w:t>
      </w:r>
    </w:p>
    <w:p w14:paraId="64FE123A" w14:textId="77777777" w:rsidR="001E2668" w:rsidRPr="005B7AE3" w:rsidRDefault="001E2668" w:rsidP="001E2668">
      <w:pPr>
        <w:pBdr>
          <w:top w:val="single" w:sz="4" w:space="1" w:color="auto"/>
          <w:left w:val="single" w:sz="4" w:space="4" w:color="auto"/>
          <w:bottom w:val="single" w:sz="4" w:space="1" w:color="auto"/>
          <w:right w:val="single" w:sz="4" w:space="4" w:color="auto"/>
        </w:pBdr>
        <w:spacing w:line="240" w:lineRule="auto"/>
        <w:jc w:val="both"/>
        <w:rPr>
          <w:b/>
          <w:color w:val="1F4E79" w:themeColor="accent1" w:themeShade="80"/>
          <w:sz w:val="28"/>
          <w:szCs w:val="28"/>
          <w:lang w:val="en-GB"/>
        </w:rPr>
      </w:pPr>
      <w:r w:rsidRPr="005B7AE3">
        <w:rPr>
          <w:rStyle w:val="Standard-BlockCharCharCharChar"/>
          <w:rFonts w:eastAsiaTheme="minorHAnsi"/>
          <w:b/>
          <w:u w:val="single"/>
        </w:rPr>
        <w:t xml:space="preserve">Trouble shooting </w:t>
      </w:r>
      <w:r>
        <w:rPr>
          <w:rStyle w:val="Standard-BlockCharCharCharChar"/>
          <w:rFonts w:eastAsiaTheme="minorHAnsi"/>
          <w:b/>
          <w:u w:val="single"/>
        </w:rPr>
        <w:t>2b</w:t>
      </w:r>
      <w:r w:rsidRPr="005B7AE3">
        <w:rPr>
          <w:rStyle w:val="Standard-BlockCharCharCharChar"/>
          <w:rFonts w:eastAsiaTheme="minorHAnsi"/>
          <w:b/>
          <w:u w:val="single"/>
        </w:rPr>
        <w:t xml:space="preserve">: Install the </w:t>
      </w:r>
      <w:r w:rsidRPr="00607AFD">
        <w:rPr>
          <w:rStyle w:val="Standard-BlockCharCharCharChar"/>
          <w:rFonts w:eastAsiaTheme="minorHAnsi"/>
          <w:b/>
          <w:u w:val="single"/>
        </w:rPr>
        <w:t>Perian Codec</w:t>
      </w:r>
      <w:r>
        <w:rPr>
          <w:rStyle w:val="Standard-BlockCharCharCharChar"/>
          <w:rFonts w:eastAsiaTheme="minorHAnsi"/>
          <w:b/>
          <w:u w:val="single"/>
        </w:rPr>
        <w:t xml:space="preserve"> Pack (Mac OS)</w:t>
      </w:r>
    </w:p>
    <w:p w14:paraId="020E30F0" w14:textId="77777777" w:rsidR="001E2668" w:rsidRDefault="001E2668" w:rsidP="001E2668">
      <w:pPr>
        <w:keepNext/>
        <w:keepLines/>
        <w:pBdr>
          <w:top w:val="single" w:sz="4" w:space="1" w:color="auto"/>
          <w:left w:val="single" w:sz="4" w:space="4" w:color="auto"/>
          <w:bottom w:val="single" w:sz="4" w:space="1" w:color="auto"/>
          <w:right w:val="single" w:sz="4" w:space="4" w:color="auto"/>
        </w:pBdr>
        <w:jc w:val="both"/>
        <w:rPr>
          <w:rStyle w:val="Standard-BlockCharCharCharChar"/>
          <w:rFonts w:eastAsiaTheme="minorHAnsi"/>
        </w:rPr>
      </w:pPr>
      <w:r w:rsidRPr="00D27871">
        <w:rPr>
          <w:rStyle w:val="Standard-BlockCharCharCharChar"/>
          <w:rFonts w:eastAsiaTheme="minorHAnsi"/>
        </w:rPr>
        <w:sym w:font="Wingdings" w:char="F0E0"/>
      </w:r>
      <w:r>
        <w:rPr>
          <w:rStyle w:val="Standard-BlockCharCharCharChar"/>
          <w:rFonts w:eastAsiaTheme="minorHAnsi"/>
        </w:rPr>
        <w:t xml:space="preserve"> </w:t>
      </w:r>
      <w:r w:rsidRPr="001E2668">
        <w:rPr>
          <w:rStyle w:val="Standard-BlockCharCharCharChar"/>
          <w:rFonts w:eastAsiaTheme="minorHAnsi"/>
          <w:b/>
        </w:rPr>
        <w:t xml:space="preserve">On the Macintosh: </w:t>
      </w:r>
      <w:r w:rsidRPr="00204EBA">
        <w:rPr>
          <w:rStyle w:val="Standard-BlockCharCharCharChar"/>
          <w:rFonts w:eastAsiaTheme="minorHAnsi"/>
        </w:rPr>
        <w:t>D</w:t>
      </w:r>
      <w:r w:rsidRPr="005B7AE3">
        <w:rPr>
          <w:rStyle w:val="Standard-BlockCharCharCharChar"/>
          <w:rFonts w:eastAsiaTheme="minorHAnsi"/>
        </w:rPr>
        <w:t xml:space="preserve">ownload the </w:t>
      </w:r>
      <w:r>
        <w:rPr>
          <w:rStyle w:val="Standard-BlockCharCharCharChar"/>
          <w:rFonts w:eastAsiaTheme="minorHAnsi"/>
        </w:rPr>
        <w:t>Perian Pack</w:t>
      </w:r>
      <w:r w:rsidRPr="005B7AE3">
        <w:rPr>
          <w:rStyle w:val="Standard-BlockCharCharCharChar"/>
          <w:rFonts w:eastAsiaTheme="minorHAnsi"/>
        </w:rPr>
        <w:t xml:space="preserve"> from </w:t>
      </w:r>
      <w:r w:rsidRPr="00607AFD">
        <w:rPr>
          <w:rStyle w:val="Hyperlink"/>
          <w:rFonts w:ascii="Times New Roman" w:eastAsia="Times New Roman" w:hAnsi="Times New Roman" w:cs="Times New Roman"/>
          <w:color w:val="2E74B5" w:themeColor="accent1" w:themeShade="BF"/>
          <w:sz w:val="24"/>
          <w:szCs w:val="24"/>
          <w:lang w:val="en-US"/>
        </w:rPr>
        <w:t>http://perian.org/</w:t>
      </w:r>
      <w:r w:rsidRPr="00607AFD">
        <w:rPr>
          <w:lang w:val="en-US"/>
        </w:rPr>
        <w:t xml:space="preserve"> </w:t>
      </w:r>
      <w:r w:rsidRPr="005B7AE3">
        <w:rPr>
          <w:rStyle w:val="Standard-BlockCharCharCharChar"/>
          <w:rFonts w:eastAsiaTheme="minorHAnsi"/>
        </w:rPr>
        <w:t xml:space="preserve">and run it. Restart your computer and try again if EXMARaLDA can open your media file. </w:t>
      </w:r>
    </w:p>
    <w:p w14:paraId="757826F3" w14:textId="77777777" w:rsidR="00362A76" w:rsidRPr="00362A76" w:rsidRDefault="00362A76" w:rsidP="001E2668">
      <w:pPr>
        <w:keepNext/>
        <w:keepLines/>
        <w:pBdr>
          <w:top w:val="single" w:sz="4" w:space="1" w:color="auto"/>
          <w:left w:val="single" w:sz="4" w:space="4" w:color="auto"/>
          <w:bottom w:val="single" w:sz="4" w:space="1" w:color="auto"/>
          <w:right w:val="single" w:sz="4" w:space="4" w:color="auto"/>
        </w:pBdr>
        <w:jc w:val="both"/>
        <w:rPr>
          <w:b/>
          <w:i/>
          <w:lang w:val="en-GB"/>
        </w:rPr>
      </w:pPr>
      <w:r>
        <w:rPr>
          <w:rStyle w:val="Standard-BlockCharCharCharChar"/>
          <w:rFonts w:eastAsiaTheme="minorHAnsi"/>
          <w:i/>
          <w:sz w:val="22"/>
          <w:szCs w:val="22"/>
        </w:rPr>
        <w:t>Currently t</w:t>
      </w:r>
      <w:r w:rsidRPr="00362A76">
        <w:rPr>
          <w:rStyle w:val="Standard-BlockCharCharCharChar"/>
          <w:rFonts w:eastAsiaTheme="minorHAnsi"/>
          <w:i/>
          <w:sz w:val="22"/>
          <w:szCs w:val="22"/>
        </w:rPr>
        <w:t xml:space="preserve">he </w:t>
      </w:r>
      <w:r>
        <w:rPr>
          <w:rStyle w:val="Standard-BlockCharCharCharChar"/>
          <w:rFonts w:eastAsiaTheme="minorHAnsi"/>
          <w:i/>
          <w:sz w:val="22"/>
          <w:szCs w:val="22"/>
        </w:rPr>
        <w:t>Perian Codecs are not supported any further, however they can still be downloaded and used.</w:t>
      </w:r>
    </w:p>
    <w:p w14:paraId="1D7B283A" w14:textId="77777777" w:rsidR="001E2668" w:rsidRPr="001E2668" w:rsidRDefault="001E2668" w:rsidP="006A5FEF">
      <w:pPr>
        <w:pStyle w:val="Standard-BlockCharCharChar"/>
        <w:rPr>
          <w:lang w:val="en-GB"/>
        </w:rPr>
      </w:pPr>
      <w:r>
        <w:rPr>
          <w:lang w:val="en-GB"/>
        </w:rPr>
        <w:t xml:space="preserve">If none of these troubleshooting measures helps, feel free to contact the EXMARaLDA support at </w:t>
      </w:r>
      <w:hyperlink r:id="rId29" w:history="1">
        <w:r w:rsidRPr="00FF2123">
          <w:rPr>
            <w:rStyle w:val="Hyperlink"/>
            <w:lang w:val="en-GB"/>
          </w:rPr>
          <w:t>exmaralda-support@uni-hamburg.de</w:t>
        </w:r>
      </w:hyperlink>
      <w:r>
        <w:rPr>
          <w:lang w:val="en-GB"/>
        </w:rPr>
        <w:t xml:space="preserve">. Make sure you give us all the necessary information (such as: Which media file are you using? With which player? On which OS? What is going wrong? Does it also go wrong with the EXMARaLDA test files?). </w:t>
      </w:r>
    </w:p>
    <w:p w14:paraId="18C2EB80" w14:textId="77777777" w:rsidR="001E2668" w:rsidRDefault="001E2668" w:rsidP="006A5FEF">
      <w:pPr>
        <w:pStyle w:val="Standard-BlockCharCharChar"/>
      </w:pPr>
    </w:p>
    <w:p w14:paraId="08D14A58" w14:textId="77777777" w:rsidR="001E2668" w:rsidRDefault="001E2668" w:rsidP="006A5FEF">
      <w:pPr>
        <w:pStyle w:val="Standard-BlockCharCharChar"/>
      </w:pPr>
    </w:p>
    <w:p w14:paraId="7400D77E" w14:textId="77777777" w:rsidR="001E2668" w:rsidRDefault="001E2668" w:rsidP="006A5FEF">
      <w:pPr>
        <w:pStyle w:val="Standard-BlockCharCharChar"/>
      </w:pPr>
    </w:p>
    <w:sectPr w:rsidR="001E2668" w:rsidSect="006A5FEF">
      <w:headerReference w:type="even" r:id="rId30"/>
      <w:headerReference w:type="default" r:id="rId31"/>
      <w:footerReference w:type="even" r:id="rId32"/>
      <w:footerReference w:type="default" r:id="rId33"/>
      <w:headerReference w:type="first" r:id="rId34"/>
      <w:footerReference w:type="first" r:id="rId35"/>
      <w:pgSz w:w="11906" w:h="16838"/>
      <w:pgMar w:top="1417" w:right="1417" w:bottom="709"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B1BB26" w14:textId="77777777" w:rsidR="00D6116A" w:rsidRDefault="00D6116A" w:rsidP="0002741B">
      <w:pPr>
        <w:spacing w:after="0" w:line="240" w:lineRule="auto"/>
      </w:pPr>
      <w:r>
        <w:separator/>
      </w:r>
    </w:p>
  </w:endnote>
  <w:endnote w:type="continuationSeparator" w:id="0">
    <w:p w14:paraId="71309F5D" w14:textId="77777777" w:rsidR="00D6116A" w:rsidRDefault="00D6116A" w:rsidP="00027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3B0C9" w14:textId="77777777" w:rsidR="00340025" w:rsidRDefault="0034002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1648703"/>
      <w:docPartObj>
        <w:docPartGallery w:val="Page Numbers (Bottom of Page)"/>
        <w:docPartUnique/>
      </w:docPartObj>
    </w:sdtPr>
    <w:sdtEndPr/>
    <w:sdtContent>
      <w:p w14:paraId="1DFE39F2" w14:textId="77777777" w:rsidR="0004382D" w:rsidRDefault="0004382D">
        <w:pPr>
          <w:pStyle w:val="Fuzeile"/>
          <w:jc w:val="right"/>
        </w:pPr>
        <w:r>
          <w:fldChar w:fldCharType="begin"/>
        </w:r>
        <w:r>
          <w:instrText>PAGE   \* MERGEFORMAT</w:instrText>
        </w:r>
        <w:r>
          <w:fldChar w:fldCharType="separate"/>
        </w:r>
        <w:r w:rsidR="00D00A61">
          <w:rPr>
            <w:noProof/>
          </w:rPr>
          <w:t>2</w:t>
        </w:r>
        <w:r>
          <w:fldChar w:fldCharType="end"/>
        </w:r>
      </w:p>
    </w:sdtContent>
  </w:sdt>
  <w:p w14:paraId="3D01BFDF" w14:textId="77777777" w:rsidR="00340025" w:rsidRDefault="00340025">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E90446" w14:textId="77777777" w:rsidR="00340025" w:rsidRDefault="0034002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64A6F6" w14:textId="77777777" w:rsidR="00D6116A" w:rsidRDefault="00D6116A" w:rsidP="0002741B">
      <w:pPr>
        <w:spacing w:after="0" w:line="240" w:lineRule="auto"/>
      </w:pPr>
      <w:r>
        <w:separator/>
      </w:r>
    </w:p>
  </w:footnote>
  <w:footnote w:type="continuationSeparator" w:id="0">
    <w:p w14:paraId="3816D421" w14:textId="77777777" w:rsidR="00D6116A" w:rsidRDefault="00D6116A" w:rsidP="0002741B">
      <w:pPr>
        <w:spacing w:after="0" w:line="240" w:lineRule="auto"/>
      </w:pPr>
      <w:r>
        <w:continuationSeparator/>
      </w:r>
    </w:p>
  </w:footnote>
  <w:footnote w:id="1">
    <w:p w14:paraId="703CACD7" w14:textId="77777777" w:rsidR="00CB7B06" w:rsidRPr="008A36FF" w:rsidRDefault="00CB7B06">
      <w:pPr>
        <w:pStyle w:val="Funotentext"/>
        <w:rPr>
          <w:lang w:val="en-US"/>
        </w:rPr>
      </w:pPr>
      <w:r>
        <w:rPr>
          <w:rStyle w:val="Funotenzeichen"/>
        </w:rPr>
        <w:footnoteRef/>
      </w:r>
      <w:r w:rsidRPr="00CB7B06">
        <w:rPr>
          <w:lang w:val="en-US"/>
        </w:rPr>
        <w:t xml:space="preserve"> </w:t>
      </w:r>
      <w:r w:rsidRPr="00FF4F4F">
        <w:rPr>
          <w:rFonts w:ascii="Times New Roman" w:hAnsi="Times New Roman" w:cs="Times New Roman"/>
          <w:sz w:val="18"/>
          <w:lang w:val="en-GB"/>
        </w:rPr>
        <w:t xml:space="preserve">JDS will be able to playback MPEG-4 files if a suitable codec is installed on the system. One such codec is Ffdshow/mpeg-4: </w:t>
      </w:r>
      <w:hyperlink r:id="rId1" w:history="1">
        <w:r w:rsidRPr="00FF4F4F">
          <w:rPr>
            <w:rStyle w:val="Hyperlink"/>
            <w:rFonts w:ascii="Times New Roman" w:hAnsi="Times New Roman" w:cs="Times New Roman"/>
            <w:sz w:val="18"/>
            <w:lang w:val="en-GB"/>
          </w:rPr>
          <w:t>http://www.free-codecs.com/download/ffdshow.htm</w:t>
        </w:r>
      </w:hyperlink>
      <w:r w:rsidRPr="00FF4F4F">
        <w:rPr>
          <w:rFonts w:ascii="Times New Roman" w:hAnsi="Times New Roman" w:cs="Times New Roman"/>
          <w:sz w:val="18"/>
          <w:lang w:val="en-GB"/>
        </w:rPr>
        <w:t>.</w:t>
      </w:r>
    </w:p>
  </w:footnote>
  <w:footnote w:id="2">
    <w:p w14:paraId="62BFB4AE" w14:textId="2EDAEEF4" w:rsidR="00576416" w:rsidRPr="00576416" w:rsidRDefault="00576416">
      <w:pPr>
        <w:pStyle w:val="Funotentext"/>
        <w:rPr>
          <w:lang w:val="en-GB"/>
        </w:rPr>
      </w:pPr>
      <w:r>
        <w:rPr>
          <w:rStyle w:val="Funotenzeichen"/>
        </w:rPr>
        <w:footnoteRef/>
      </w:r>
      <w:r w:rsidRPr="00576416">
        <w:rPr>
          <w:lang w:val="en-GB"/>
        </w:rPr>
        <w:t xml:space="preserve"> </w:t>
      </w:r>
      <w:r w:rsidRPr="00576416">
        <w:rPr>
          <w:rFonts w:ascii="Times New Roman" w:hAnsi="Times New Roman" w:cs="Times New Roman"/>
          <w:sz w:val="18"/>
          <w:lang w:val="en-GB"/>
        </w:rPr>
        <w:t xml:space="preserve">The </w:t>
      </w:r>
      <w:r w:rsidR="00FB44CA">
        <w:rPr>
          <w:rFonts w:ascii="Times New Roman" w:hAnsi="Times New Roman" w:cs="Times New Roman"/>
          <w:sz w:val="18"/>
          <w:lang w:val="en-GB"/>
        </w:rPr>
        <w:t>AVF</w:t>
      </w:r>
      <w:r>
        <w:rPr>
          <w:rFonts w:ascii="Times New Roman" w:hAnsi="Times New Roman" w:cs="Times New Roman"/>
          <w:sz w:val="18"/>
          <w:lang w:val="en-GB"/>
        </w:rPr>
        <w:t xml:space="preserve"> player </w:t>
      </w:r>
      <w:r w:rsidR="00FB44CA">
        <w:rPr>
          <w:rFonts w:ascii="Times New Roman" w:hAnsi="Times New Roman" w:cs="Times New Roman"/>
          <w:sz w:val="18"/>
          <w:lang w:val="en-GB"/>
        </w:rPr>
        <w:t>has been tested on MAC OS 10.14 (Mojave) and MAC OS 10.15</w:t>
      </w:r>
      <w:r>
        <w:rPr>
          <w:rFonts w:ascii="Times New Roman" w:hAnsi="Times New Roman" w:cs="Times New Roman"/>
          <w:sz w:val="18"/>
          <w:lang w:val="en-GB"/>
        </w:rPr>
        <w:t xml:space="preserve">. </w:t>
      </w:r>
      <w:r w:rsidR="00FB44CA">
        <w:rPr>
          <w:rFonts w:ascii="Times New Roman" w:hAnsi="Times New Roman" w:cs="Times New Roman"/>
          <w:sz w:val="18"/>
          <w:lang w:val="en-GB"/>
        </w:rPr>
        <w:t>(Catalina). It is not guaranteed that it will work under older MAC OS.</w:t>
      </w:r>
    </w:p>
  </w:footnote>
  <w:footnote w:id="3">
    <w:p w14:paraId="1FC8835B" w14:textId="77777777" w:rsidR="00CB7B06" w:rsidRPr="00CB7B06" w:rsidRDefault="00CB7B06">
      <w:pPr>
        <w:pStyle w:val="Funotentext"/>
        <w:rPr>
          <w:lang w:val="en-US"/>
        </w:rPr>
      </w:pPr>
      <w:r>
        <w:rPr>
          <w:rStyle w:val="Funotenzeichen"/>
        </w:rPr>
        <w:footnoteRef/>
      </w:r>
      <w:r w:rsidRPr="00CB7B06">
        <w:rPr>
          <w:lang w:val="en-US"/>
        </w:rPr>
        <w:t xml:space="preserve"> </w:t>
      </w:r>
      <w:r w:rsidRPr="00FF4F4F">
        <w:rPr>
          <w:rFonts w:ascii="Times New Roman" w:hAnsi="Times New Roman" w:cs="Times New Roman"/>
          <w:sz w:val="18"/>
          <w:lang w:val="en-GB"/>
        </w:rPr>
        <w:t>Support for MPEG-4 via the MMF player may improve in future versions of EXMARaLDA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E44B54" w14:textId="77777777" w:rsidR="00340025" w:rsidRDefault="0034002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47E8B1" w14:textId="77777777" w:rsidR="00340025" w:rsidRPr="008A36FF" w:rsidRDefault="00340025" w:rsidP="008A36FF">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8A46F7" w14:textId="77777777" w:rsidR="00340025" w:rsidRDefault="0034002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7F0B99A"/>
    <w:lvl w:ilvl="0">
      <w:start w:val="1"/>
      <w:numFmt w:val="decimal"/>
      <w:lvlText w:val="%1."/>
      <w:lvlJc w:val="left"/>
      <w:pPr>
        <w:tabs>
          <w:tab w:val="num" w:pos="1492"/>
        </w:tabs>
        <w:ind w:left="1492" w:hanging="360"/>
      </w:pPr>
    </w:lvl>
  </w:abstractNum>
  <w:abstractNum w:abstractNumId="1">
    <w:nsid w:val="FFFFFF7D"/>
    <w:multiLevelType w:val="singleLevel"/>
    <w:tmpl w:val="8D766634"/>
    <w:lvl w:ilvl="0">
      <w:start w:val="1"/>
      <w:numFmt w:val="decimal"/>
      <w:lvlText w:val="%1."/>
      <w:lvlJc w:val="left"/>
      <w:pPr>
        <w:tabs>
          <w:tab w:val="num" w:pos="1209"/>
        </w:tabs>
        <w:ind w:left="1209" w:hanging="360"/>
      </w:pPr>
    </w:lvl>
  </w:abstractNum>
  <w:abstractNum w:abstractNumId="2">
    <w:nsid w:val="FFFFFF7E"/>
    <w:multiLevelType w:val="singleLevel"/>
    <w:tmpl w:val="2E8E589C"/>
    <w:lvl w:ilvl="0">
      <w:start w:val="1"/>
      <w:numFmt w:val="decimal"/>
      <w:lvlText w:val="%1."/>
      <w:lvlJc w:val="left"/>
      <w:pPr>
        <w:tabs>
          <w:tab w:val="num" w:pos="926"/>
        </w:tabs>
        <w:ind w:left="926" w:hanging="360"/>
      </w:pPr>
    </w:lvl>
  </w:abstractNum>
  <w:abstractNum w:abstractNumId="3">
    <w:nsid w:val="FFFFFF7F"/>
    <w:multiLevelType w:val="singleLevel"/>
    <w:tmpl w:val="90627ADC"/>
    <w:lvl w:ilvl="0">
      <w:start w:val="1"/>
      <w:numFmt w:val="decimal"/>
      <w:lvlText w:val="%1."/>
      <w:lvlJc w:val="left"/>
      <w:pPr>
        <w:tabs>
          <w:tab w:val="num" w:pos="643"/>
        </w:tabs>
        <w:ind w:left="643" w:hanging="360"/>
      </w:pPr>
    </w:lvl>
  </w:abstractNum>
  <w:abstractNum w:abstractNumId="4">
    <w:nsid w:val="FFFFFF80"/>
    <w:multiLevelType w:val="singleLevel"/>
    <w:tmpl w:val="15108CC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B889C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418A3C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DAEF26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3AC1DFE"/>
    <w:lvl w:ilvl="0">
      <w:start w:val="1"/>
      <w:numFmt w:val="decimal"/>
      <w:lvlText w:val="%1."/>
      <w:lvlJc w:val="left"/>
      <w:pPr>
        <w:tabs>
          <w:tab w:val="num" w:pos="360"/>
        </w:tabs>
        <w:ind w:left="360" w:hanging="360"/>
      </w:pPr>
    </w:lvl>
  </w:abstractNum>
  <w:abstractNum w:abstractNumId="9">
    <w:nsid w:val="FFFFFF89"/>
    <w:multiLevelType w:val="singleLevel"/>
    <w:tmpl w:val="6DEA1C5A"/>
    <w:lvl w:ilvl="0">
      <w:start w:val="1"/>
      <w:numFmt w:val="bullet"/>
      <w:lvlText w:val=""/>
      <w:lvlJc w:val="left"/>
      <w:pPr>
        <w:tabs>
          <w:tab w:val="num" w:pos="360"/>
        </w:tabs>
        <w:ind w:left="360" w:hanging="360"/>
      </w:pPr>
      <w:rPr>
        <w:rFonts w:ascii="Symbol" w:hAnsi="Symbol" w:hint="default"/>
      </w:rPr>
    </w:lvl>
  </w:abstractNum>
  <w:abstractNum w:abstractNumId="10">
    <w:nsid w:val="02CC7E90"/>
    <w:multiLevelType w:val="hybridMultilevel"/>
    <w:tmpl w:val="49C209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48767E1"/>
    <w:multiLevelType w:val="hybridMultilevel"/>
    <w:tmpl w:val="7FE26C4E"/>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nsid w:val="15A75B8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96619A8"/>
    <w:multiLevelType w:val="hybridMultilevel"/>
    <w:tmpl w:val="62BAE6C0"/>
    <w:lvl w:ilvl="0" w:tplc="E7CE71A6">
      <w:start w:val="1"/>
      <w:numFmt w:val="bullet"/>
      <w:pStyle w:val="Aufzhlungszeichen1"/>
      <w:lvlText w:val=""/>
      <w:lvlJc w:val="left"/>
      <w:pPr>
        <w:ind w:left="842" w:hanging="360"/>
      </w:pPr>
      <w:rPr>
        <w:rFonts w:ascii="Wingdings" w:hAnsi="Wingdings" w:hint="default"/>
      </w:rPr>
    </w:lvl>
    <w:lvl w:ilvl="1" w:tplc="04070003" w:tentative="1">
      <w:start w:val="1"/>
      <w:numFmt w:val="bullet"/>
      <w:lvlText w:val="o"/>
      <w:lvlJc w:val="left"/>
      <w:pPr>
        <w:ind w:left="1562" w:hanging="360"/>
      </w:pPr>
      <w:rPr>
        <w:rFonts w:ascii="Courier New" w:hAnsi="Courier New" w:cs="Courier New" w:hint="default"/>
      </w:rPr>
    </w:lvl>
    <w:lvl w:ilvl="2" w:tplc="04070005" w:tentative="1">
      <w:start w:val="1"/>
      <w:numFmt w:val="bullet"/>
      <w:lvlText w:val=""/>
      <w:lvlJc w:val="left"/>
      <w:pPr>
        <w:ind w:left="2282" w:hanging="360"/>
      </w:pPr>
      <w:rPr>
        <w:rFonts w:ascii="Wingdings" w:hAnsi="Wingdings" w:hint="default"/>
      </w:rPr>
    </w:lvl>
    <w:lvl w:ilvl="3" w:tplc="04070001" w:tentative="1">
      <w:start w:val="1"/>
      <w:numFmt w:val="bullet"/>
      <w:lvlText w:val=""/>
      <w:lvlJc w:val="left"/>
      <w:pPr>
        <w:ind w:left="3002" w:hanging="360"/>
      </w:pPr>
      <w:rPr>
        <w:rFonts w:ascii="Symbol" w:hAnsi="Symbol" w:hint="default"/>
      </w:rPr>
    </w:lvl>
    <w:lvl w:ilvl="4" w:tplc="04070003" w:tentative="1">
      <w:start w:val="1"/>
      <w:numFmt w:val="bullet"/>
      <w:lvlText w:val="o"/>
      <w:lvlJc w:val="left"/>
      <w:pPr>
        <w:ind w:left="3722" w:hanging="360"/>
      </w:pPr>
      <w:rPr>
        <w:rFonts w:ascii="Courier New" w:hAnsi="Courier New" w:cs="Courier New" w:hint="default"/>
      </w:rPr>
    </w:lvl>
    <w:lvl w:ilvl="5" w:tplc="04070005" w:tentative="1">
      <w:start w:val="1"/>
      <w:numFmt w:val="bullet"/>
      <w:lvlText w:val=""/>
      <w:lvlJc w:val="left"/>
      <w:pPr>
        <w:ind w:left="4442" w:hanging="360"/>
      </w:pPr>
      <w:rPr>
        <w:rFonts w:ascii="Wingdings" w:hAnsi="Wingdings" w:hint="default"/>
      </w:rPr>
    </w:lvl>
    <w:lvl w:ilvl="6" w:tplc="04070001" w:tentative="1">
      <w:start w:val="1"/>
      <w:numFmt w:val="bullet"/>
      <w:lvlText w:val=""/>
      <w:lvlJc w:val="left"/>
      <w:pPr>
        <w:ind w:left="5162" w:hanging="360"/>
      </w:pPr>
      <w:rPr>
        <w:rFonts w:ascii="Symbol" w:hAnsi="Symbol" w:hint="default"/>
      </w:rPr>
    </w:lvl>
    <w:lvl w:ilvl="7" w:tplc="04070003" w:tentative="1">
      <w:start w:val="1"/>
      <w:numFmt w:val="bullet"/>
      <w:lvlText w:val="o"/>
      <w:lvlJc w:val="left"/>
      <w:pPr>
        <w:ind w:left="5882" w:hanging="360"/>
      </w:pPr>
      <w:rPr>
        <w:rFonts w:ascii="Courier New" w:hAnsi="Courier New" w:cs="Courier New" w:hint="default"/>
      </w:rPr>
    </w:lvl>
    <w:lvl w:ilvl="8" w:tplc="04070005" w:tentative="1">
      <w:start w:val="1"/>
      <w:numFmt w:val="bullet"/>
      <w:lvlText w:val=""/>
      <w:lvlJc w:val="left"/>
      <w:pPr>
        <w:ind w:left="6602" w:hanging="360"/>
      </w:pPr>
      <w:rPr>
        <w:rFonts w:ascii="Wingdings" w:hAnsi="Wingdings" w:hint="default"/>
      </w:rPr>
    </w:lvl>
  </w:abstractNum>
  <w:abstractNum w:abstractNumId="14">
    <w:nsid w:val="400D71E6"/>
    <w:multiLevelType w:val="hybridMultilevel"/>
    <w:tmpl w:val="2C368C5C"/>
    <w:lvl w:ilvl="0" w:tplc="04070011">
      <w:start w:val="1"/>
      <w:numFmt w:val="decimal"/>
      <w:lvlText w:val="%1)"/>
      <w:lvlJc w:val="left"/>
      <w:pPr>
        <w:ind w:left="502" w:hanging="360"/>
      </w:pPr>
      <w:rPr>
        <w:rFonts w:hint="default"/>
      </w:rPr>
    </w:lvl>
    <w:lvl w:ilvl="1" w:tplc="04070019">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15">
    <w:nsid w:val="471954B2"/>
    <w:multiLevelType w:val="hybridMultilevel"/>
    <w:tmpl w:val="29540728"/>
    <w:lvl w:ilvl="0" w:tplc="E0DC0932">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B872CB7"/>
    <w:multiLevelType w:val="hybridMultilevel"/>
    <w:tmpl w:val="45E60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74338E8"/>
    <w:multiLevelType w:val="hybridMultilevel"/>
    <w:tmpl w:val="3E64D63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78E1175"/>
    <w:multiLevelType w:val="hybridMultilevel"/>
    <w:tmpl w:val="31DAC18E"/>
    <w:lvl w:ilvl="0" w:tplc="F8C423AE">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6E74FBA"/>
    <w:multiLevelType w:val="multilevel"/>
    <w:tmpl w:val="0407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B09600B"/>
    <w:multiLevelType w:val="hybridMultilevel"/>
    <w:tmpl w:val="384C2F10"/>
    <w:lvl w:ilvl="0" w:tplc="E19EEBC0">
      <w:start w:val="1"/>
      <w:numFmt w:val="lowerLetter"/>
      <w:lvlText w:val="%1)"/>
      <w:lvlJc w:val="left"/>
      <w:pPr>
        <w:ind w:left="720" w:hanging="360"/>
      </w:pPr>
      <w:rPr>
        <w:rFonts w:ascii="Times New Roman" w:eastAsia="Times New Roman" w:hAnsi="Times New Roman" w:cs="Times New Roman"/>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7BBB7867"/>
    <w:multiLevelType w:val="hybridMultilevel"/>
    <w:tmpl w:val="C486F1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21"/>
  </w:num>
  <w:num w:numId="4">
    <w:abstractNumId w:val="19"/>
  </w:num>
  <w:num w:numId="5">
    <w:abstractNumId w:val="16"/>
  </w:num>
  <w:num w:numId="6">
    <w:abstractNumId w:val="14"/>
  </w:num>
  <w:num w:numId="7">
    <w:abstractNumId w:val="15"/>
  </w:num>
  <w:num w:numId="8">
    <w:abstractNumId w:val="18"/>
  </w:num>
  <w:num w:numId="9">
    <w:abstractNumId w:val="18"/>
  </w:num>
  <w:num w:numId="10">
    <w:abstractNumId w:val="18"/>
  </w:num>
  <w:num w:numId="11">
    <w:abstractNumId w:val="18"/>
  </w:num>
  <w:num w:numId="12">
    <w:abstractNumId w:val="18"/>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9"/>
  </w:num>
  <w:num w:numId="29">
    <w:abstractNumId w:val="19"/>
  </w:num>
  <w:num w:numId="30">
    <w:abstractNumId w:val="12"/>
  </w:num>
  <w:num w:numId="31">
    <w:abstractNumId w:val="9"/>
  </w:num>
  <w:num w:numId="32">
    <w:abstractNumId w:val="7"/>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18"/>
  </w:num>
  <w:num w:numId="42">
    <w:abstractNumId w:val="11"/>
  </w:num>
  <w:num w:numId="43">
    <w:abstractNumId w:val="20"/>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5F3"/>
    <w:rsid w:val="00021CA8"/>
    <w:rsid w:val="0002741B"/>
    <w:rsid w:val="00031120"/>
    <w:rsid w:val="0004382D"/>
    <w:rsid w:val="0007343D"/>
    <w:rsid w:val="000C4788"/>
    <w:rsid w:val="000E783D"/>
    <w:rsid w:val="000F66C7"/>
    <w:rsid w:val="001373CD"/>
    <w:rsid w:val="00177657"/>
    <w:rsid w:val="0019509F"/>
    <w:rsid w:val="001E2668"/>
    <w:rsid w:val="00204EBA"/>
    <w:rsid w:val="002317F9"/>
    <w:rsid w:val="002D4BBF"/>
    <w:rsid w:val="002F67F0"/>
    <w:rsid w:val="003121B8"/>
    <w:rsid w:val="00334E6D"/>
    <w:rsid w:val="00340025"/>
    <w:rsid w:val="00361CF7"/>
    <w:rsid w:val="00362A76"/>
    <w:rsid w:val="003812D4"/>
    <w:rsid w:val="003C25F3"/>
    <w:rsid w:val="00461773"/>
    <w:rsid w:val="004E06EC"/>
    <w:rsid w:val="00541B9F"/>
    <w:rsid w:val="00576416"/>
    <w:rsid w:val="005B7AE3"/>
    <w:rsid w:val="005E0208"/>
    <w:rsid w:val="00607AFD"/>
    <w:rsid w:val="00651C10"/>
    <w:rsid w:val="00672663"/>
    <w:rsid w:val="00696B26"/>
    <w:rsid w:val="006A5FEF"/>
    <w:rsid w:val="006C4E65"/>
    <w:rsid w:val="006D290A"/>
    <w:rsid w:val="006E4113"/>
    <w:rsid w:val="006E5F5E"/>
    <w:rsid w:val="006F6FFA"/>
    <w:rsid w:val="00757479"/>
    <w:rsid w:val="00774A4B"/>
    <w:rsid w:val="00794707"/>
    <w:rsid w:val="007B55BC"/>
    <w:rsid w:val="007C2D61"/>
    <w:rsid w:val="007C5830"/>
    <w:rsid w:val="007E6545"/>
    <w:rsid w:val="008528CF"/>
    <w:rsid w:val="008836F9"/>
    <w:rsid w:val="008A36FF"/>
    <w:rsid w:val="008B58D0"/>
    <w:rsid w:val="008D482F"/>
    <w:rsid w:val="008D7E10"/>
    <w:rsid w:val="009144EB"/>
    <w:rsid w:val="009457B3"/>
    <w:rsid w:val="009962D0"/>
    <w:rsid w:val="009A2F7D"/>
    <w:rsid w:val="009B2012"/>
    <w:rsid w:val="009C72EA"/>
    <w:rsid w:val="00A17D6F"/>
    <w:rsid w:val="00A52B93"/>
    <w:rsid w:val="00A951C3"/>
    <w:rsid w:val="00AA3D7F"/>
    <w:rsid w:val="00AC3465"/>
    <w:rsid w:val="00B05694"/>
    <w:rsid w:val="00B34679"/>
    <w:rsid w:val="00B63BA5"/>
    <w:rsid w:val="00C61180"/>
    <w:rsid w:val="00C72251"/>
    <w:rsid w:val="00CB7B06"/>
    <w:rsid w:val="00D00A61"/>
    <w:rsid w:val="00D27871"/>
    <w:rsid w:val="00D33773"/>
    <w:rsid w:val="00D47695"/>
    <w:rsid w:val="00D6116A"/>
    <w:rsid w:val="00DA7A25"/>
    <w:rsid w:val="00DD246E"/>
    <w:rsid w:val="00E56E60"/>
    <w:rsid w:val="00E64BE3"/>
    <w:rsid w:val="00EB7120"/>
    <w:rsid w:val="00F457C5"/>
    <w:rsid w:val="00F50C47"/>
    <w:rsid w:val="00FA1A66"/>
    <w:rsid w:val="00FB44CA"/>
    <w:rsid w:val="00FF1970"/>
    <w:rsid w:val="00FF4F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E0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E0208"/>
  </w:style>
  <w:style w:type="paragraph" w:styleId="berschrift1">
    <w:name w:val="heading 1"/>
    <w:basedOn w:val="Standard"/>
    <w:next w:val="Standard"/>
    <w:link w:val="berschrift1Zchn"/>
    <w:autoRedefine/>
    <w:qFormat/>
    <w:rsid w:val="007B55BC"/>
    <w:pPr>
      <w:keepNext/>
      <w:widowControl w:val="0"/>
      <w:tabs>
        <w:tab w:val="left" w:pos="482"/>
      </w:tabs>
      <w:spacing w:before="240" w:after="120" w:line="240" w:lineRule="auto"/>
      <w:ind w:right="-567"/>
      <w:outlineLvl w:val="0"/>
    </w:pPr>
    <w:rPr>
      <w:rFonts w:ascii="Times New Roman" w:eastAsia="Times New Roman" w:hAnsi="Times New Roman" w:cs="Times New Roman"/>
      <w:b/>
      <w:bCs/>
      <w:spacing w:val="-4"/>
      <w:sz w:val="24"/>
      <w:szCs w:val="28"/>
      <w:lang w:val="en-GB"/>
    </w:rPr>
  </w:style>
  <w:style w:type="paragraph" w:styleId="berschrift2">
    <w:name w:val="heading 2"/>
    <w:basedOn w:val="Standard"/>
    <w:next w:val="Standard"/>
    <w:link w:val="berschrift2Zchn"/>
    <w:qFormat/>
    <w:rsid w:val="007B55BC"/>
    <w:pPr>
      <w:keepNext/>
      <w:spacing w:before="240" w:after="60" w:line="240" w:lineRule="auto"/>
      <w:outlineLvl w:val="1"/>
    </w:pPr>
    <w:rPr>
      <w:rFonts w:ascii="Calibri" w:eastAsia="Times New Roman" w:hAnsi="Calibri" w:cs="Arial"/>
      <w:b/>
      <w:bCs/>
      <w:iCs/>
      <w:color w:val="333333"/>
      <w:sz w:val="28"/>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3C2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FF1970"/>
    <w:rPr>
      <w:color w:val="0563C1" w:themeColor="hyperlink"/>
      <w:u w:val="single"/>
    </w:rPr>
  </w:style>
  <w:style w:type="paragraph" w:styleId="Listenabsatz">
    <w:name w:val="List Paragraph"/>
    <w:basedOn w:val="Standard"/>
    <w:uiPriority w:val="34"/>
    <w:qFormat/>
    <w:rsid w:val="00FF1970"/>
    <w:pPr>
      <w:ind w:left="720"/>
      <w:contextualSpacing/>
    </w:pPr>
  </w:style>
  <w:style w:type="paragraph" w:styleId="Beschriftung">
    <w:name w:val="caption"/>
    <w:basedOn w:val="Standard"/>
    <w:next w:val="Standard"/>
    <w:uiPriority w:val="35"/>
    <w:unhideWhenUsed/>
    <w:qFormat/>
    <w:rsid w:val="00541B9F"/>
    <w:pPr>
      <w:spacing w:after="200" w:line="240" w:lineRule="auto"/>
    </w:pPr>
    <w:rPr>
      <w:i/>
      <w:iCs/>
      <w:color w:val="44546A" w:themeColor="text2"/>
      <w:sz w:val="18"/>
      <w:szCs w:val="18"/>
    </w:rPr>
  </w:style>
  <w:style w:type="paragraph" w:styleId="Kopfzeile">
    <w:name w:val="header"/>
    <w:basedOn w:val="Standard"/>
    <w:link w:val="KopfzeileZchn"/>
    <w:unhideWhenUsed/>
    <w:rsid w:val="000274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2741B"/>
  </w:style>
  <w:style w:type="paragraph" w:styleId="Fuzeile">
    <w:name w:val="footer"/>
    <w:basedOn w:val="Standard"/>
    <w:link w:val="FuzeileZchn"/>
    <w:uiPriority w:val="99"/>
    <w:unhideWhenUsed/>
    <w:rsid w:val="000274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2741B"/>
  </w:style>
  <w:style w:type="paragraph" w:styleId="Sprechblasentext">
    <w:name w:val="Balloon Text"/>
    <w:basedOn w:val="Standard"/>
    <w:link w:val="SprechblasentextZchn"/>
    <w:uiPriority w:val="99"/>
    <w:semiHidden/>
    <w:unhideWhenUsed/>
    <w:rsid w:val="00021CA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1CA8"/>
    <w:rPr>
      <w:rFonts w:ascii="Tahoma" w:hAnsi="Tahoma" w:cs="Tahoma"/>
      <w:sz w:val="16"/>
      <w:szCs w:val="16"/>
    </w:rPr>
  </w:style>
  <w:style w:type="character" w:styleId="BesuchterHyperlink">
    <w:name w:val="FollowedHyperlink"/>
    <w:basedOn w:val="Absatz-Standardschriftart"/>
    <w:uiPriority w:val="99"/>
    <w:semiHidden/>
    <w:unhideWhenUsed/>
    <w:rsid w:val="002317F9"/>
    <w:rPr>
      <w:color w:val="954F72" w:themeColor="followedHyperlink"/>
      <w:u w:val="single"/>
    </w:rPr>
  </w:style>
  <w:style w:type="character" w:customStyle="1" w:styleId="berschrift1Zchn">
    <w:name w:val="Überschrift 1 Zchn"/>
    <w:basedOn w:val="Absatz-Standardschriftart"/>
    <w:link w:val="berschrift1"/>
    <w:rsid w:val="007B55BC"/>
    <w:rPr>
      <w:rFonts w:ascii="Times New Roman" w:eastAsia="Times New Roman" w:hAnsi="Times New Roman" w:cs="Times New Roman"/>
      <w:b/>
      <w:bCs/>
      <w:spacing w:val="-4"/>
      <w:sz w:val="24"/>
      <w:szCs w:val="28"/>
      <w:lang w:val="en-GB"/>
    </w:rPr>
  </w:style>
  <w:style w:type="paragraph" w:customStyle="1" w:styleId="Standard-BlockCharCharChar">
    <w:name w:val="Standard-Block Char Char Char"/>
    <w:basedOn w:val="Standard"/>
    <w:link w:val="Standard-BlockCharCharCharChar"/>
    <w:autoRedefine/>
    <w:qFormat/>
    <w:rsid w:val="006A5FEF"/>
    <w:pPr>
      <w:tabs>
        <w:tab w:val="left" w:pos="482"/>
      </w:tabs>
      <w:suppressAutoHyphens/>
      <w:spacing w:after="240" w:line="240" w:lineRule="auto"/>
      <w:jc w:val="both"/>
      <w:textboxTightWrap w:val="lastLineOnly"/>
    </w:pPr>
    <w:rPr>
      <w:rFonts w:ascii="Times New Roman" w:eastAsia="Times New Roman" w:hAnsi="Times New Roman" w:cs="Times New Roman"/>
      <w:noProof/>
      <w:sz w:val="24"/>
      <w:szCs w:val="24"/>
      <w:lang w:val="en-US" w:eastAsia="hi-IN" w:bidi="hi-IN"/>
    </w:rPr>
  </w:style>
  <w:style w:type="character" w:customStyle="1" w:styleId="Standard-BlockCharCharCharChar">
    <w:name w:val="Standard-Block Char Char Char Char"/>
    <w:basedOn w:val="Absatz-Standardschriftart"/>
    <w:link w:val="Standard-BlockCharCharChar"/>
    <w:rsid w:val="006A5FEF"/>
    <w:rPr>
      <w:rFonts w:ascii="Times New Roman" w:eastAsia="Times New Roman" w:hAnsi="Times New Roman" w:cs="Times New Roman"/>
      <w:noProof/>
      <w:sz w:val="24"/>
      <w:szCs w:val="24"/>
      <w:lang w:val="en-US" w:eastAsia="hi-IN" w:bidi="hi-IN"/>
    </w:rPr>
  </w:style>
  <w:style w:type="paragraph" w:customStyle="1" w:styleId="Aufzhlungszeichen1">
    <w:name w:val="Aufzählungszeichen1"/>
    <w:basedOn w:val="Standard-BlockCharCharChar"/>
    <w:next w:val="Standard-BlockCharCharChar"/>
    <w:link w:val="Aufzhlungszeichen1Zchn"/>
    <w:autoRedefine/>
    <w:qFormat/>
    <w:rsid w:val="008D482F"/>
    <w:pPr>
      <w:numPr>
        <w:numId w:val="44"/>
      </w:numPr>
      <w:spacing w:before="120"/>
      <w:ind w:left="357" w:hanging="357"/>
    </w:pPr>
    <w:rPr>
      <w:lang w:val="en-GB"/>
    </w:rPr>
  </w:style>
  <w:style w:type="character" w:customStyle="1" w:styleId="Aufzhlungszeichen1Zchn">
    <w:name w:val="Aufzählungszeichen1 Zchn"/>
    <w:basedOn w:val="Standard-BlockCharCharCharChar"/>
    <w:link w:val="Aufzhlungszeichen1"/>
    <w:rsid w:val="008D482F"/>
    <w:rPr>
      <w:rFonts w:ascii="Times New Roman" w:eastAsia="Times New Roman" w:hAnsi="Times New Roman" w:cs="Times New Roman"/>
      <w:noProof/>
      <w:sz w:val="24"/>
      <w:szCs w:val="24"/>
      <w:lang w:val="en-GB" w:eastAsia="hi-IN" w:bidi="hi-IN"/>
    </w:rPr>
  </w:style>
  <w:style w:type="character" w:customStyle="1" w:styleId="Menufunction">
    <w:name w:val="Menufunction"/>
    <w:qFormat/>
    <w:rsid w:val="00794707"/>
    <w:rPr>
      <w:rFonts w:ascii="Arial Black" w:hAnsi="Arial Black"/>
      <w:b/>
      <w:sz w:val="20"/>
    </w:rPr>
  </w:style>
  <w:style w:type="character" w:customStyle="1" w:styleId="berschrift2Zchn">
    <w:name w:val="Überschrift 2 Zchn"/>
    <w:basedOn w:val="Absatz-Standardschriftart"/>
    <w:link w:val="berschrift2"/>
    <w:rsid w:val="007B55BC"/>
    <w:rPr>
      <w:rFonts w:ascii="Calibri" w:eastAsia="Times New Roman" w:hAnsi="Calibri" w:cs="Arial"/>
      <w:b/>
      <w:bCs/>
      <w:iCs/>
      <w:color w:val="333333"/>
      <w:sz w:val="28"/>
      <w:szCs w:val="28"/>
      <w:lang w:eastAsia="de-DE"/>
    </w:rPr>
  </w:style>
  <w:style w:type="paragraph" w:customStyle="1" w:styleId="GraphikFormat">
    <w:name w:val="Graphik Format"/>
    <w:basedOn w:val="Standard"/>
    <w:link w:val="GraphikFormatZchn"/>
    <w:qFormat/>
    <w:rsid w:val="00340025"/>
    <w:pPr>
      <w:widowControl w:val="0"/>
      <w:tabs>
        <w:tab w:val="left" w:pos="482"/>
      </w:tabs>
      <w:spacing w:before="240" w:after="240" w:line="240" w:lineRule="auto"/>
      <w:jc w:val="center"/>
    </w:pPr>
    <w:rPr>
      <w:rFonts w:ascii="Times New Roman" w:eastAsia="Times New Roman" w:hAnsi="Times New Roman" w:cs="Times New Roman"/>
      <w:sz w:val="24"/>
      <w:szCs w:val="20"/>
    </w:rPr>
  </w:style>
  <w:style w:type="character" w:customStyle="1" w:styleId="GraphikFormatZchn">
    <w:name w:val="Graphik Format Zchn"/>
    <w:basedOn w:val="Absatz-Standardschriftart"/>
    <w:link w:val="GraphikFormat"/>
    <w:rsid w:val="00340025"/>
    <w:rPr>
      <w:rFonts w:ascii="Times New Roman" w:eastAsia="Times New Roman" w:hAnsi="Times New Roman" w:cs="Times New Roman"/>
      <w:sz w:val="24"/>
      <w:szCs w:val="20"/>
    </w:rPr>
  </w:style>
  <w:style w:type="paragraph" w:customStyle="1" w:styleId="Buttons">
    <w:name w:val="Buttons"/>
    <w:basedOn w:val="Standard-BlockCharCharChar"/>
    <w:link w:val="ButtonsZchn"/>
    <w:qFormat/>
    <w:rsid w:val="00340025"/>
    <w:rPr>
      <w:b/>
      <w:bdr w:val="single" w:sz="4" w:space="0" w:color="auto"/>
    </w:rPr>
  </w:style>
  <w:style w:type="paragraph" w:customStyle="1" w:styleId="Refs">
    <w:name w:val="Refs"/>
    <w:basedOn w:val="Standard-BlockCharCharChar"/>
    <w:link w:val="RefsZchn"/>
    <w:qFormat/>
    <w:rsid w:val="00340025"/>
    <w:rPr>
      <w:b/>
    </w:rPr>
  </w:style>
  <w:style w:type="character" w:customStyle="1" w:styleId="ButtonsZchn">
    <w:name w:val="Buttons Zchn"/>
    <w:basedOn w:val="Standard-BlockCharCharCharChar"/>
    <w:link w:val="Buttons"/>
    <w:rsid w:val="00340025"/>
    <w:rPr>
      <w:rFonts w:ascii="Times New Roman" w:eastAsia="Times New Roman" w:hAnsi="Times New Roman" w:cs="Times New Roman"/>
      <w:b/>
      <w:noProof/>
      <w:sz w:val="24"/>
      <w:szCs w:val="24"/>
      <w:bdr w:val="single" w:sz="4" w:space="0" w:color="auto"/>
      <w:lang w:val="en-US" w:eastAsia="hi-IN" w:bidi="hi-IN"/>
    </w:rPr>
  </w:style>
  <w:style w:type="character" w:customStyle="1" w:styleId="RefsZchn">
    <w:name w:val="Refs Zchn"/>
    <w:basedOn w:val="Standard-BlockCharCharCharChar"/>
    <w:link w:val="Refs"/>
    <w:rsid w:val="00340025"/>
    <w:rPr>
      <w:rFonts w:ascii="Times New Roman" w:eastAsia="Times New Roman" w:hAnsi="Times New Roman" w:cs="Times New Roman"/>
      <w:b/>
      <w:noProof/>
      <w:sz w:val="24"/>
      <w:szCs w:val="24"/>
      <w:lang w:val="en-US" w:eastAsia="hi-IN" w:bidi="hi-IN"/>
    </w:rPr>
  </w:style>
  <w:style w:type="paragraph" w:styleId="Funotentext">
    <w:name w:val="footnote text"/>
    <w:basedOn w:val="Standard"/>
    <w:link w:val="FunotentextZchn"/>
    <w:uiPriority w:val="99"/>
    <w:semiHidden/>
    <w:unhideWhenUsed/>
    <w:rsid w:val="00FF4F4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F4F4F"/>
    <w:rPr>
      <w:sz w:val="20"/>
      <w:szCs w:val="20"/>
    </w:rPr>
  </w:style>
  <w:style w:type="character" w:styleId="Funotenzeichen">
    <w:name w:val="footnote reference"/>
    <w:basedOn w:val="Absatz-Standardschriftart"/>
    <w:uiPriority w:val="99"/>
    <w:semiHidden/>
    <w:unhideWhenUsed/>
    <w:rsid w:val="00FF4F4F"/>
    <w:rPr>
      <w:vertAlign w:val="superscript"/>
    </w:rPr>
  </w:style>
  <w:style w:type="character" w:customStyle="1" w:styleId="Dokumentation">
    <w:name w:val="Dokumentation"/>
    <w:basedOn w:val="Absatz-Standardschriftart"/>
    <w:qFormat/>
    <w:rsid w:val="004E06EC"/>
    <w:rPr>
      <w:rFonts w:ascii="Times New Roman" w:hAnsi="Times New Roman"/>
      <w:b/>
      <w:color w:val="008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E0208"/>
  </w:style>
  <w:style w:type="paragraph" w:styleId="berschrift1">
    <w:name w:val="heading 1"/>
    <w:basedOn w:val="Standard"/>
    <w:next w:val="Standard"/>
    <w:link w:val="berschrift1Zchn"/>
    <w:autoRedefine/>
    <w:qFormat/>
    <w:rsid w:val="007B55BC"/>
    <w:pPr>
      <w:keepNext/>
      <w:widowControl w:val="0"/>
      <w:tabs>
        <w:tab w:val="left" w:pos="482"/>
      </w:tabs>
      <w:spacing w:before="240" w:after="120" w:line="240" w:lineRule="auto"/>
      <w:ind w:right="-567"/>
      <w:outlineLvl w:val="0"/>
    </w:pPr>
    <w:rPr>
      <w:rFonts w:ascii="Times New Roman" w:eastAsia="Times New Roman" w:hAnsi="Times New Roman" w:cs="Times New Roman"/>
      <w:b/>
      <w:bCs/>
      <w:spacing w:val="-4"/>
      <w:sz w:val="24"/>
      <w:szCs w:val="28"/>
      <w:lang w:val="en-GB"/>
    </w:rPr>
  </w:style>
  <w:style w:type="paragraph" w:styleId="berschrift2">
    <w:name w:val="heading 2"/>
    <w:basedOn w:val="Standard"/>
    <w:next w:val="Standard"/>
    <w:link w:val="berschrift2Zchn"/>
    <w:qFormat/>
    <w:rsid w:val="007B55BC"/>
    <w:pPr>
      <w:keepNext/>
      <w:spacing w:before="240" w:after="60" w:line="240" w:lineRule="auto"/>
      <w:outlineLvl w:val="1"/>
    </w:pPr>
    <w:rPr>
      <w:rFonts w:ascii="Calibri" w:eastAsia="Times New Roman" w:hAnsi="Calibri" w:cs="Arial"/>
      <w:b/>
      <w:bCs/>
      <w:iCs/>
      <w:color w:val="333333"/>
      <w:sz w:val="28"/>
      <w:szCs w:val="2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3C2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FF1970"/>
    <w:rPr>
      <w:color w:val="0563C1" w:themeColor="hyperlink"/>
      <w:u w:val="single"/>
    </w:rPr>
  </w:style>
  <w:style w:type="paragraph" w:styleId="Listenabsatz">
    <w:name w:val="List Paragraph"/>
    <w:basedOn w:val="Standard"/>
    <w:uiPriority w:val="34"/>
    <w:qFormat/>
    <w:rsid w:val="00FF1970"/>
    <w:pPr>
      <w:ind w:left="720"/>
      <w:contextualSpacing/>
    </w:pPr>
  </w:style>
  <w:style w:type="paragraph" w:styleId="Beschriftung">
    <w:name w:val="caption"/>
    <w:basedOn w:val="Standard"/>
    <w:next w:val="Standard"/>
    <w:uiPriority w:val="35"/>
    <w:unhideWhenUsed/>
    <w:qFormat/>
    <w:rsid w:val="00541B9F"/>
    <w:pPr>
      <w:spacing w:after="200" w:line="240" w:lineRule="auto"/>
    </w:pPr>
    <w:rPr>
      <w:i/>
      <w:iCs/>
      <w:color w:val="44546A" w:themeColor="text2"/>
      <w:sz w:val="18"/>
      <w:szCs w:val="18"/>
    </w:rPr>
  </w:style>
  <w:style w:type="paragraph" w:styleId="Kopfzeile">
    <w:name w:val="header"/>
    <w:basedOn w:val="Standard"/>
    <w:link w:val="KopfzeileZchn"/>
    <w:unhideWhenUsed/>
    <w:rsid w:val="000274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2741B"/>
  </w:style>
  <w:style w:type="paragraph" w:styleId="Fuzeile">
    <w:name w:val="footer"/>
    <w:basedOn w:val="Standard"/>
    <w:link w:val="FuzeileZchn"/>
    <w:uiPriority w:val="99"/>
    <w:unhideWhenUsed/>
    <w:rsid w:val="000274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2741B"/>
  </w:style>
  <w:style w:type="paragraph" w:styleId="Sprechblasentext">
    <w:name w:val="Balloon Text"/>
    <w:basedOn w:val="Standard"/>
    <w:link w:val="SprechblasentextZchn"/>
    <w:uiPriority w:val="99"/>
    <w:semiHidden/>
    <w:unhideWhenUsed/>
    <w:rsid w:val="00021CA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1CA8"/>
    <w:rPr>
      <w:rFonts w:ascii="Tahoma" w:hAnsi="Tahoma" w:cs="Tahoma"/>
      <w:sz w:val="16"/>
      <w:szCs w:val="16"/>
    </w:rPr>
  </w:style>
  <w:style w:type="character" w:styleId="BesuchterHyperlink">
    <w:name w:val="FollowedHyperlink"/>
    <w:basedOn w:val="Absatz-Standardschriftart"/>
    <w:uiPriority w:val="99"/>
    <w:semiHidden/>
    <w:unhideWhenUsed/>
    <w:rsid w:val="002317F9"/>
    <w:rPr>
      <w:color w:val="954F72" w:themeColor="followedHyperlink"/>
      <w:u w:val="single"/>
    </w:rPr>
  </w:style>
  <w:style w:type="character" w:customStyle="1" w:styleId="berschrift1Zchn">
    <w:name w:val="Überschrift 1 Zchn"/>
    <w:basedOn w:val="Absatz-Standardschriftart"/>
    <w:link w:val="berschrift1"/>
    <w:rsid w:val="007B55BC"/>
    <w:rPr>
      <w:rFonts w:ascii="Times New Roman" w:eastAsia="Times New Roman" w:hAnsi="Times New Roman" w:cs="Times New Roman"/>
      <w:b/>
      <w:bCs/>
      <w:spacing w:val="-4"/>
      <w:sz w:val="24"/>
      <w:szCs w:val="28"/>
      <w:lang w:val="en-GB"/>
    </w:rPr>
  </w:style>
  <w:style w:type="paragraph" w:customStyle="1" w:styleId="Standard-BlockCharCharChar">
    <w:name w:val="Standard-Block Char Char Char"/>
    <w:basedOn w:val="Standard"/>
    <w:link w:val="Standard-BlockCharCharCharChar"/>
    <w:autoRedefine/>
    <w:qFormat/>
    <w:rsid w:val="006A5FEF"/>
    <w:pPr>
      <w:tabs>
        <w:tab w:val="left" w:pos="482"/>
      </w:tabs>
      <w:suppressAutoHyphens/>
      <w:spacing w:after="240" w:line="240" w:lineRule="auto"/>
      <w:jc w:val="both"/>
      <w:textboxTightWrap w:val="lastLineOnly"/>
    </w:pPr>
    <w:rPr>
      <w:rFonts w:ascii="Times New Roman" w:eastAsia="Times New Roman" w:hAnsi="Times New Roman" w:cs="Times New Roman"/>
      <w:noProof/>
      <w:sz w:val="24"/>
      <w:szCs w:val="24"/>
      <w:lang w:val="en-US" w:eastAsia="hi-IN" w:bidi="hi-IN"/>
    </w:rPr>
  </w:style>
  <w:style w:type="character" w:customStyle="1" w:styleId="Standard-BlockCharCharCharChar">
    <w:name w:val="Standard-Block Char Char Char Char"/>
    <w:basedOn w:val="Absatz-Standardschriftart"/>
    <w:link w:val="Standard-BlockCharCharChar"/>
    <w:rsid w:val="006A5FEF"/>
    <w:rPr>
      <w:rFonts w:ascii="Times New Roman" w:eastAsia="Times New Roman" w:hAnsi="Times New Roman" w:cs="Times New Roman"/>
      <w:noProof/>
      <w:sz w:val="24"/>
      <w:szCs w:val="24"/>
      <w:lang w:val="en-US" w:eastAsia="hi-IN" w:bidi="hi-IN"/>
    </w:rPr>
  </w:style>
  <w:style w:type="paragraph" w:customStyle="1" w:styleId="Aufzhlungszeichen1">
    <w:name w:val="Aufzählungszeichen1"/>
    <w:basedOn w:val="Standard-BlockCharCharChar"/>
    <w:next w:val="Standard-BlockCharCharChar"/>
    <w:link w:val="Aufzhlungszeichen1Zchn"/>
    <w:autoRedefine/>
    <w:qFormat/>
    <w:rsid w:val="008D482F"/>
    <w:pPr>
      <w:numPr>
        <w:numId w:val="44"/>
      </w:numPr>
      <w:spacing w:before="120"/>
      <w:ind w:left="357" w:hanging="357"/>
    </w:pPr>
    <w:rPr>
      <w:lang w:val="en-GB"/>
    </w:rPr>
  </w:style>
  <w:style w:type="character" w:customStyle="1" w:styleId="Aufzhlungszeichen1Zchn">
    <w:name w:val="Aufzählungszeichen1 Zchn"/>
    <w:basedOn w:val="Standard-BlockCharCharCharChar"/>
    <w:link w:val="Aufzhlungszeichen1"/>
    <w:rsid w:val="008D482F"/>
    <w:rPr>
      <w:rFonts w:ascii="Times New Roman" w:eastAsia="Times New Roman" w:hAnsi="Times New Roman" w:cs="Times New Roman"/>
      <w:noProof/>
      <w:sz w:val="24"/>
      <w:szCs w:val="24"/>
      <w:lang w:val="en-GB" w:eastAsia="hi-IN" w:bidi="hi-IN"/>
    </w:rPr>
  </w:style>
  <w:style w:type="character" w:customStyle="1" w:styleId="Menufunction">
    <w:name w:val="Menufunction"/>
    <w:qFormat/>
    <w:rsid w:val="00794707"/>
    <w:rPr>
      <w:rFonts w:ascii="Arial Black" w:hAnsi="Arial Black"/>
      <w:b/>
      <w:sz w:val="20"/>
    </w:rPr>
  </w:style>
  <w:style w:type="character" w:customStyle="1" w:styleId="berschrift2Zchn">
    <w:name w:val="Überschrift 2 Zchn"/>
    <w:basedOn w:val="Absatz-Standardschriftart"/>
    <w:link w:val="berschrift2"/>
    <w:rsid w:val="007B55BC"/>
    <w:rPr>
      <w:rFonts w:ascii="Calibri" w:eastAsia="Times New Roman" w:hAnsi="Calibri" w:cs="Arial"/>
      <w:b/>
      <w:bCs/>
      <w:iCs/>
      <w:color w:val="333333"/>
      <w:sz w:val="28"/>
      <w:szCs w:val="28"/>
      <w:lang w:eastAsia="de-DE"/>
    </w:rPr>
  </w:style>
  <w:style w:type="paragraph" w:customStyle="1" w:styleId="GraphikFormat">
    <w:name w:val="Graphik Format"/>
    <w:basedOn w:val="Standard"/>
    <w:link w:val="GraphikFormatZchn"/>
    <w:qFormat/>
    <w:rsid w:val="00340025"/>
    <w:pPr>
      <w:widowControl w:val="0"/>
      <w:tabs>
        <w:tab w:val="left" w:pos="482"/>
      </w:tabs>
      <w:spacing w:before="240" w:after="240" w:line="240" w:lineRule="auto"/>
      <w:jc w:val="center"/>
    </w:pPr>
    <w:rPr>
      <w:rFonts w:ascii="Times New Roman" w:eastAsia="Times New Roman" w:hAnsi="Times New Roman" w:cs="Times New Roman"/>
      <w:sz w:val="24"/>
      <w:szCs w:val="20"/>
    </w:rPr>
  </w:style>
  <w:style w:type="character" w:customStyle="1" w:styleId="GraphikFormatZchn">
    <w:name w:val="Graphik Format Zchn"/>
    <w:basedOn w:val="Absatz-Standardschriftart"/>
    <w:link w:val="GraphikFormat"/>
    <w:rsid w:val="00340025"/>
    <w:rPr>
      <w:rFonts w:ascii="Times New Roman" w:eastAsia="Times New Roman" w:hAnsi="Times New Roman" w:cs="Times New Roman"/>
      <w:sz w:val="24"/>
      <w:szCs w:val="20"/>
    </w:rPr>
  </w:style>
  <w:style w:type="paragraph" w:customStyle="1" w:styleId="Buttons">
    <w:name w:val="Buttons"/>
    <w:basedOn w:val="Standard-BlockCharCharChar"/>
    <w:link w:val="ButtonsZchn"/>
    <w:qFormat/>
    <w:rsid w:val="00340025"/>
    <w:rPr>
      <w:b/>
      <w:bdr w:val="single" w:sz="4" w:space="0" w:color="auto"/>
    </w:rPr>
  </w:style>
  <w:style w:type="paragraph" w:customStyle="1" w:styleId="Refs">
    <w:name w:val="Refs"/>
    <w:basedOn w:val="Standard-BlockCharCharChar"/>
    <w:link w:val="RefsZchn"/>
    <w:qFormat/>
    <w:rsid w:val="00340025"/>
    <w:rPr>
      <w:b/>
    </w:rPr>
  </w:style>
  <w:style w:type="character" w:customStyle="1" w:styleId="ButtonsZchn">
    <w:name w:val="Buttons Zchn"/>
    <w:basedOn w:val="Standard-BlockCharCharCharChar"/>
    <w:link w:val="Buttons"/>
    <w:rsid w:val="00340025"/>
    <w:rPr>
      <w:rFonts w:ascii="Times New Roman" w:eastAsia="Times New Roman" w:hAnsi="Times New Roman" w:cs="Times New Roman"/>
      <w:b/>
      <w:noProof/>
      <w:sz w:val="24"/>
      <w:szCs w:val="24"/>
      <w:bdr w:val="single" w:sz="4" w:space="0" w:color="auto"/>
      <w:lang w:val="en-US" w:eastAsia="hi-IN" w:bidi="hi-IN"/>
    </w:rPr>
  </w:style>
  <w:style w:type="character" w:customStyle="1" w:styleId="RefsZchn">
    <w:name w:val="Refs Zchn"/>
    <w:basedOn w:val="Standard-BlockCharCharCharChar"/>
    <w:link w:val="Refs"/>
    <w:rsid w:val="00340025"/>
    <w:rPr>
      <w:rFonts w:ascii="Times New Roman" w:eastAsia="Times New Roman" w:hAnsi="Times New Roman" w:cs="Times New Roman"/>
      <w:b/>
      <w:noProof/>
      <w:sz w:val="24"/>
      <w:szCs w:val="24"/>
      <w:lang w:val="en-US" w:eastAsia="hi-IN" w:bidi="hi-IN"/>
    </w:rPr>
  </w:style>
  <w:style w:type="paragraph" w:styleId="Funotentext">
    <w:name w:val="footnote text"/>
    <w:basedOn w:val="Standard"/>
    <w:link w:val="FunotentextZchn"/>
    <w:uiPriority w:val="99"/>
    <w:semiHidden/>
    <w:unhideWhenUsed/>
    <w:rsid w:val="00FF4F4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F4F4F"/>
    <w:rPr>
      <w:sz w:val="20"/>
      <w:szCs w:val="20"/>
    </w:rPr>
  </w:style>
  <w:style w:type="character" w:styleId="Funotenzeichen">
    <w:name w:val="footnote reference"/>
    <w:basedOn w:val="Absatz-Standardschriftart"/>
    <w:uiPriority w:val="99"/>
    <w:semiHidden/>
    <w:unhideWhenUsed/>
    <w:rsid w:val="00FF4F4F"/>
    <w:rPr>
      <w:vertAlign w:val="superscript"/>
    </w:rPr>
  </w:style>
  <w:style w:type="character" w:customStyle="1" w:styleId="Dokumentation">
    <w:name w:val="Dokumentation"/>
    <w:basedOn w:val="Absatz-Standardschriftart"/>
    <w:qFormat/>
    <w:rsid w:val="004E06EC"/>
    <w:rPr>
      <w:rFonts w:ascii="Times New Roman" w:hAnsi="Times New Roman"/>
      <w:b/>
      <w:color w:val="008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exmaralda.org/en/utilities/" TargetMode="External"/><Relationship Id="rId21" Type="http://schemas.openxmlformats.org/officeDocument/2006/relationships/hyperlink" Target="http://edius.de/" TargetMode="External"/><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0.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0.png"/><Relationship Id="rId20" Type="http://schemas.openxmlformats.org/officeDocument/2006/relationships/hyperlink" Target="http://www.audacityteam.org/" TargetMode="External"/><Relationship Id="rId29" Type="http://schemas.openxmlformats.org/officeDocument/2006/relationships/hyperlink" Target="mailto:exmaralda-support@uni-hamburg.d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xmedia-recode.de/"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0.png"/><Relationship Id="rId23" Type="http://schemas.openxmlformats.org/officeDocument/2006/relationships/hyperlink" Target="http://www.magix.com/de/video-deluxe/" TargetMode="External"/><Relationship Id="rId28" Type="http://schemas.openxmlformats.org/officeDocument/2006/relationships/hyperlink" Target="http://www.cccp-project.net/"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sorensonmedia.com/squeeze/squeeze-desktop/" TargetMode="External"/><Relationship Id="rId27" Type="http://schemas.openxmlformats.org/officeDocument/2006/relationships/hyperlink" Target="http://www.exmaralda.org/files/MEDIA-TEST-BATTERY.zip"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endnotes" Target="endnotes.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free-codecs.com/download/ffdshow.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B7325-3270-450B-8A0D-F230797BD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2152</Words>
  <Characters>13560</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Schmidt</dc:creator>
  <cp:lastModifiedBy>Thomas Schmidt</cp:lastModifiedBy>
  <cp:revision>2</cp:revision>
  <cp:lastPrinted>2017-02-08T17:01:00Z</cp:lastPrinted>
  <dcterms:created xsi:type="dcterms:W3CDTF">2021-12-16T07:19:00Z</dcterms:created>
  <dcterms:modified xsi:type="dcterms:W3CDTF">2021-12-16T07:19:00Z</dcterms:modified>
</cp:coreProperties>
</file>