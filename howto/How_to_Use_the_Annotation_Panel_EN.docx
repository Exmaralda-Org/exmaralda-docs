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D57585" w:rsidRPr="00F353D1" w:rsidTr="00D57585">
        <w:trPr>
          <w:jc w:val="center"/>
        </w:trPr>
        <w:tc>
          <w:tcPr>
            <w:tcW w:w="3070" w:type="dxa"/>
            <w:shd w:val="clear" w:color="auto" w:fill="auto"/>
          </w:tcPr>
          <w:p w:rsidR="00D57585" w:rsidRPr="00F353D1" w:rsidRDefault="00D57585" w:rsidP="00137F49">
            <w:pPr>
              <w:jc w:val="center"/>
            </w:pPr>
          </w:p>
        </w:tc>
        <w:tc>
          <w:tcPr>
            <w:tcW w:w="3071" w:type="dxa"/>
            <w:shd w:val="clear" w:color="auto" w:fill="auto"/>
          </w:tcPr>
          <w:p w:rsidR="00D57585" w:rsidRPr="00F353D1" w:rsidRDefault="00D57585" w:rsidP="00137F49">
            <w:pPr>
              <w:jc w:val="center"/>
            </w:pPr>
          </w:p>
        </w:tc>
        <w:tc>
          <w:tcPr>
            <w:tcW w:w="3071" w:type="dxa"/>
            <w:shd w:val="clear" w:color="auto" w:fill="auto"/>
          </w:tcPr>
          <w:p w:rsidR="00D57585" w:rsidRPr="00F353D1" w:rsidRDefault="00D57585" w:rsidP="00137F49">
            <w:pPr>
              <w:jc w:val="center"/>
            </w:pPr>
          </w:p>
        </w:tc>
      </w:tr>
      <w:tr w:rsidR="00D57585" w:rsidRPr="00F353D1" w:rsidTr="00D57585">
        <w:trPr>
          <w:jc w:val="center"/>
        </w:trPr>
        <w:tc>
          <w:tcPr>
            <w:tcW w:w="3070" w:type="dxa"/>
            <w:shd w:val="clear" w:color="auto" w:fill="auto"/>
          </w:tcPr>
          <w:p w:rsidR="00D57585" w:rsidRPr="00F353D1" w:rsidRDefault="004551EC" w:rsidP="00137F4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artitureditor2" style="width:90pt;height:90pt;visibility:visible;mso-wrap-style:square">
                  <v:imagedata r:id="rId9" o:title="partitureditor2"/>
                </v:shape>
              </w:pict>
            </w:r>
          </w:p>
        </w:tc>
        <w:tc>
          <w:tcPr>
            <w:tcW w:w="3071" w:type="dxa"/>
            <w:shd w:val="clear" w:color="auto" w:fill="auto"/>
          </w:tcPr>
          <w:p w:rsidR="00D57585" w:rsidRPr="00F353D1" w:rsidRDefault="004551EC" w:rsidP="00137F49">
            <w:pPr>
              <w:jc w:val="center"/>
            </w:pPr>
            <w:r>
              <w:rPr>
                <w:noProof/>
              </w:rPr>
              <w:pict>
                <v:shape id="_x0000_i1026" type="#_x0000_t75" alt="coma2" style="width:87.75pt;height:87.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">
                  <v:imagedata r:id="rId10" o:title="" croptop="-1872f" cropbottom="-937f" cropleft="-724f" cropright="-533f"/>
                </v:shape>
              </w:pict>
            </w:r>
          </w:p>
        </w:tc>
        <w:tc>
          <w:tcPr>
            <w:tcW w:w="3071" w:type="dxa"/>
            <w:shd w:val="clear" w:color="auto" w:fill="auto"/>
          </w:tcPr>
          <w:p w:rsidR="00D57585" w:rsidRPr="00F353D1" w:rsidRDefault="004551EC" w:rsidP="00137F49">
            <w:pPr>
              <w:jc w:val="center"/>
            </w:pPr>
            <w:r>
              <w:rPr>
                <w:noProof/>
              </w:rPr>
              <w:pict>
                <v:shape id="_x0000_i1027" type="#_x0000_t75" alt="exakt" style="width:87.75pt;height:87.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">
                  <v:imagedata r:id="rId11" o:title="" croptop="-716f"/>
                </v:shape>
              </w:pict>
            </w:r>
          </w:p>
        </w:tc>
      </w:tr>
      <w:tr w:rsidR="00D57585" w:rsidRPr="00F353D1" w:rsidTr="00D57585">
        <w:trPr>
          <w:jc w:val="center"/>
        </w:trPr>
        <w:tc>
          <w:tcPr>
            <w:tcW w:w="3070" w:type="dxa"/>
            <w:shd w:val="clear" w:color="auto" w:fill="auto"/>
          </w:tcPr>
          <w:p w:rsidR="00D57585" w:rsidRPr="00F353D1" w:rsidRDefault="00D57585" w:rsidP="00137F49">
            <w:pPr>
              <w:jc w:val="center"/>
            </w:pPr>
          </w:p>
        </w:tc>
        <w:tc>
          <w:tcPr>
            <w:tcW w:w="3071" w:type="dxa"/>
            <w:shd w:val="clear" w:color="auto" w:fill="auto"/>
          </w:tcPr>
          <w:p w:rsidR="00D57585" w:rsidRPr="00F353D1" w:rsidRDefault="00D57585" w:rsidP="00137F49">
            <w:pPr>
              <w:jc w:val="center"/>
            </w:pPr>
          </w:p>
        </w:tc>
        <w:tc>
          <w:tcPr>
            <w:tcW w:w="3071" w:type="dxa"/>
            <w:shd w:val="clear" w:color="auto" w:fill="auto"/>
          </w:tcPr>
          <w:p w:rsidR="00D57585" w:rsidRPr="00F353D1" w:rsidRDefault="00D57585" w:rsidP="00137F49">
            <w:pPr>
              <w:jc w:val="center"/>
            </w:pPr>
          </w:p>
        </w:tc>
      </w:tr>
      <w:tr w:rsidR="00D57585" w:rsidRPr="004551EC" w:rsidTr="00D57585">
        <w:trPr>
          <w:jc w:val="center"/>
        </w:trPr>
        <w:tc>
          <w:tcPr>
            <w:tcW w:w="9212" w:type="dxa"/>
            <w:gridSpan w:val="3"/>
            <w:shd w:val="clear" w:color="auto" w:fill="auto"/>
          </w:tcPr>
          <w:p w:rsidR="00D57585" w:rsidRPr="00040CB8" w:rsidRDefault="00D57585" w:rsidP="00137F49">
            <w:pPr>
              <w:jc w:val="center"/>
              <w:rPr>
                <w:rFonts w:ascii="Calibri" w:hAnsi="Calibri"/>
                <w:b/>
                <w:sz w:val="36"/>
                <w:szCs w:val="36"/>
                <w:lang w:val="en-US"/>
              </w:rPr>
            </w:pPr>
            <w:r w:rsidRPr="00D57585">
              <w:rPr>
                <w:rFonts w:ascii="Calibri" w:hAnsi="Calibri"/>
                <w:b/>
                <w:sz w:val="36"/>
                <w:szCs w:val="36"/>
                <w:lang w:val="en-US"/>
              </w:rPr>
              <w:t>How to use and configure the annotation panel</w:t>
            </w:r>
          </w:p>
        </w:tc>
      </w:tr>
      <w:tr w:rsidR="00D57585" w:rsidRPr="004551EC" w:rsidTr="00D57585">
        <w:trPr>
          <w:jc w:val="center"/>
        </w:trPr>
        <w:tc>
          <w:tcPr>
            <w:tcW w:w="9212" w:type="dxa"/>
            <w:gridSpan w:val="3"/>
            <w:shd w:val="clear" w:color="auto" w:fill="auto"/>
          </w:tcPr>
          <w:p w:rsidR="00D57585" w:rsidRPr="00040CB8" w:rsidRDefault="00D57585" w:rsidP="00137F49">
            <w:pPr>
              <w:jc w:val="both"/>
              <w:rPr>
                <w:rFonts w:ascii="Calibri" w:hAnsi="Calibri"/>
                <w:b/>
                <w:sz w:val="36"/>
                <w:szCs w:val="36"/>
                <w:lang w:val="en-US"/>
              </w:rPr>
            </w:pPr>
          </w:p>
        </w:tc>
      </w:tr>
    </w:tbl>
    <w:p w:rsidR="00C912CE" w:rsidRPr="00D57585" w:rsidRDefault="00C912CE" w:rsidP="00C912CE">
      <w:pPr>
        <w:rPr>
          <w:lang w:val="en-US"/>
        </w:rPr>
      </w:pPr>
    </w:p>
    <w:p w:rsidR="00C912CE" w:rsidRDefault="00C912CE" w:rsidP="003F0C4D">
      <w:pPr>
        <w:jc w:val="both"/>
        <w:rPr>
          <w:lang w:val="en-GB"/>
        </w:rPr>
      </w:pPr>
      <w:r w:rsidRPr="004B0FF8">
        <w:rPr>
          <w:lang w:val="en-GB"/>
        </w:rPr>
        <w:t xml:space="preserve">This document explains </w:t>
      </w:r>
      <w:r>
        <w:rPr>
          <w:lang w:val="en-GB"/>
        </w:rPr>
        <w:t xml:space="preserve">how to use and configure the annotation panel of the </w:t>
      </w:r>
      <w:proofErr w:type="spellStart"/>
      <w:r>
        <w:rPr>
          <w:lang w:val="en-GB"/>
        </w:rPr>
        <w:t>EXMARaLDA</w:t>
      </w:r>
      <w:proofErr w:type="spellEnd"/>
      <w:r>
        <w:rPr>
          <w:lang w:val="en-GB"/>
        </w:rPr>
        <w:t xml:space="preserve"> </w:t>
      </w:r>
      <w:proofErr w:type="spellStart"/>
      <w:r>
        <w:rPr>
          <w:lang w:val="en-GB"/>
        </w:rPr>
        <w:t>Partitur</w:t>
      </w:r>
      <w:proofErr w:type="spellEnd"/>
      <w:r>
        <w:rPr>
          <w:lang w:val="en-GB"/>
        </w:rPr>
        <w:t>-Editor. Before you start reading this document, you should read</w:t>
      </w:r>
    </w:p>
    <w:p w:rsidR="00C912CE" w:rsidRDefault="00C912CE" w:rsidP="003F0C4D">
      <w:pPr>
        <w:jc w:val="both"/>
        <w:rPr>
          <w:lang w:val="en-GB"/>
        </w:rPr>
      </w:pPr>
    </w:p>
    <w:p w:rsidR="00C912CE" w:rsidRDefault="00C912CE" w:rsidP="003F0C4D">
      <w:pPr>
        <w:numPr>
          <w:ilvl w:val="0"/>
          <w:numId w:val="1"/>
        </w:numPr>
        <w:jc w:val="both"/>
        <w:rPr>
          <w:lang w:val="en-GB"/>
        </w:rPr>
      </w:pPr>
      <w:r>
        <w:rPr>
          <w:lang w:val="en-GB"/>
        </w:rPr>
        <w:t>Understanding the basics of EXMARaLDA</w:t>
      </w:r>
    </w:p>
    <w:p w:rsidR="00754D7C" w:rsidRPr="00754D7C" w:rsidRDefault="00754D7C" w:rsidP="003F0C4D">
      <w:pPr>
        <w:jc w:val="both"/>
        <w:rPr>
          <w:lang w:val="en-GB"/>
        </w:rPr>
      </w:pPr>
    </w:p>
    <w:p w:rsidR="00754D7C" w:rsidRDefault="00754D7C" w:rsidP="003F0C4D">
      <w:pPr>
        <w:jc w:val="both"/>
        <w:rPr>
          <w:lang w:val="en-GB"/>
        </w:rPr>
      </w:pPr>
      <w:r>
        <w:rPr>
          <w:lang w:val="en-GB"/>
        </w:rPr>
        <w:t>The annotation panel is meant to support you in a consistent application of a</w:t>
      </w:r>
      <w:r w:rsidRPr="00BF0A20">
        <w:rPr>
          <w:i/>
          <w:lang w:val="en-GB"/>
        </w:rPr>
        <w:t xml:space="preserve"> </w:t>
      </w:r>
      <w:proofErr w:type="spellStart"/>
      <w:r w:rsidRPr="00BF0A20">
        <w:rPr>
          <w:i/>
          <w:lang w:val="en-GB"/>
        </w:rPr>
        <w:t>tagset</w:t>
      </w:r>
      <w:proofErr w:type="spellEnd"/>
      <w:r>
        <w:rPr>
          <w:lang w:val="en-GB"/>
        </w:rPr>
        <w:t xml:space="preserve">, i.e. a closed list of categories. In order to use the annotation panel, you need a file with an </w:t>
      </w:r>
      <w:r w:rsidRPr="000E38E7">
        <w:rPr>
          <w:i/>
          <w:lang w:val="en-GB"/>
        </w:rPr>
        <w:t>annotation specification</w:t>
      </w:r>
      <w:r>
        <w:rPr>
          <w:lang w:val="en-GB"/>
        </w:rPr>
        <w:t>. An annotation specification looks as follows:</w:t>
      </w:r>
    </w:p>
    <w:p w:rsidR="00754D7C" w:rsidRDefault="00754D7C">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912CE" w:rsidRPr="000E38E7" w:rsidTr="00DE62B8">
        <w:tc>
          <w:tcPr>
            <w:tcW w:w="9212" w:type="dxa"/>
            <w:shd w:val="clear" w:color="auto" w:fill="auto"/>
          </w:tcPr>
          <w:p w:rsidR="00C912CE" w:rsidRPr="00DE62B8" w:rsidRDefault="000E38E7">
            <w:pPr>
              <w:rPr>
                <w:lang w:val="en-GB"/>
              </w:rPr>
            </w:pPr>
            <w:bookmarkStart w:id="0" w:name="_GoBack"/>
            <w:ins w:id="1" w:author="Karolina Kaminska" w:date="2014-05-08T14:54:00Z">
              <w:r>
                <w:rPr>
                  <w:noProof/>
                </w:rPr>
                <w:pict>
                  <v:oval id="_x0000_s1031" style="position:absolute;margin-left:195.4pt;margin-top:140.35pt;width:63pt;height:32.25pt;z-index:251658240" filled="f" strokecolor="red" strokeweight="2.25pt"/>
                </w:pict>
              </w:r>
            </w:ins>
            <w:bookmarkEnd w:id="0"/>
            <w:r w:rsidR="00C912CE" w:rsidRPr="00DE62B8">
              <w:rPr>
                <w:color w:val="000096"/>
                <w:lang w:val="en-GB"/>
              </w:rPr>
              <w:t>&lt;annotation-specification&gt;</w:t>
            </w:r>
            <w:r w:rsidR="00C912CE" w:rsidRPr="00DE62B8">
              <w:rPr>
                <w:color w:val="000000"/>
                <w:lang w:val="en-GB"/>
              </w:rPr>
              <w:br/>
            </w:r>
            <w:r w:rsidR="00C912CE" w:rsidRPr="00DE62B8">
              <w:rPr>
                <w:color w:val="000096"/>
                <w:lang w:val="en-GB"/>
              </w:rPr>
              <w:t>&lt;annotation-set</w:t>
            </w:r>
            <w:r w:rsidR="00C912CE" w:rsidRPr="00DE62B8">
              <w:rPr>
                <w:color w:val="F5844C"/>
                <w:lang w:val="en-GB"/>
              </w:rPr>
              <w:t xml:space="preserve"> </w:t>
            </w:r>
            <w:proofErr w:type="spellStart"/>
            <w:r w:rsidR="00C912CE" w:rsidRPr="00DE62B8">
              <w:rPr>
                <w:color w:val="F5844C"/>
                <w:lang w:val="en-GB"/>
              </w:rPr>
              <w:t>exmaralda</w:t>
            </w:r>
            <w:proofErr w:type="spellEnd"/>
            <w:r w:rsidR="00C912CE" w:rsidRPr="00DE62B8">
              <w:rPr>
                <w:color w:val="F5844C"/>
                <w:lang w:val="en-GB"/>
              </w:rPr>
              <w:t>-tier-category</w:t>
            </w:r>
            <w:r w:rsidR="00C912CE" w:rsidRPr="00DE62B8">
              <w:rPr>
                <w:color w:val="FF8040"/>
                <w:lang w:val="en-GB"/>
              </w:rPr>
              <w:t>=</w:t>
            </w:r>
            <w:r w:rsidR="00C912CE" w:rsidRPr="00DE62B8">
              <w:rPr>
                <w:color w:val="993300"/>
                <w:lang w:val="en-GB"/>
              </w:rPr>
              <w:t>"</w:t>
            </w:r>
            <w:proofErr w:type="spellStart"/>
            <w:r w:rsidR="00C912CE" w:rsidRPr="00DE62B8">
              <w:rPr>
                <w:color w:val="993300"/>
                <w:lang w:val="en-GB"/>
              </w:rPr>
              <w:t>ADVpos</w:t>
            </w:r>
            <w:proofErr w:type="spellEnd"/>
            <w:r w:rsidR="00C912CE" w:rsidRPr="00DE62B8">
              <w:rPr>
                <w:color w:val="993300"/>
                <w:lang w:val="en-GB"/>
              </w:rPr>
              <w:t>"</w:t>
            </w:r>
            <w:r w:rsidR="00C912CE" w:rsidRPr="00DE62B8">
              <w:rPr>
                <w:color w:val="000096"/>
                <w:lang w:val="en-GB"/>
              </w:rPr>
              <w:t>&gt;</w:t>
            </w:r>
            <w:r w:rsidR="00C912CE" w:rsidRPr="00DE62B8">
              <w:rPr>
                <w:color w:val="000000"/>
                <w:lang w:val="en-GB"/>
              </w:rPr>
              <w:br/>
            </w:r>
            <w:r w:rsidR="00C912CE" w:rsidRPr="00DE62B8">
              <w:rPr>
                <w:color w:val="000096"/>
                <w:lang w:val="en-GB"/>
              </w:rPr>
              <w:t>&lt;category</w:t>
            </w:r>
            <w:r w:rsidR="00C912CE" w:rsidRPr="00DE62B8">
              <w:rPr>
                <w:color w:val="F5844C"/>
                <w:lang w:val="en-GB"/>
              </w:rPr>
              <w:t xml:space="preserve"> name </w:t>
            </w:r>
            <w:r w:rsidR="00C912CE" w:rsidRPr="00DE62B8">
              <w:rPr>
                <w:color w:val="FF8040"/>
                <w:lang w:val="en-GB"/>
              </w:rPr>
              <w:t>=</w:t>
            </w:r>
            <w:r w:rsidR="00C912CE" w:rsidRPr="00DE62B8">
              <w:rPr>
                <w:color w:val="993300"/>
                <w:lang w:val="en-GB"/>
              </w:rPr>
              <w:t>"Adverb"</w:t>
            </w:r>
            <w:r w:rsidR="00C912CE" w:rsidRPr="00DE62B8">
              <w:rPr>
                <w:color w:val="000096"/>
                <w:lang w:val="en-GB"/>
              </w:rPr>
              <w:t>&gt;</w:t>
            </w:r>
            <w:r w:rsidR="00C912CE" w:rsidRPr="00DE62B8">
              <w:rPr>
                <w:color w:val="000000"/>
                <w:lang w:val="en-GB"/>
              </w:rPr>
              <w:br/>
            </w:r>
            <w:r w:rsidR="00C912CE" w:rsidRPr="00DE62B8">
              <w:rPr>
                <w:color w:val="000096"/>
                <w:lang w:val="en-GB"/>
              </w:rPr>
              <w:t>&lt;tag</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"ADV"</w:t>
            </w:r>
            <w:r w:rsidR="00C912CE" w:rsidRPr="00DE62B8">
              <w:rPr>
                <w:color w:val="000096"/>
                <w:lang w:val="en-GB"/>
              </w:rPr>
              <w:t>/&gt;</w:t>
            </w:r>
            <w:r w:rsidR="00C912CE" w:rsidRPr="00DE62B8">
              <w:rPr>
                <w:color w:val="000000"/>
                <w:lang w:val="en-GB"/>
              </w:rPr>
              <w:br/>
            </w:r>
            <w:r w:rsidR="00C912CE" w:rsidRPr="00DE62B8">
              <w:rPr>
                <w:color w:val="000096"/>
                <w:lang w:val="en-GB"/>
              </w:rPr>
              <w:t>&lt;description&gt;</w:t>
            </w:r>
            <w:r w:rsidR="00C912CE" w:rsidRPr="00DE62B8">
              <w:rPr>
                <w:color w:val="000000"/>
                <w:lang w:val="en-GB"/>
              </w:rPr>
              <w:t>An adverb, e.g. "much", "quickly" etc.</w:t>
            </w:r>
            <w:r w:rsidR="00C912CE" w:rsidRPr="00DE62B8">
              <w:rPr>
                <w:color w:val="000096"/>
                <w:lang w:val="en-GB"/>
              </w:rPr>
              <w:t>&lt;/description&gt;</w:t>
            </w:r>
            <w:r w:rsidR="00C912CE" w:rsidRPr="00DE62B8">
              <w:rPr>
                <w:color w:val="000000"/>
                <w:lang w:val="en-GB"/>
              </w:rPr>
              <w:br/>
            </w:r>
            <w:r w:rsidR="00C912CE" w:rsidRPr="00DE62B8">
              <w:rPr>
                <w:color w:val="000096"/>
                <w:lang w:val="en-GB"/>
              </w:rPr>
              <w:t>&lt;/category&gt;</w:t>
            </w:r>
            <w:r w:rsidR="00C912CE" w:rsidRPr="00DE62B8">
              <w:rPr>
                <w:color w:val="000000"/>
                <w:lang w:val="en-GB"/>
              </w:rPr>
              <w:br/>
            </w:r>
            <w:r w:rsidR="00C912CE" w:rsidRPr="00DE62B8">
              <w:rPr>
                <w:color w:val="000096"/>
                <w:lang w:val="en-GB"/>
              </w:rPr>
              <w:t>&lt;category</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w:t>
            </w:r>
            <w:proofErr w:type="spellStart"/>
            <w:r w:rsidR="00C912CE" w:rsidRPr="00DE62B8">
              <w:rPr>
                <w:color w:val="993300"/>
                <w:lang w:val="en-GB"/>
              </w:rPr>
              <w:t>Partikel</w:t>
            </w:r>
            <w:proofErr w:type="spellEnd"/>
            <w:r w:rsidR="00C912CE" w:rsidRPr="00DE62B8">
              <w:rPr>
                <w:color w:val="993300"/>
                <w:lang w:val="en-GB"/>
              </w:rPr>
              <w:t>"</w:t>
            </w:r>
            <w:r w:rsidR="00C912CE" w:rsidRPr="00DE62B8">
              <w:rPr>
                <w:color w:val="000096"/>
                <w:lang w:val="en-GB"/>
              </w:rPr>
              <w:t>&gt;</w:t>
            </w:r>
            <w:r w:rsidR="00C912CE" w:rsidRPr="00DE62B8">
              <w:rPr>
                <w:color w:val="000000"/>
                <w:lang w:val="en-GB"/>
              </w:rPr>
              <w:br/>
            </w:r>
            <w:r w:rsidR="00C912CE" w:rsidRPr="00DE62B8">
              <w:rPr>
                <w:color w:val="000096"/>
                <w:lang w:val="en-GB"/>
              </w:rPr>
              <w:t>&lt;tag</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"PTK"</w:t>
            </w:r>
            <w:r w:rsidR="00DA1A37">
              <w:rPr>
                <w:color w:val="993300"/>
                <w:lang w:val="en-GB"/>
              </w:rPr>
              <w:t xml:space="preserve"> </w:t>
            </w:r>
            <w:r w:rsidR="006C409E" w:rsidRPr="00DE62B8">
              <w:rPr>
                <w:color w:val="F5844C"/>
                <w:lang w:val="en-GB"/>
              </w:rPr>
              <w:t>keyboard-shortcut</w:t>
            </w:r>
            <w:r w:rsidR="006C409E" w:rsidRPr="00DE62B8">
              <w:rPr>
                <w:color w:val="FF8040"/>
                <w:lang w:val="en-GB"/>
              </w:rPr>
              <w:t>=</w:t>
            </w:r>
            <w:r w:rsidR="006C409E" w:rsidRPr="00DE62B8">
              <w:rPr>
                <w:color w:val="993300"/>
                <w:lang w:val="en-GB"/>
              </w:rPr>
              <w:t>"alt 1"</w:t>
            </w:r>
            <w:r w:rsidR="00C912CE" w:rsidRPr="00DE62B8">
              <w:rPr>
                <w:color w:val="000096"/>
                <w:lang w:val="en-GB"/>
              </w:rPr>
              <w:t>/&gt;</w:t>
            </w:r>
            <w:r w:rsidR="00C912CE" w:rsidRPr="00DE62B8">
              <w:rPr>
                <w:color w:val="000000"/>
                <w:lang w:val="en-GB"/>
              </w:rPr>
              <w:br/>
            </w:r>
            <w:r w:rsidR="00C912CE" w:rsidRPr="00DE62B8">
              <w:rPr>
                <w:color w:val="000096"/>
                <w:lang w:val="en-GB"/>
              </w:rPr>
              <w:t>&lt;description&gt;</w:t>
            </w:r>
            <w:r w:rsidR="00C912CE" w:rsidRPr="00DE62B8">
              <w:rPr>
                <w:color w:val="000000"/>
                <w:lang w:val="en-GB"/>
              </w:rPr>
              <w:t>A particle, e.g. "well"</w:t>
            </w:r>
            <w:r w:rsidR="00C912CE" w:rsidRPr="00DE62B8">
              <w:rPr>
                <w:color w:val="000096"/>
                <w:lang w:val="en-GB"/>
              </w:rPr>
              <w:t>&lt;/description&gt;</w:t>
            </w:r>
            <w:r w:rsidR="00C912CE" w:rsidRPr="00DE62B8">
              <w:rPr>
                <w:color w:val="000000"/>
                <w:lang w:val="en-GB"/>
              </w:rPr>
              <w:br/>
            </w:r>
            <w:r w:rsidR="00C912CE" w:rsidRPr="00DE62B8">
              <w:rPr>
                <w:color w:val="000096"/>
                <w:lang w:val="en-GB"/>
              </w:rPr>
              <w:t>&lt;/category&gt;</w:t>
            </w:r>
            <w:r w:rsidR="00C912CE" w:rsidRPr="00DE62B8">
              <w:rPr>
                <w:color w:val="000000"/>
                <w:lang w:val="en-GB"/>
              </w:rPr>
              <w:br/>
            </w:r>
            <w:r w:rsidR="00C912CE" w:rsidRPr="00DE62B8">
              <w:rPr>
                <w:color w:val="000096"/>
                <w:lang w:val="en-GB"/>
              </w:rPr>
              <w:t>&lt;/annotation-set&gt;</w:t>
            </w:r>
            <w:r w:rsidR="00C912CE" w:rsidRPr="00DE62B8">
              <w:rPr>
                <w:color w:val="000000"/>
                <w:lang w:val="en-GB"/>
              </w:rPr>
              <w:br/>
            </w:r>
            <w:r w:rsidR="00C912CE" w:rsidRPr="00DE62B8">
              <w:rPr>
                <w:color w:val="000096"/>
                <w:lang w:val="en-GB"/>
              </w:rPr>
              <w:t>&lt;annotation-set</w:t>
            </w:r>
            <w:r w:rsidR="00C912CE" w:rsidRPr="00DE62B8">
              <w:rPr>
                <w:color w:val="F5844C"/>
                <w:lang w:val="en-GB"/>
              </w:rPr>
              <w:t xml:space="preserve"> </w:t>
            </w:r>
            <w:proofErr w:type="spellStart"/>
            <w:r w:rsidR="00C912CE" w:rsidRPr="00DE62B8">
              <w:rPr>
                <w:color w:val="F5844C"/>
                <w:lang w:val="en-GB"/>
              </w:rPr>
              <w:t>exmaralda</w:t>
            </w:r>
            <w:proofErr w:type="spellEnd"/>
            <w:r w:rsidR="00C912CE" w:rsidRPr="00DE62B8">
              <w:rPr>
                <w:color w:val="F5844C"/>
                <w:lang w:val="en-GB"/>
              </w:rPr>
              <w:t>-tier-category</w:t>
            </w:r>
            <w:r w:rsidR="00C912CE" w:rsidRPr="00DE62B8">
              <w:rPr>
                <w:color w:val="FF8040"/>
                <w:lang w:val="en-GB"/>
              </w:rPr>
              <w:t>=</w:t>
            </w:r>
            <w:r w:rsidR="00C912CE" w:rsidRPr="00DE62B8">
              <w:rPr>
                <w:color w:val="993300"/>
                <w:lang w:val="en-GB"/>
              </w:rPr>
              <w:t>"</w:t>
            </w:r>
            <w:proofErr w:type="spellStart"/>
            <w:r w:rsidR="00C912CE" w:rsidRPr="00DE62B8">
              <w:rPr>
                <w:color w:val="993300"/>
                <w:lang w:val="en-GB"/>
              </w:rPr>
              <w:t>ADVsynt</w:t>
            </w:r>
            <w:proofErr w:type="spellEnd"/>
            <w:r w:rsidR="00C912CE" w:rsidRPr="00DE62B8">
              <w:rPr>
                <w:color w:val="993300"/>
                <w:lang w:val="en-GB"/>
              </w:rPr>
              <w:t>"</w:t>
            </w:r>
            <w:r w:rsidR="00C912CE" w:rsidRPr="00DE62B8">
              <w:rPr>
                <w:color w:val="F5844C"/>
                <w:lang w:val="en-GB"/>
              </w:rPr>
              <w:t xml:space="preserve"> depends-on</w:t>
            </w:r>
            <w:r w:rsidR="00C912CE" w:rsidRPr="00DE62B8">
              <w:rPr>
                <w:color w:val="FF8040"/>
                <w:lang w:val="en-GB"/>
              </w:rPr>
              <w:t>=</w:t>
            </w:r>
            <w:r w:rsidR="00C912CE" w:rsidRPr="00DE62B8">
              <w:rPr>
                <w:color w:val="993300"/>
                <w:lang w:val="en-GB"/>
              </w:rPr>
              <w:t>"</w:t>
            </w:r>
            <w:proofErr w:type="spellStart"/>
            <w:r w:rsidR="00C912CE" w:rsidRPr="00DE62B8">
              <w:rPr>
                <w:color w:val="993300"/>
                <w:lang w:val="en-GB"/>
              </w:rPr>
              <w:t>ADVpos</w:t>
            </w:r>
            <w:proofErr w:type="spellEnd"/>
            <w:r w:rsidR="00C912CE" w:rsidRPr="00DE62B8">
              <w:rPr>
                <w:color w:val="993300"/>
                <w:lang w:val="en-GB"/>
              </w:rPr>
              <w:t>"</w:t>
            </w:r>
            <w:r w:rsidR="00C912CE" w:rsidRPr="00DE62B8">
              <w:rPr>
                <w:color w:val="000096"/>
                <w:lang w:val="en-GB"/>
              </w:rPr>
              <w:t>&gt;</w:t>
            </w:r>
            <w:r w:rsidR="00C912CE" w:rsidRPr="00DE62B8">
              <w:rPr>
                <w:color w:val="000000"/>
                <w:lang w:val="en-GB"/>
              </w:rPr>
              <w:br/>
            </w:r>
            <w:r w:rsidR="00C912CE" w:rsidRPr="00DE62B8">
              <w:rPr>
                <w:color w:val="000096"/>
                <w:lang w:val="en-GB"/>
              </w:rPr>
              <w:t>&lt;category</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"Adverb"</w:t>
            </w:r>
            <w:r w:rsidR="00C912CE" w:rsidRPr="00DE62B8">
              <w:rPr>
                <w:color w:val="F5844C"/>
                <w:lang w:val="en-GB"/>
              </w:rPr>
              <w:t xml:space="preserve"> depends-on</w:t>
            </w:r>
            <w:r w:rsidR="00C912CE" w:rsidRPr="00DE62B8">
              <w:rPr>
                <w:color w:val="FF8040"/>
                <w:lang w:val="en-GB"/>
              </w:rPr>
              <w:t>=</w:t>
            </w:r>
            <w:r w:rsidR="00C912CE" w:rsidRPr="00DE62B8">
              <w:rPr>
                <w:color w:val="993300"/>
                <w:lang w:val="en-GB"/>
              </w:rPr>
              <w:t>"ADV"</w:t>
            </w:r>
            <w:r w:rsidR="00C912CE" w:rsidRPr="00DE62B8">
              <w:rPr>
                <w:color w:val="000096"/>
                <w:lang w:val="en-GB"/>
              </w:rPr>
              <w:t>&gt;</w:t>
            </w:r>
            <w:r w:rsidR="00C912CE" w:rsidRPr="00DE62B8">
              <w:rPr>
                <w:color w:val="000000"/>
                <w:lang w:val="en-GB"/>
              </w:rPr>
              <w:br/>
            </w:r>
            <w:r w:rsidR="00C912CE" w:rsidRPr="00DE62B8">
              <w:rPr>
                <w:color w:val="000096"/>
                <w:lang w:val="en-GB"/>
              </w:rPr>
              <w:t>&lt;category</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 xml:space="preserve">"Adverb </w:t>
            </w:r>
            <w:proofErr w:type="spellStart"/>
            <w:r w:rsidR="00C912CE" w:rsidRPr="00DE62B8">
              <w:rPr>
                <w:color w:val="993300"/>
                <w:lang w:val="en-GB"/>
              </w:rPr>
              <w:t>Typ</w:t>
            </w:r>
            <w:proofErr w:type="spellEnd"/>
            <w:r w:rsidR="00C912CE" w:rsidRPr="00DE62B8">
              <w:rPr>
                <w:color w:val="993300"/>
                <w:lang w:val="en-GB"/>
              </w:rPr>
              <w:t xml:space="preserve"> 1"</w:t>
            </w:r>
            <w:r w:rsidR="00C912CE" w:rsidRPr="00DE62B8">
              <w:rPr>
                <w:color w:val="000096"/>
                <w:lang w:val="en-GB"/>
              </w:rPr>
              <w:t>&gt;</w:t>
            </w:r>
            <w:r w:rsidR="00C912CE" w:rsidRPr="00DE62B8">
              <w:rPr>
                <w:color w:val="000000"/>
                <w:lang w:val="en-GB"/>
              </w:rPr>
              <w:br/>
            </w:r>
            <w:r w:rsidR="00C912CE" w:rsidRPr="00DE62B8">
              <w:rPr>
                <w:color w:val="000096"/>
                <w:lang w:val="en-GB"/>
              </w:rPr>
              <w:t>&lt;tag</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"ADVVP"</w:t>
            </w:r>
            <w:r w:rsidR="00C912CE" w:rsidRPr="00DE62B8">
              <w:rPr>
                <w:color w:val="000096"/>
                <w:lang w:val="en-GB"/>
              </w:rPr>
              <w:t>/&gt;</w:t>
            </w:r>
            <w:r w:rsidR="00C912CE" w:rsidRPr="00DE62B8">
              <w:rPr>
                <w:color w:val="000000"/>
                <w:lang w:val="en-GB"/>
              </w:rPr>
              <w:br/>
            </w:r>
            <w:r w:rsidR="00C912CE" w:rsidRPr="00DE62B8">
              <w:rPr>
                <w:color w:val="000096"/>
                <w:lang w:val="en-GB"/>
              </w:rPr>
              <w:t>&lt;/category&gt;</w:t>
            </w:r>
            <w:r w:rsidR="00C912CE" w:rsidRPr="00DE62B8">
              <w:rPr>
                <w:color w:val="000000"/>
                <w:lang w:val="en-GB"/>
              </w:rPr>
              <w:br/>
            </w:r>
            <w:r w:rsidR="00C912CE" w:rsidRPr="00DE62B8">
              <w:rPr>
                <w:color w:val="000096"/>
                <w:lang w:val="en-GB"/>
              </w:rPr>
              <w:t>&lt;category</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 xml:space="preserve">"Adverb </w:t>
            </w:r>
            <w:proofErr w:type="spellStart"/>
            <w:r w:rsidR="00C912CE" w:rsidRPr="00DE62B8">
              <w:rPr>
                <w:color w:val="993300"/>
                <w:lang w:val="en-GB"/>
              </w:rPr>
              <w:t>Typ</w:t>
            </w:r>
            <w:proofErr w:type="spellEnd"/>
            <w:r w:rsidR="00C912CE" w:rsidRPr="00DE62B8">
              <w:rPr>
                <w:color w:val="993300"/>
                <w:lang w:val="en-GB"/>
              </w:rPr>
              <w:t xml:space="preserve"> 2"</w:t>
            </w:r>
            <w:r w:rsidR="00C912CE" w:rsidRPr="00DE62B8">
              <w:rPr>
                <w:color w:val="000096"/>
                <w:lang w:val="en-GB"/>
              </w:rPr>
              <w:t>&gt;</w:t>
            </w:r>
            <w:r w:rsidR="00C912CE" w:rsidRPr="00DE62B8">
              <w:rPr>
                <w:color w:val="000000"/>
                <w:lang w:val="en-GB"/>
              </w:rPr>
              <w:br/>
            </w:r>
            <w:r w:rsidR="00C912CE" w:rsidRPr="00DE62B8">
              <w:rPr>
                <w:color w:val="000096"/>
                <w:lang w:val="en-GB"/>
              </w:rPr>
              <w:t>&lt;tag</w:t>
            </w:r>
            <w:r w:rsidR="00C912CE" w:rsidRPr="00DE62B8">
              <w:rPr>
                <w:color w:val="F5844C"/>
                <w:lang w:val="en-GB"/>
              </w:rPr>
              <w:t xml:space="preserve"> name</w:t>
            </w:r>
            <w:r w:rsidR="00C912CE" w:rsidRPr="00DE62B8">
              <w:rPr>
                <w:color w:val="FF8040"/>
                <w:lang w:val="en-GB"/>
              </w:rPr>
              <w:t>=</w:t>
            </w:r>
            <w:r w:rsidR="00C912CE" w:rsidRPr="00DE62B8">
              <w:rPr>
                <w:color w:val="993300"/>
                <w:lang w:val="en-GB"/>
              </w:rPr>
              <w:t>"ADVS"</w:t>
            </w:r>
            <w:r w:rsidR="00DA1A37">
              <w:rPr>
                <w:color w:val="993300"/>
                <w:lang w:val="en-GB"/>
              </w:rPr>
              <w:t xml:space="preserve"> </w:t>
            </w:r>
            <w:r w:rsidR="006C409E" w:rsidRPr="00DE62B8">
              <w:rPr>
                <w:color w:val="F5844C"/>
                <w:lang w:val="en-GB"/>
              </w:rPr>
              <w:t>keyboard-shortcut</w:t>
            </w:r>
            <w:r w:rsidR="006C409E" w:rsidRPr="00DE62B8">
              <w:rPr>
                <w:color w:val="FF8040"/>
                <w:lang w:val="en-GB"/>
              </w:rPr>
              <w:t>=</w:t>
            </w:r>
            <w:r w:rsidR="006C409E" w:rsidRPr="00DE62B8">
              <w:rPr>
                <w:color w:val="993300"/>
                <w:lang w:val="en-GB"/>
              </w:rPr>
              <w:t>"alt 2"</w:t>
            </w:r>
            <w:r w:rsidR="00C912CE" w:rsidRPr="00DE62B8">
              <w:rPr>
                <w:color w:val="000096"/>
                <w:lang w:val="en-GB"/>
              </w:rPr>
              <w:t>/&gt;</w:t>
            </w:r>
            <w:r w:rsidR="00C912CE" w:rsidRPr="00DE62B8">
              <w:rPr>
                <w:color w:val="000000"/>
                <w:lang w:val="en-GB"/>
              </w:rPr>
              <w:br/>
            </w:r>
            <w:r w:rsidR="00C912CE" w:rsidRPr="00DE62B8">
              <w:rPr>
                <w:color w:val="000096"/>
                <w:lang w:val="en-GB"/>
              </w:rPr>
              <w:t>&lt;/category&gt;</w:t>
            </w:r>
            <w:r w:rsidR="00C912CE" w:rsidRPr="00DE62B8">
              <w:rPr>
                <w:color w:val="000000"/>
                <w:lang w:val="en-GB"/>
              </w:rPr>
              <w:br/>
            </w:r>
            <w:r w:rsidR="00C912CE" w:rsidRPr="00DE62B8">
              <w:rPr>
                <w:color w:val="000096"/>
                <w:lang w:val="en-GB"/>
              </w:rPr>
              <w:t>&lt;/annotation-set&gt;</w:t>
            </w:r>
            <w:r w:rsidR="00C912CE" w:rsidRPr="00DE62B8">
              <w:rPr>
                <w:color w:val="000000"/>
                <w:lang w:val="en-GB"/>
              </w:rPr>
              <w:br/>
            </w:r>
            <w:r w:rsidR="00C912CE" w:rsidRPr="00DE62B8">
              <w:rPr>
                <w:color w:val="000096"/>
                <w:lang w:val="en-GB"/>
              </w:rPr>
              <w:t>&lt;/annotation-specification&gt;</w:t>
            </w:r>
          </w:p>
        </w:tc>
      </w:tr>
    </w:tbl>
    <w:p w:rsidR="00C912CE" w:rsidRDefault="00C912CE">
      <w:pPr>
        <w:rPr>
          <w:lang w:val="en-GB"/>
        </w:rPr>
      </w:pPr>
    </w:p>
    <w:p w:rsidR="003F0C4D" w:rsidRDefault="003F0C4D" w:rsidP="00754D7C">
      <w:pPr>
        <w:jc w:val="both"/>
        <w:rPr>
          <w:color w:val="000000"/>
          <w:lang w:val="en-GB"/>
        </w:rPr>
      </w:pPr>
    </w:p>
    <w:p w:rsidR="003F0C4D" w:rsidRDefault="003F0C4D" w:rsidP="00754D7C">
      <w:pPr>
        <w:jc w:val="both"/>
        <w:rPr>
          <w:color w:val="000000"/>
          <w:lang w:val="en-GB"/>
        </w:rPr>
      </w:pPr>
    </w:p>
    <w:p w:rsidR="003F0C4D" w:rsidRDefault="003F0C4D" w:rsidP="00754D7C">
      <w:pPr>
        <w:jc w:val="both"/>
        <w:rPr>
          <w:color w:val="000000"/>
          <w:lang w:val="en-GB"/>
        </w:rPr>
      </w:pPr>
    </w:p>
    <w:p w:rsidR="003F0C4D" w:rsidRDefault="003F0C4D" w:rsidP="00754D7C">
      <w:pPr>
        <w:jc w:val="both"/>
        <w:rPr>
          <w:color w:val="000000"/>
          <w:lang w:val="en-GB"/>
        </w:rPr>
      </w:pPr>
    </w:p>
    <w:p w:rsidR="003F0C4D" w:rsidRDefault="003F0C4D" w:rsidP="00754D7C">
      <w:pPr>
        <w:jc w:val="both"/>
        <w:rPr>
          <w:color w:val="000000"/>
          <w:lang w:val="en-GB"/>
        </w:rPr>
      </w:pPr>
    </w:p>
    <w:p w:rsidR="00754D7C" w:rsidRDefault="00754D7C" w:rsidP="00BF0A20">
      <w:pPr>
        <w:jc w:val="both"/>
        <w:rPr>
          <w:color w:val="000000"/>
          <w:lang w:val="en-GB"/>
        </w:rPr>
      </w:pPr>
      <w:r>
        <w:rPr>
          <w:color w:val="000000"/>
          <w:lang w:val="en-GB"/>
        </w:rPr>
        <w:lastRenderedPageBreak/>
        <w:t xml:space="preserve">It consists of one or more </w:t>
      </w:r>
      <w:r w:rsidRPr="00BF0A20">
        <w:rPr>
          <w:i/>
          <w:color w:val="000000"/>
          <w:lang w:val="en-GB"/>
        </w:rPr>
        <w:t>annotation sets</w:t>
      </w:r>
      <w:r>
        <w:rPr>
          <w:color w:val="000000"/>
          <w:lang w:val="en-GB"/>
        </w:rPr>
        <w:t xml:space="preserve">. Each annotation set is associated with a certain </w:t>
      </w:r>
      <w:proofErr w:type="spellStart"/>
      <w:r w:rsidRPr="00BF0A20">
        <w:rPr>
          <w:i/>
          <w:color w:val="000000"/>
          <w:lang w:val="en-GB"/>
        </w:rPr>
        <w:t>tiercategory</w:t>
      </w:r>
      <w:proofErr w:type="spellEnd"/>
      <w:r>
        <w:rPr>
          <w:color w:val="000000"/>
          <w:lang w:val="en-GB"/>
        </w:rPr>
        <w:t xml:space="preserve"> of an </w:t>
      </w:r>
      <w:proofErr w:type="spellStart"/>
      <w:r>
        <w:rPr>
          <w:color w:val="000000"/>
          <w:lang w:val="en-GB"/>
        </w:rPr>
        <w:t>EXMARaLDA</w:t>
      </w:r>
      <w:proofErr w:type="spellEnd"/>
      <w:r>
        <w:rPr>
          <w:color w:val="000000"/>
          <w:lang w:val="en-GB"/>
        </w:rPr>
        <w:t xml:space="preserve"> transcription, i.e. the tags specified inside that annotation set are meant to be applied inside tiers with that tier category. Furthermore, each annotation set </w:t>
      </w:r>
      <w:r w:rsidR="002D375B">
        <w:rPr>
          <w:color w:val="000000"/>
          <w:lang w:val="en-GB"/>
        </w:rPr>
        <w:t xml:space="preserve">and its categories </w:t>
      </w:r>
      <w:r>
        <w:rPr>
          <w:color w:val="000000"/>
          <w:lang w:val="en-GB"/>
        </w:rPr>
        <w:t xml:space="preserve">can be associated with another tier category (attribute </w:t>
      </w:r>
      <w:r w:rsidRPr="004551EC">
        <w:rPr>
          <w:i/>
          <w:color w:val="000000"/>
          <w:lang w:val="en-GB"/>
        </w:rPr>
        <w:t>depends-on</w:t>
      </w:r>
      <w:r>
        <w:rPr>
          <w:color w:val="000000"/>
          <w:lang w:val="en-GB"/>
        </w:rPr>
        <w:t>). If it is, then the annotation panel will look up corresponding annotations in that tier, and on the basis of that lookup decide which tags to offer to the user.</w:t>
      </w:r>
      <w:r w:rsidR="004E0225">
        <w:rPr>
          <w:color w:val="000000"/>
          <w:lang w:val="en-GB"/>
        </w:rPr>
        <w:t xml:space="preserve"> Using the example file, the subcategories of the </w:t>
      </w:r>
      <w:r w:rsidR="004E0225" w:rsidRPr="004551EC">
        <w:rPr>
          <w:i/>
          <w:color w:val="000000"/>
          <w:lang w:val="en-GB"/>
        </w:rPr>
        <w:t>Adverb</w:t>
      </w:r>
      <w:r w:rsidR="004E0225">
        <w:rPr>
          <w:color w:val="000000"/>
          <w:lang w:val="en-GB"/>
        </w:rPr>
        <w:t xml:space="preserve"> </w:t>
      </w:r>
      <w:proofErr w:type="spellStart"/>
      <w:r w:rsidR="004E0225">
        <w:rPr>
          <w:color w:val="000000"/>
          <w:lang w:val="en-GB"/>
        </w:rPr>
        <w:t>categorie</w:t>
      </w:r>
      <w:proofErr w:type="spellEnd"/>
      <w:r w:rsidR="004E0225">
        <w:rPr>
          <w:color w:val="000000"/>
          <w:lang w:val="en-GB"/>
        </w:rPr>
        <w:t xml:space="preserve"> for the </w:t>
      </w:r>
      <w:proofErr w:type="spellStart"/>
      <w:r w:rsidR="004E0225" w:rsidRPr="004551EC">
        <w:rPr>
          <w:i/>
          <w:color w:val="000000"/>
          <w:lang w:val="en-GB"/>
        </w:rPr>
        <w:t>ADVsynt</w:t>
      </w:r>
      <w:proofErr w:type="spellEnd"/>
      <w:r w:rsidR="004E0225">
        <w:rPr>
          <w:color w:val="000000"/>
          <w:lang w:val="en-GB"/>
        </w:rPr>
        <w:t xml:space="preserve"> tier will only be suggested if the </w:t>
      </w:r>
      <w:proofErr w:type="spellStart"/>
      <w:r w:rsidR="004E0225" w:rsidRPr="004551EC">
        <w:rPr>
          <w:i/>
          <w:color w:val="000000"/>
          <w:lang w:val="en-GB"/>
        </w:rPr>
        <w:t>ADVpos</w:t>
      </w:r>
      <w:proofErr w:type="spellEnd"/>
      <w:r w:rsidR="004E0225">
        <w:rPr>
          <w:color w:val="000000"/>
          <w:lang w:val="en-GB"/>
        </w:rPr>
        <w:t xml:space="preserve"> tier contains and the annotation </w:t>
      </w:r>
      <w:r w:rsidR="004E0225" w:rsidRPr="004551EC">
        <w:rPr>
          <w:i/>
          <w:color w:val="000000"/>
          <w:lang w:val="en-GB"/>
        </w:rPr>
        <w:t>ADV</w:t>
      </w:r>
      <w:r w:rsidR="004E0225">
        <w:rPr>
          <w:color w:val="000000"/>
          <w:lang w:val="en-GB"/>
        </w:rPr>
        <w:t xml:space="preserve">. </w:t>
      </w:r>
    </w:p>
    <w:p w:rsidR="00754D7C" w:rsidRDefault="00754D7C" w:rsidP="00BF0A20">
      <w:pPr>
        <w:rPr>
          <w:color w:val="000000"/>
          <w:lang w:val="en-GB"/>
        </w:rPr>
      </w:pPr>
    </w:p>
    <w:p w:rsidR="00754D7C" w:rsidRDefault="00754D7C" w:rsidP="00BF0A20">
      <w:pPr>
        <w:jc w:val="both"/>
        <w:rPr>
          <w:color w:val="000000"/>
          <w:lang w:val="en-GB"/>
        </w:rPr>
      </w:pPr>
      <w:r>
        <w:rPr>
          <w:color w:val="000000"/>
          <w:lang w:val="en-GB"/>
        </w:rPr>
        <w:t xml:space="preserve">Each annotation set consists of one or more </w:t>
      </w:r>
      <w:r w:rsidRPr="00BF0A20">
        <w:rPr>
          <w:i/>
          <w:color w:val="000000"/>
          <w:lang w:val="en-GB"/>
        </w:rPr>
        <w:t>categories.</w:t>
      </w:r>
      <w:r>
        <w:rPr>
          <w:color w:val="000000"/>
          <w:lang w:val="en-GB"/>
        </w:rPr>
        <w:t xml:space="preserve"> A category, in turn, can (but need not) be further specified by a </w:t>
      </w:r>
      <w:r w:rsidRPr="00BF0A20">
        <w:rPr>
          <w:i/>
          <w:color w:val="000000"/>
          <w:lang w:val="en-GB"/>
        </w:rPr>
        <w:t>tag</w:t>
      </w:r>
      <w:r>
        <w:rPr>
          <w:color w:val="000000"/>
          <w:lang w:val="en-GB"/>
        </w:rPr>
        <w:t xml:space="preserve"> and a </w:t>
      </w:r>
      <w:r w:rsidRPr="00BF0A20">
        <w:rPr>
          <w:i/>
          <w:color w:val="000000"/>
          <w:lang w:val="en-GB"/>
        </w:rPr>
        <w:t>description</w:t>
      </w:r>
      <w:r>
        <w:rPr>
          <w:color w:val="000000"/>
          <w:lang w:val="en-GB"/>
        </w:rPr>
        <w:t>, and it can contain further subcategories. If the annotation set as a whole depends on another tier category, then each category inside it can depend on another tag inside that other tier. The tag is the thing that is actually inserted in the transcription. Categories without tags therefore solely serve to organise other categories. The description is a free text offered to the user explaining what the category stands for.</w:t>
      </w:r>
    </w:p>
    <w:p w:rsidR="00754D7C" w:rsidRDefault="00754D7C" w:rsidP="00BF0A20">
      <w:pPr>
        <w:jc w:val="both"/>
        <w:rPr>
          <w:color w:val="000000"/>
          <w:lang w:val="en-GB"/>
        </w:rPr>
      </w:pPr>
    </w:p>
    <w:p w:rsidR="00754D7C" w:rsidRDefault="00754D7C" w:rsidP="00BF0A20">
      <w:pPr>
        <w:jc w:val="both"/>
        <w:rPr>
          <w:color w:val="000000"/>
          <w:lang w:val="en-GB"/>
        </w:rPr>
      </w:pPr>
      <w:r>
        <w:rPr>
          <w:color w:val="000000"/>
          <w:lang w:val="en-GB"/>
        </w:rPr>
        <w:t xml:space="preserve">In order to use an annotation specification, you first need to display the annotation panel via </w:t>
      </w:r>
      <w:r w:rsidRPr="00BF0A20">
        <w:rPr>
          <w:rFonts w:ascii="Arial Black" w:hAnsi="Arial Black"/>
          <w:color w:val="000000"/>
          <w:sz w:val="20"/>
          <w:szCs w:val="20"/>
          <w:lang w:val="en-GB"/>
        </w:rPr>
        <w:t xml:space="preserve">View &gt; Annotation Panel. </w:t>
      </w:r>
      <w:r w:rsidRPr="00003B41">
        <w:rPr>
          <w:color w:val="000000"/>
          <w:lang w:val="en-GB"/>
        </w:rPr>
        <w:t>You can then choose</w:t>
      </w:r>
      <w:r w:rsidRPr="00BF0A20">
        <w:rPr>
          <w:rFonts w:ascii="Arial Black" w:hAnsi="Arial Black"/>
          <w:color w:val="000000"/>
          <w:sz w:val="20"/>
          <w:szCs w:val="20"/>
          <w:lang w:val="en-GB"/>
        </w:rPr>
        <w:t xml:space="preserve"> Open</w:t>
      </w:r>
      <w:r w:rsidRPr="00003B41">
        <w:rPr>
          <w:rFonts w:ascii="Arial Black" w:hAnsi="Arial Black"/>
          <w:color w:val="000000"/>
          <w:sz w:val="20"/>
          <w:szCs w:val="20"/>
          <w:lang w:val="en-GB"/>
        </w:rPr>
        <w:t>...</w:t>
      </w:r>
      <w:r>
        <w:rPr>
          <w:color w:val="000000"/>
          <w:lang w:val="en-GB"/>
        </w:rPr>
        <w:t xml:space="preserve"> to load the annotation specification file.</w:t>
      </w:r>
    </w:p>
    <w:p w:rsidR="00754D7C" w:rsidRDefault="00754D7C" w:rsidP="00754D7C">
      <w:pPr>
        <w:jc w:val="both"/>
        <w:rPr>
          <w:color w:val="000000"/>
          <w:lang w:val="en-GB"/>
        </w:rPr>
      </w:pPr>
    </w:p>
    <w:p w:rsidR="00754D7C" w:rsidRDefault="000E38E7" w:rsidP="00754D7C">
      <w:pPr>
        <w:jc w:val="center"/>
        <w:rPr>
          <w:lang w:val="en-GB"/>
        </w:rPr>
      </w:pPr>
      <w:r>
        <w:rPr>
          <w:lang w:val="en-GB"/>
        </w:rPr>
        <w:pict>
          <v:shape id="_x0000_i1028" type="#_x0000_t75" style="width:193.5pt;height:307.5pt">
            <v:imagedata r:id="rId12" o:title=""/>
          </v:shape>
        </w:pict>
      </w:r>
      <w:r>
        <w:rPr>
          <w:lang w:val="en-GB"/>
        </w:rPr>
        <w:pict>
          <v:shape id="_x0000_i1029" type="#_x0000_t75" style="width:193.5pt;height:307.5pt">
            <v:imagedata r:id="rId13" o:title=""/>
          </v:shape>
        </w:pict>
      </w:r>
    </w:p>
    <w:p w:rsidR="00BF0A20" w:rsidRDefault="00BF0A20" w:rsidP="00754D7C">
      <w:pPr>
        <w:jc w:val="center"/>
        <w:rPr>
          <w:lang w:val="en-GB"/>
        </w:rPr>
      </w:pPr>
    </w:p>
    <w:p w:rsidR="00BF0A20" w:rsidRDefault="00BF0A20" w:rsidP="00754D7C">
      <w:pPr>
        <w:jc w:val="center"/>
        <w:rPr>
          <w:lang w:val="en-GB"/>
        </w:rPr>
      </w:pPr>
    </w:p>
    <w:p w:rsidR="00BF0A20" w:rsidRDefault="00BF0A20" w:rsidP="00754D7C">
      <w:pPr>
        <w:jc w:val="center"/>
        <w:rPr>
          <w:lang w:val="en-GB"/>
        </w:rPr>
      </w:pPr>
    </w:p>
    <w:p w:rsidR="00BF0A20" w:rsidRDefault="00BF0A20" w:rsidP="00754D7C">
      <w:pPr>
        <w:jc w:val="center"/>
        <w:rPr>
          <w:lang w:val="en-GB"/>
        </w:rPr>
      </w:pPr>
    </w:p>
    <w:p w:rsidR="00BF0A20" w:rsidRDefault="00BF0A20" w:rsidP="00754D7C">
      <w:pPr>
        <w:jc w:val="center"/>
        <w:rPr>
          <w:lang w:val="en-GB"/>
        </w:rPr>
      </w:pPr>
    </w:p>
    <w:p w:rsidR="00BF0A20" w:rsidRDefault="00BF0A20" w:rsidP="00754D7C">
      <w:pPr>
        <w:jc w:val="center"/>
        <w:rPr>
          <w:lang w:val="en-GB"/>
        </w:rPr>
      </w:pPr>
    </w:p>
    <w:p w:rsidR="00BF0A20" w:rsidRDefault="00BF0A20" w:rsidP="00754D7C">
      <w:pPr>
        <w:jc w:val="center"/>
        <w:rPr>
          <w:lang w:val="en-GB"/>
        </w:rPr>
      </w:pPr>
    </w:p>
    <w:p w:rsidR="00754D7C" w:rsidRDefault="00754D7C" w:rsidP="00754D7C">
      <w:pPr>
        <w:jc w:val="center"/>
        <w:rPr>
          <w:lang w:val="en-GB"/>
        </w:rPr>
      </w:pPr>
    </w:p>
    <w:p w:rsidR="00B67160" w:rsidRDefault="00B67160" w:rsidP="00754D7C">
      <w:pPr>
        <w:jc w:val="both"/>
        <w:rPr>
          <w:lang w:val="en-GB"/>
        </w:rPr>
      </w:pPr>
      <w:r>
        <w:rPr>
          <w:lang w:val="en-GB"/>
        </w:rPr>
        <w:lastRenderedPageBreak/>
        <w:t>Each annotation se</w:t>
      </w:r>
      <w:r w:rsidR="00003B41">
        <w:rPr>
          <w:lang w:val="en-GB"/>
        </w:rPr>
        <w:t>t is represented in a separate</w:t>
      </w:r>
      <w:r>
        <w:rPr>
          <w:lang w:val="en-GB"/>
        </w:rPr>
        <w:t xml:space="preserve"> tab. The annotation panel will react on the current selection in the </w:t>
      </w:r>
      <w:proofErr w:type="spellStart"/>
      <w:r>
        <w:rPr>
          <w:lang w:val="en-GB"/>
        </w:rPr>
        <w:t>partitur</w:t>
      </w:r>
      <w:proofErr w:type="spellEnd"/>
      <w:r>
        <w:rPr>
          <w:lang w:val="en-GB"/>
        </w:rPr>
        <w:t xml:space="preserve"> and bring to the front the annotation set that corresponds to the currently selected tier. </w:t>
      </w:r>
    </w:p>
    <w:p w:rsidR="00754D7C" w:rsidRDefault="00B67160" w:rsidP="00754D7C">
      <w:pPr>
        <w:jc w:val="both"/>
        <w:rPr>
          <w:lang w:val="en-GB"/>
        </w:rPr>
      </w:pPr>
      <w:r>
        <w:rPr>
          <w:lang w:val="en-GB"/>
        </w:rPr>
        <w:t xml:space="preserve">Inside each tab, categories are organised into a tree. Tags associated with a category are printed in bold. If you double click on a category with an associated tag, the tag will be inserted at the current cursor position in the </w:t>
      </w:r>
      <w:proofErr w:type="spellStart"/>
      <w:r>
        <w:rPr>
          <w:lang w:val="en-GB"/>
        </w:rPr>
        <w:t>partitur</w:t>
      </w:r>
      <w:proofErr w:type="spellEnd"/>
      <w:r>
        <w:rPr>
          <w:lang w:val="en-GB"/>
        </w:rPr>
        <w:t xml:space="preserve">. If </w:t>
      </w:r>
      <w:r w:rsidRPr="004551EC">
        <w:rPr>
          <w:rFonts w:ascii="Arial Black" w:hAnsi="Arial Black"/>
          <w:b/>
          <w:sz w:val="20"/>
          <w:szCs w:val="20"/>
          <w:lang w:val="en-GB"/>
        </w:rPr>
        <w:t>Auto jump</w:t>
      </w:r>
      <w:r>
        <w:rPr>
          <w:lang w:val="en-GB"/>
        </w:rPr>
        <w:t xml:space="preserve"> is selected, the </w:t>
      </w:r>
      <w:proofErr w:type="spellStart"/>
      <w:r>
        <w:rPr>
          <w:lang w:val="en-GB"/>
        </w:rPr>
        <w:t>partitur</w:t>
      </w:r>
      <w:proofErr w:type="spellEnd"/>
      <w:r>
        <w:rPr>
          <w:lang w:val="en-GB"/>
        </w:rPr>
        <w:t xml:space="preserve"> will then jump to the next event in the currently selected tier.</w:t>
      </w:r>
    </w:p>
    <w:p w:rsidR="006C409E" w:rsidRDefault="006C409E" w:rsidP="00754D7C">
      <w:pPr>
        <w:jc w:val="both"/>
        <w:rPr>
          <w:lang w:val="en-GB"/>
        </w:rPr>
      </w:pPr>
    </w:p>
    <w:p w:rsidR="00861825" w:rsidRDefault="006C409E" w:rsidP="00754D7C">
      <w:pPr>
        <w:jc w:val="both"/>
        <w:rPr>
          <w:lang w:val="en-GB"/>
        </w:rPr>
      </w:pPr>
      <w:r>
        <w:rPr>
          <w:lang w:val="en-GB"/>
        </w:rPr>
        <w:t xml:space="preserve">Since version 1.5 of the </w:t>
      </w:r>
      <w:proofErr w:type="spellStart"/>
      <w:r>
        <w:rPr>
          <w:lang w:val="en-GB"/>
        </w:rPr>
        <w:t>Partitur</w:t>
      </w:r>
      <w:proofErr w:type="spellEnd"/>
      <w:r>
        <w:rPr>
          <w:lang w:val="en-GB"/>
        </w:rPr>
        <w:t xml:space="preserve">-Editor, tags can be optionally associated with keyboard shortcuts. Keyboard shortcuts are specified in an attribute </w:t>
      </w:r>
      <w:r w:rsidRPr="00BF0A20">
        <w:rPr>
          <w:i/>
          <w:lang w:val="en-GB"/>
        </w:rPr>
        <w:t>keyboard-shortcut</w:t>
      </w:r>
      <w:r>
        <w:rPr>
          <w:lang w:val="en-GB"/>
        </w:rPr>
        <w:t xml:space="preserve"> of the </w:t>
      </w:r>
      <w:r w:rsidRPr="00BF0A20">
        <w:rPr>
          <w:i/>
          <w:lang w:val="en-GB"/>
        </w:rPr>
        <w:t xml:space="preserve">tag </w:t>
      </w:r>
      <w:r>
        <w:rPr>
          <w:lang w:val="en-GB"/>
        </w:rPr>
        <w:t xml:space="preserve">element. The value of the attribute takes the form </w:t>
      </w:r>
    </w:p>
    <w:p w:rsidR="00861825" w:rsidRDefault="00861825" w:rsidP="00754D7C">
      <w:pPr>
        <w:jc w:val="both"/>
        <w:rPr>
          <w:lang w:val="en-GB"/>
        </w:rPr>
      </w:pPr>
    </w:p>
    <w:p w:rsidR="00861825" w:rsidRDefault="006C409E" w:rsidP="00754D7C">
      <w:pPr>
        <w:jc w:val="both"/>
        <w:rPr>
          <w:lang w:val="en-GB"/>
        </w:rPr>
      </w:pPr>
      <w:r w:rsidRPr="006C409E">
        <w:rPr>
          <w:b/>
          <w:smallCaps/>
          <w:lang w:val="en-GB"/>
        </w:rPr>
        <w:t>modifier(s) + key</w:t>
      </w:r>
    </w:p>
    <w:p w:rsidR="00861825" w:rsidRDefault="00861825" w:rsidP="00754D7C">
      <w:pPr>
        <w:jc w:val="both"/>
        <w:rPr>
          <w:lang w:val="en-GB"/>
        </w:rPr>
      </w:pPr>
    </w:p>
    <w:p w:rsidR="006C409E" w:rsidRDefault="006C409E" w:rsidP="00754D7C">
      <w:pPr>
        <w:jc w:val="both"/>
        <w:rPr>
          <w:lang w:val="en-GB"/>
        </w:rPr>
      </w:pPr>
      <w:proofErr w:type="gramStart"/>
      <w:r>
        <w:rPr>
          <w:lang w:val="en-GB"/>
        </w:rPr>
        <w:t>as</w:t>
      </w:r>
      <w:proofErr w:type="gramEnd"/>
      <w:r>
        <w:rPr>
          <w:lang w:val="en-GB"/>
        </w:rPr>
        <w:t xml:space="preserve"> described in </w:t>
      </w:r>
      <w:r w:rsidR="00C67193">
        <w:rPr>
          <w:lang w:val="en-GB"/>
        </w:rPr>
        <w:t>the JAVA documentation at:</w:t>
      </w:r>
    </w:p>
    <w:p w:rsidR="006C409E" w:rsidRDefault="006C409E" w:rsidP="00754D7C">
      <w:pPr>
        <w:jc w:val="both"/>
        <w:rPr>
          <w:lang w:val="en-GB"/>
        </w:rPr>
      </w:pPr>
    </w:p>
    <w:p w:rsidR="00C67193" w:rsidRPr="00C67193" w:rsidRDefault="004551EC" w:rsidP="00C67193">
      <w:pPr>
        <w:jc w:val="both"/>
        <w:rPr>
          <w:sz w:val="20"/>
          <w:szCs w:val="20"/>
          <w:lang w:val="en-GB"/>
        </w:rPr>
      </w:pPr>
      <w:hyperlink r:id="rId14" w:anchor="getKeyStroke(java.lang.String)" w:history="1">
        <w:r w:rsidR="00C67193" w:rsidRPr="00C67193">
          <w:rPr>
            <w:rStyle w:val="Hyperlink"/>
            <w:sz w:val="20"/>
            <w:szCs w:val="20"/>
            <w:lang w:val="en-GB"/>
          </w:rPr>
          <w:t>http://download-llnw.oracle.com/javase/6/docs/api/javax/swing/KeyStroke.html#getKeyStroke(java.lang.String)</w:t>
        </w:r>
      </w:hyperlink>
    </w:p>
    <w:p w:rsidR="00C67193" w:rsidRDefault="00C67193" w:rsidP="00754D7C">
      <w:pPr>
        <w:jc w:val="both"/>
        <w:rPr>
          <w:lang w:val="en-GB"/>
        </w:rPr>
      </w:pPr>
    </w:p>
    <w:p w:rsidR="00C67193" w:rsidRDefault="00C67193" w:rsidP="00754D7C">
      <w:pPr>
        <w:jc w:val="both"/>
        <w:rPr>
          <w:lang w:val="en-GB"/>
        </w:rPr>
      </w:pPr>
      <w:r>
        <w:rPr>
          <w:lang w:val="en-GB"/>
        </w:rPr>
        <w:t>Here are some examples:</w:t>
      </w:r>
    </w:p>
    <w:p w:rsidR="00C67193" w:rsidRDefault="00C67193" w:rsidP="00754D7C">
      <w:pPr>
        <w:jc w:val="both"/>
        <w:rPr>
          <w:lang w:val="en-GB"/>
        </w:rPr>
      </w:pPr>
    </w:p>
    <w:p w:rsidR="00C67193" w:rsidRDefault="00861825" w:rsidP="00754D7C">
      <w:pPr>
        <w:jc w:val="both"/>
        <w:rPr>
          <w:lang w:val="en-GB"/>
        </w:rPr>
      </w:pPr>
      <w:r w:rsidRPr="00861825">
        <w:rPr>
          <w:lang w:val="en-GB"/>
        </w:rPr>
        <w:t>A</w:t>
      </w:r>
      <w:r w:rsidR="00C67193">
        <w:rPr>
          <w:lang w:val="en-GB"/>
        </w:rPr>
        <w:tab/>
      </w:r>
      <w:r w:rsidR="00C67193">
        <w:rPr>
          <w:lang w:val="en-GB"/>
        </w:rPr>
        <w:tab/>
        <w:t>the key ‘A’</w:t>
      </w:r>
    </w:p>
    <w:p w:rsidR="00C67193" w:rsidRDefault="00003B41" w:rsidP="00754D7C">
      <w:pPr>
        <w:jc w:val="both"/>
        <w:rPr>
          <w:lang w:val="en-GB"/>
        </w:rPr>
      </w:pPr>
      <w:proofErr w:type="gramStart"/>
      <w:r>
        <w:rPr>
          <w:lang w:val="en-GB"/>
        </w:rPr>
        <w:t>alt</w:t>
      </w:r>
      <w:proofErr w:type="gramEnd"/>
      <w:r>
        <w:rPr>
          <w:lang w:val="en-GB"/>
        </w:rPr>
        <w:t xml:space="preserve"> </w:t>
      </w:r>
      <w:r w:rsidR="00861825">
        <w:rPr>
          <w:lang w:val="en-GB"/>
        </w:rPr>
        <w:t>B</w:t>
      </w:r>
      <w:r w:rsidR="00C67193">
        <w:rPr>
          <w:lang w:val="en-GB"/>
        </w:rPr>
        <w:tab/>
      </w:r>
      <w:r w:rsidR="00C67193">
        <w:rPr>
          <w:lang w:val="en-GB"/>
        </w:rPr>
        <w:tab/>
        <w:t>the key ‘B’ with the ALT key pressed</w:t>
      </w:r>
    </w:p>
    <w:p w:rsidR="00C67193" w:rsidRDefault="00C67193" w:rsidP="00754D7C">
      <w:pPr>
        <w:jc w:val="both"/>
        <w:rPr>
          <w:lang w:val="en-GB"/>
        </w:rPr>
      </w:pPr>
      <w:proofErr w:type="gramStart"/>
      <w:r>
        <w:rPr>
          <w:lang w:val="en-GB"/>
        </w:rPr>
        <w:t>alt</w:t>
      </w:r>
      <w:proofErr w:type="gramEnd"/>
      <w:r>
        <w:rPr>
          <w:lang w:val="en-GB"/>
        </w:rPr>
        <w:t xml:space="preserve"> shift </w:t>
      </w:r>
      <w:r w:rsidR="00861825">
        <w:rPr>
          <w:lang w:val="en-GB"/>
        </w:rPr>
        <w:t>X</w:t>
      </w:r>
      <w:r>
        <w:rPr>
          <w:lang w:val="en-GB"/>
        </w:rPr>
        <w:tab/>
        <w:t>the key ‘X’ with the ALT key and the SHIFT key pressed</w:t>
      </w:r>
    </w:p>
    <w:p w:rsidR="00C67193" w:rsidRDefault="00C67193" w:rsidP="00754D7C">
      <w:pPr>
        <w:jc w:val="both"/>
        <w:rPr>
          <w:lang w:val="en-GB"/>
        </w:rPr>
      </w:pPr>
      <w:proofErr w:type="gramStart"/>
      <w:r>
        <w:rPr>
          <w:lang w:val="en-GB"/>
        </w:rPr>
        <w:t>ctrl</w:t>
      </w:r>
      <w:proofErr w:type="gramEnd"/>
      <w:r>
        <w:rPr>
          <w:lang w:val="en-GB"/>
        </w:rPr>
        <w:t xml:space="preserve"> 4</w:t>
      </w:r>
      <w:r>
        <w:rPr>
          <w:lang w:val="en-GB"/>
        </w:rPr>
        <w:tab/>
      </w:r>
      <w:r>
        <w:rPr>
          <w:lang w:val="en-GB"/>
        </w:rPr>
        <w:tab/>
        <w:t>the key ‘4’ with the CTRL key pressed</w:t>
      </w:r>
    </w:p>
    <w:p w:rsidR="00C67193" w:rsidRDefault="00C67193" w:rsidP="00754D7C">
      <w:pPr>
        <w:jc w:val="both"/>
        <w:rPr>
          <w:lang w:val="en-GB"/>
        </w:rPr>
      </w:pPr>
    </w:p>
    <w:p w:rsidR="00C67193" w:rsidRDefault="00C67193" w:rsidP="00754D7C">
      <w:pPr>
        <w:jc w:val="both"/>
        <w:rPr>
          <w:lang w:val="en-GB"/>
        </w:rPr>
      </w:pPr>
      <w:r>
        <w:rPr>
          <w:lang w:val="en-GB"/>
        </w:rPr>
        <w:t xml:space="preserve">Note that these keyboard shortcuts will only work while the annotation panel has the focus (otherwise they would interfere with keyboard shortcuts of the </w:t>
      </w:r>
      <w:proofErr w:type="spellStart"/>
      <w:r>
        <w:rPr>
          <w:lang w:val="en-GB"/>
        </w:rPr>
        <w:t>Partitur</w:t>
      </w:r>
      <w:proofErr w:type="spellEnd"/>
      <w:r>
        <w:rPr>
          <w:lang w:val="en-GB"/>
        </w:rPr>
        <w:t xml:space="preserve">-Editor). They therefore make most sense when the </w:t>
      </w:r>
      <w:r w:rsidRPr="00BF0A20">
        <w:rPr>
          <w:rFonts w:ascii="Arial Black" w:hAnsi="Arial Black"/>
          <w:b/>
          <w:sz w:val="20"/>
          <w:szCs w:val="20"/>
          <w:lang w:val="en-GB"/>
        </w:rPr>
        <w:t>Auto jump</w:t>
      </w:r>
      <w:r>
        <w:rPr>
          <w:lang w:val="en-GB"/>
        </w:rPr>
        <w:t xml:space="preserve"> option is activated because this will ensure that the annotation panel keeps the focus after insertion of a tag.</w:t>
      </w:r>
    </w:p>
    <w:sectPr w:rsidR="00C67193" w:rsidSect="00165777">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0F1" w:rsidRDefault="00EC60F1" w:rsidP="00DE62B8">
      <w:r>
        <w:separator/>
      </w:r>
    </w:p>
  </w:endnote>
  <w:endnote w:type="continuationSeparator" w:id="0">
    <w:p w:rsidR="00EC60F1" w:rsidRDefault="00EC60F1" w:rsidP="00DE6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2B8" w:rsidRDefault="00165777">
    <w:pPr>
      <w:pStyle w:val="Fuzeile"/>
      <w:jc w:val="right"/>
    </w:pPr>
    <w:r>
      <w:fldChar w:fldCharType="begin"/>
    </w:r>
    <w:r w:rsidR="00DE62B8">
      <w:instrText>PAGE   \* MERGEFORMAT</w:instrText>
    </w:r>
    <w:r>
      <w:fldChar w:fldCharType="separate"/>
    </w:r>
    <w:r w:rsidR="004551EC">
      <w:rPr>
        <w:noProof/>
      </w:rPr>
      <w:t>2</w:t>
    </w:r>
    <w:r>
      <w:fldChar w:fldCharType="end"/>
    </w:r>
  </w:p>
  <w:p w:rsidR="00DE62B8" w:rsidRDefault="00DE62B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0F1" w:rsidRDefault="00EC60F1" w:rsidP="00DE62B8">
      <w:r>
        <w:separator/>
      </w:r>
    </w:p>
  </w:footnote>
  <w:footnote w:type="continuationSeparator" w:id="0">
    <w:p w:rsidR="00EC60F1" w:rsidRDefault="00EC60F1" w:rsidP="00DE62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A72A9"/>
    <w:multiLevelType w:val="hybridMultilevel"/>
    <w:tmpl w:val="7E9A532C"/>
    <w:lvl w:ilvl="0" w:tplc="8E56DDD2">
      <w:start w:val="4"/>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54D7C"/>
    <w:rsid w:val="00001777"/>
    <w:rsid w:val="00003B41"/>
    <w:rsid w:val="00005846"/>
    <w:rsid w:val="00005A97"/>
    <w:rsid w:val="0001002E"/>
    <w:rsid w:val="00010E34"/>
    <w:rsid w:val="00012607"/>
    <w:rsid w:val="00015F8E"/>
    <w:rsid w:val="00035B5F"/>
    <w:rsid w:val="00056BC1"/>
    <w:rsid w:val="000609AE"/>
    <w:rsid w:val="000776AF"/>
    <w:rsid w:val="0009000E"/>
    <w:rsid w:val="000A0030"/>
    <w:rsid w:val="000A1063"/>
    <w:rsid w:val="000A2DF4"/>
    <w:rsid w:val="000B146C"/>
    <w:rsid w:val="000C1DB7"/>
    <w:rsid w:val="000C6FA8"/>
    <w:rsid w:val="000D7A2E"/>
    <w:rsid w:val="000E38E7"/>
    <w:rsid w:val="000E7DD0"/>
    <w:rsid w:val="000F0646"/>
    <w:rsid w:val="00130F04"/>
    <w:rsid w:val="0013645D"/>
    <w:rsid w:val="001411E5"/>
    <w:rsid w:val="0016121F"/>
    <w:rsid w:val="00165777"/>
    <w:rsid w:val="00181AC3"/>
    <w:rsid w:val="00185B6A"/>
    <w:rsid w:val="001B7B68"/>
    <w:rsid w:val="001C2AD4"/>
    <w:rsid w:val="001D28C0"/>
    <w:rsid w:val="001D4D5A"/>
    <w:rsid w:val="001D574C"/>
    <w:rsid w:val="001F0F9B"/>
    <w:rsid w:val="001F78E6"/>
    <w:rsid w:val="00211A6E"/>
    <w:rsid w:val="00234279"/>
    <w:rsid w:val="00237A5A"/>
    <w:rsid w:val="0024154A"/>
    <w:rsid w:val="00274E52"/>
    <w:rsid w:val="00295847"/>
    <w:rsid w:val="00296BCD"/>
    <w:rsid w:val="002A20EA"/>
    <w:rsid w:val="002C47DE"/>
    <w:rsid w:val="002D16E5"/>
    <w:rsid w:val="002D220C"/>
    <w:rsid w:val="002D2777"/>
    <w:rsid w:val="002D375B"/>
    <w:rsid w:val="002D600B"/>
    <w:rsid w:val="002E1B57"/>
    <w:rsid w:val="002E3437"/>
    <w:rsid w:val="002F2929"/>
    <w:rsid w:val="002F7272"/>
    <w:rsid w:val="00300885"/>
    <w:rsid w:val="00307247"/>
    <w:rsid w:val="0031416B"/>
    <w:rsid w:val="00324F09"/>
    <w:rsid w:val="00325A98"/>
    <w:rsid w:val="00347147"/>
    <w:rsid w:val="00362EA1"/>
    <w:rsid w:val="00365749"/>
    <w:rsid w:val="00377731"/>
    <w:rsid w:val="00386EAE"/>
    <w:rsid w:val="00390AFC"/>
    <w:rsid w:val="00394015"/>
    <w:rsid w:val="00396655"/>
    <w:rsid w:val="003A28C6"/>
    <w:rsid w:val="003C7CC9"/>
    <w:rsid w:val="003D11C7"/>
    <w:rsid w:val="003D4C59"/>
    <w:rsid w:val="003E2E6A"/>
    <w:rsid w:val="003F0C4D"/>
    <w:rsid w:val="00407EB1"/>
    <w:rsid w:val="0045458B"/>
    <w:rsid w:val="004551EC"/>
    <w:rsid w:val="00471517"/>
    <w:rsid w:val="00495B8E"/>
    <w:rsid w:val="004C0073"/>
    <w:rsid w:val="004D0A86"/>
    <w:rsid w:val="004D4F06"/>
    <w:rsid w:val="004E0225"/>
    <w:rsid w:val="005155D2"/>
    <w:rsid w:val="00530F60"/>
    <w:rsid w:val="0056268B"/>
    <w:rsid w:val="005651B3"/>
    <w:rsid w:val="00582F7E"/>
    <w:rsid w:val="005A47C3"/>
    <w:rsid w:val="005A700B"/>
    <w:rsid w:val="005C0F23"/>
    <w:rsid w:val="005C28CD"/>
    <w:rsid w:val="005C5492"/>
    <w:rsid w:val="005D3212"/>
    <w:rsid w:val="005E3C34"/>
    <w:rsid w:val="005E50A0"/>
    <w:rsid w:val="005E67EE"/>
    <w:rsid w:val="005F34F4"/>
    <w:rsid w:val="00605C56"/>
    <w:rsid w:val="00616FC2"/>
    <w:rsid w:val="00624E76"/>
    <w:rsid w:val="00664C80"/>
    <w:rsid w:val="006665F3"/>
    <w:rsid w:val="00677F88"/>
    <w:rsid w:val="0069420C"/>
    <w:rsid w:val="006B4B5F"/>
    <w:rsid w:val="006B53E3"/>
    <w:rsid w:val="006C409E"/>
    <w:rsid w:val="006D3464"/>
    <w:rsid w:val="006F18F1"/>
    <w:rsid w:val="006F72B4"/>
    <w:rsid w:val="0071160F"/>
    <w:rsid w:val="00714978"/>
    <w:rsid w:val="00716E44"/>
    <w:rsid w:val="00722144"/>
    <w:rsid w:val="00731DDF"/>
    <w:rsid w:val="0073747E"/>
    <w:rsid w:val="00747722"/>
    <w:rsid w:val="00754D7C"/>
    <w:rsid w:val="00765922"/>
    <w:rsid w:val="007769AE"/>
    <w:rsid w:val="00783875"/>
    <w:rsid w:val="00785C7A"/>
    <w:rsid w:val="00786F3F"/>
    <w:rsid w:val="007943BB"/>
    <w:rsid w:val="007A296F"/>
    <w:rsid w:val="007A440E"/>
    <w:rsid w:val="007E1D2F"/>
    <w:rsid w:val="007E54FE"/>
    <w:rsid w:val="00814BAB"/>
    <w:rsid w:val="00816D56"/>
    <w:rsid w:val="00825F01"/>
    <w:rsid w:val="00827FFC"/>
    <w:rsid w:val="0083509B"/>
    <w:rsid w:val="00861825"/>
    <w:rsid w:val="00866949"/>
    <w:rsid w:val="008719C6"/>
    <w:rsid w:val="008757A1"/>
    <w:rsid w:val="00891FA6"/>
    <w:rsid w:val="008A2F36"/>
    <w:rsid w:val="008A4CDD"/>
    <w:rsid w:val="008A6D5D"/>
    <w:rsid w:val="008B394A"/>
    <w:rsid w:val="008C019D"/>
    <w:rsid w:val="008D7E34"/>
    <w:rsid w:val="008E48CD"/>
    <w:rsid w:val="00902A16"/>
    <w:rsid w:val="009156C4"/>
    <w:rsid w:val="00952710"/>
    <w:rsid w:val="00953243"/>
    <w:rsid w:val="0096465A"/>
    <w:rsid w:val="009A1714"/>
    <w:rsid w:val="009A2058"/>
    <w:rsid w:val="009A7F56"/>
    <w:rsid w:val="009B188D"/>
    <w:rsid w:val="009B5EE6"/>
    <w:rsid w:val="009C7568"/>
    <w:rsid w:val="00A1114C"/>
    <w:rsid w:val="00A34918"/>
    <w:rsid w:val="00A40D61"/>
    <w:rsid w:val="00A44EE6"/>
    <w:rsid w:val="00A466CC"/>
    <w:rsid w:val="00A57506"/>
    <w:rsid w:val="00A64518"/>
    <w:rsid w:val="00A83B84"/>
    <w:rsid w:val="00A85BE9"/>
    <w:rsid w:val="00A86277"/>
    <w:rsid w:val="00A869BF"/>
    <w:rsid w:val="00A94967"/>
    <w:rsid w:val="00AD012E"/>
    <w:rsid w:val="00AE456B"/>
    <w:rsid w:val="00AF04D1"/>
    <w:rsid w:val="00AF0B7B"/>
    <w:rsid w:val="00B061E9"/>
    <w:rsid w:val="00B27B87"/>
    <w:rsid w:val="00B3629A"/>
    <w:rsid w:val="00B520DA"/>
    <w:rsid w:val="00B67160"/>
    <w:rsid w:val="00B70327"/>
    <w:rsid w:val="00B903BF"/>
    <w:rsid w:val="00B96833"/>
    <w:rsid w:val="00BA0E85"/>
    <w:rsid w:val="00BA2DA5"/>
    <w:rsid w:val="00BA32BD"/>
    <w:rsid w:val="00BC1053"/>
    <w:rsid w:val="00BC1276"/>
    <w:rsid w:val="00BC1C23"/>
    <w:rsid w:val="00BC3946"/>
    <w:rsid w:val="00BC3FC5"/>
    <w:rsid w:val="00BC59A0"/>
    <w:rsid w:val="00BD24C2"/>
    <w:rsid w:val="00BD39E4"/>
    <w:rsid w:val="00BD3D4D"/>
    <w:rsid w:val="00BE6C4B"/>
    <w:rsid w:val="00BF0A20"/>
    <w:rsid w:val="00BF1B60"/>
    <w:rsid w:val="00C0178E"/>
    <w:rsid w:val="00C032F0"/>
    <w:rsid w:val="00C3258E"/>
    <w:rsid w:val="00C44C40"/>
    <w:rsid w:val="00C67193"/>
    <w:rsid w:val="00C73F0E"/>
    <w:rsid w:val="00C75A60"/>
    <w:rsid w:val="00C76079"/>
    <w:rsid w:val="00C912CE"/>
    <w:rsid w:val="00CB6118"/>
    <w:rsid w:val="00CC2B1C"/>
    <w:rsid w:val="00CD35F9"/>
    <w:rsid w:val="00CD519F"/>
    <w:rsid w:val="00CD6742"/>
    <w:rsid w:val="00CE5858"/>
    <w:rsid w:val="00CE7698"/>
    <w:rsid w:val="00CE7DAE"/>
    <w:rsid w:val="00CE7EE9"/>
    <w:rsid w:val="00D05768"/>
    <w:rsid w:val="00D0715F"/>
    <w:rsid w:val="00D25D81"/>
    <w:rsid w:val="00D27B71"/>
    <w:rsid w:val="00D32028"/>
    <w:rsid w:val="00D35739"/>
    <w:rsid w:val="00D35F0B"/>
    <w:rsid w:val="00D5017B"/>
    <w:rsid w:val="00D57585"/>
    <w:rsid w:val="00D6108E"/>
    <w:rsid w:val="00D73368"/>
    <w:rsid w:val="00D846AE"/>
    <w:rsid w:val="00D86AED"/>
    <w:rsid w:val="00DA1A37"/>
    <w:rsid w:val="00DA642C"/>
    <w:rsid w:val="00DC2697"/>
    <w:rsid w:val="00DE62B8"/>
    <w:rsid w:val="00DE7267"/>
    <w:rsid w:val="00DF4FE9"/>
    <w:rsid w:val="00DF5A16"/>
    <w:rsid w:val="00E27034"/>
    <w:rsid w:val="00E3224C"/>
    <w:rsid w:val="00E37C00"/>
    <w:rsid w:val="00E44AFE"/>
    <w:rsid w:val="00E47C39"/>
    <w:rsid w:val="00E679D4"/>
    <w:rsid w:val="00E75B91"/>
    <w:rsid w:val="00EA786B"/>
    <w:rsid w:val="00EA7D5B"/>
    <w:rsid w:val="00EB51CA"/>
    <w:rsid w:val="00EB7B24"/>
    <w:rsid w:val="00EC60F1"/>
    <w:rsid w:val="00ED48CF"/>
    <w:rsid w:val="00ED6EB1"/>
    <w:rsid w:val="00ED7F5E"/>
    <w:rsid w:val="00EE1876"/>
    <w:rsid w:val="00F00BA2"/>
    <w:rsid w:val="00F017C5"/>
    <w:rsid w:val="00F037A7"/>
    <w:rsid w:val="00F24C03"/>
    <w:rsid w:val="00F36326"/>
    <w:rsid w:val="00F43A09"/>
    <w:rsid w:val="00F66027"/>
    <w:rsid w:val="00F71731"/>
    <w:rsid w:val="00F758CC"/>
    <w:rsid w:val="00F82C87"/>
    <w:rsid w:val="00F85C06"/>
    <w:rsid w:val="00F90D8F"/>
    <w:rsid w:val="00FC0AE0"/>
    <w:rsid w:val="00FC4B8A"/>
    <w:rsid w:val="00FF5E0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65777"/>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C9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C409E"/>
    <w:rPr>
      <w:color w:val="0000FF"/>
      <w:u w:val="single"/>
    </w:rPr>
  </w:style>
  <w:style w:type="paragraph" w:styleId="Kopfzeile">
    <w:name w:val="header"/>
    <w:basedOn w:val="Standard"/>
    <w:link w:val="KopfzeileZchn"/>
    <w:rsid w:val="00DE62B8"/>
    <w:pPr>
      <w:tabs>
        <w:tab w:val="center" w:pos="4536"/>
        <w:tab w:val="right" w:pos="9072"/>
      </w:tabs>
    </w:pPr>
  </w:style>
  <w:style w:type="character" w:customStyle="1" w:styleId="KopfzeileZchn">
    <w:name w:val="Kopfzeile Zchn"/>
    <w:link w:val="Kopfzeile"/>
    <w:rsid w:val="00DE62B8"/>
    <w:rPr>
      <w:sz w:val="24"/>
      <w:szCs w:val="24"/>
    </w:rPr>
  </w:style>
  <w:style w:type="paragraph" w:styleId="Fuzeile">
    <w:name w:val="footer"/>
    <w:basedOn w:val="Standard"/>
    <w:link w:val="FuzeileZchn"/>
    <w:uiPriority w:val="99"/>
    <w:rsid w:val="00DE62B8"/>
    <w:pPr>
      <w:tabs>
        <w:tab w:val="center" w:pos="4536"/>
        <w:tab w:val="right" w:pos="9072"/>
      </w:tabs>
    </w:pPr>
  </w:style>
  <w:style w:type="character" w:customStyle="1" w:styleId="FuzeileZchn">
    <w:name w:val="Fußzeile Zchn"/>
    <w:link w:val="Fuzeile"/>
    <w:uiPriority w:val="99"/>
    <w:rsid w:val="00DE62B8"/>
    <w:rPr>
      <w:sz w:val="24"/>
      <w:szCs w:val="24"/>
    </w:rPr>
  </w:style>
  <w:style w:type="paragraph" w:styleId="Sprechblasentext">
    <w:name w:val="Balloon Text"/>
    <w:basedOn w:val="Standard"/>
    <w:link w:val="SprechblasentextZchn"/>
    <w:rsid w:val="004E0225"/>
    <w:rPr>
      <w:rFonts w:ascii="Tahoma" w:hAnsi="Tahoma" w:cs="Tahoma"/>
      <w:sz w:val="16"/>
      <w:szCs w:val="16"/>
    </w:rPr>
  </w:style>
  <w:style w:type="character" w:customStyle="1" w:styleId="SprechblasentextZchn">
    <w:name w:val="Sprechblasentext Zchn"/>
    <w:basedOn w:val="Absatz-Standardschriftart"/>
    <w:link w:val="Sprechblasentext"/>
    <w:rsid w:val="004E0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ownload-llnw.oracle.com/javase/6/docs/api/javax/swing/KeyStroke.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D5C26-ADC5-44DD-B62B-A6FF756EF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HOW TO USE THE ANNOTATION PANEL</vt:lpstr>
    </vt:vector>
  </TitlesOfParts>
  <Company>SFB 538</Company>
  <LinksUpToDate>false</LinksUpToDate>
  <CharactersWithSpaces>4281</CharactersWithSpaces>
  <SharedDoc>false</SharedDoc>
  <HLinks>
    <vt:vector size="6" baseType="variant">
      <vt:variant>
        <vt:i4>7340092</vt:i4>
      </vt:variant>
      <vt:variant>
        <vt:i4>0</vt:i4>
      </vt:variant>
      <vt:variant>
        <vt:i4>0</vt:i4>
      </vt:variant>
      <vt:variant>
        <vt:i4>5</vt:i4>
      </vt:variant>
      <vt:variant>
        <vt:lpwstr>http://download-llnw.oracle.com/javase/6/docs/api/javax/swing/KeyStroke.html</vt:lpwstr>
      </vt:variant>
      <vt:variant>
        <vt:lpwstr>getKeyStroke(java.lang.String)</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Karolina Kaminska</cp:lastModifiedBy>
  <cp:revision>6</cp:revision>
  <dcterms:created xsi:type="dcterms:W3CDTF">2013-11-13T10:29:00Z</dcterms:created>
  <dcterms:modified xsi:type="dcterms:W3CDTF">2014-05-08T13:00:00Z</dcterms:modified>
</cp:coreProperties>
</file>