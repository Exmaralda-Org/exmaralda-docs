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FD2" w:rsidRPr="009055FA" w:rsidRDefault="00535FD2" w:rsidP="00535FD2">
      <w:pPr>
        <w:widowControl w:val="0"/>
        <w:spacing w:before="0"/>
        <w:ind w:left="360"/>
        <w:rPr>
          <w:rStyle w:val="Hyperlink"/>
          <w:rFonts w:ascii="Times New Roman" w:hAnsi="Times New Roman" w:cs="Times New Roman"/>
          <w:rPrChange w:id="0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9055FA">
        <w:rPr>
          <w:rFonts w:ascii="Times New Roman" w:hAnsi="Times New Roman" w:cs="Times New Roman"/>
        </w:rPr>
        <w:instrText xml:space="preserve"> HYPERLINK \l "_lvaze6cd7hn" \h </w:instrText>
      </w:r>
      <w:r w:rsidRPr="009055FA">
        <w:rPr>
          <w:rFonts w:ascii="Times New Roman" w:hAnsi="Times New Roman" w:cs="Times New Roman"/>
        </w:rPr>
        <w:fldChar w:fldCharType="separate"/>
      </w:r>
      <w:proofErr w:type="spellStart"/>
      <w:r w:rsidRPr="009055FA">
        <w:rPr>
          <w:rStyle w:val="Hyperlink"/>
          <w:rFonts w:ascii="Times New Roman" w:hAnsi="Times New Roman" w:cs="Times New Roman"/>
          <w:rPrChange w:id="1" w:author="Anne Ferger" w:date="2016-10-25T11:46:00Z">
            <w:rPr>
              <w:color w:val="1155CC"/>
              <w:u w:val="single"/>
            </w:rPr>
          </w:rPrChange>
        </w:rPr>
        <w:t>Inhaltsverzeichnis</w:t>
      </w:r>
      <w:proofErr w:type="spellEnd"/>
      <w:r w:rsidRPr="009055FA">
        <w:rPr>
          <w:rStyle w:val="Hyperlink"/>
          <w:rFonts w:ascii="Times New Roman" w:hAnsi="Times New Roman" w:cs="Times New Roman"/>
          <w:rPrChange w:id="2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9055FA" w:rsidRDefault="00535FD2" w:rsidP="00535FD2">
      <w:pPr>
        <w:widowControl w:val="0"/>
        <w:spacing w:before="0"/>
        <w:ind w:left="360"/>
        <w:rPr>
          <w:rStyle w:val="Hyperlink"/>
          <w:rFonts w:ascii="Times New Roman" w:hAnsi="Times New Roman" w:cs="Times New Roman"/>
          <w:rPrChange w:id="3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9055FA">
        <w:rPr>
          <w:rFonts w:ascii="Times New Roman" w:hAnsi="Times New Roman" w:cs="Times New Roman"/>
        </w:rPr>
        <w:instrText xml:space="preserve"> HYPERLINK \l "_46xovlskea65" \h </w:instrText>
      </w:r>
      <w:r w:rsidRPr="009055FA">
        <w:rPr>
          <w:rFonts w:ascii="Times New Roman" w:hAnsi="Times New Roman" w:cs="Times New Roman"/>
        </w:rPr>
        <w:fldChar w:fldCharType="separate"/>
      </w:r>
      <w:r w:rsidRPr="009055FA">
        <w:rPr>
          <w:rStyle w:val="Hyperlink"/>
          <w:rFonts w:ascii="Times New Roman" w:hAnsi="Times New Roman" w:cs="Times New Roman"/>
          <w:rPrChange w:id="4" w:author="Anne Ferger" w:date="2016-10-25T11:46:00Z">
            <w:rPr>
              <w:color w:val="1155CC"/>
              <w:u w:val="single"/>
            </w:rPr>
          </w:rPrChange>
        </w:rPr>
        <w:t>Die Coma-</w:t>
      </w:r>
      <w:proofErr w:type="spellStart"/>
      <w:r w:rsidRPr="009055FA">
        <w:rPr>
          <w:rStyle w:val="Hyperlink"/>
          <w:rFonts w:ascii="Times New Roman" w:hAnsi="Times New Roman" w:cs="Times New Roman"/>
          <w:rPrChange w:id="5" w:author="Anne Ferger" w:date="2016-10-25T11:46:00Z">
            <w:rPr>
              <w:color w:val="1155CC"/>
              <w:u w:val="single"/>
            </w:rPr>
          </w:rPrChange>
        </w:rPr>
        <w:t>Datenstruktur</w:t>
      </w:r>
      <w:proofErr w:type="spellEnd"/>
      <w:r w:rsidRPr="009055FA">
        <w:rPr>
          <w:rStyle w:val="Hyperlink"/>
          <w:rFonts w:ascii="Times New Roman" w:hAnsi="Times New Roman" w:cs="Times New Roman"/>
          <w:rPrChange w:id="6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9055FA" w:rsidRDefault="00535FD2" w:rsidP="00535FD2">
      <w:pPr>
        <w:widowControl w:val="0"/>
        <w:spacing w:before="0"/>
        <w:ind w:left="720"/>
        <w:rPr>
          <w:del w:id="7" w:author="Anne Ferger" w:date="2016-10-25T11:46:00Z"/>
          <w:rFonts w:ascii="Times New Roman" w:hAnsi="Times New Roman" w:cs="Times New Roman"/>
        </w:rPr>
      </w:pPr>
      <w:del w:id="8" w:author="Anne Ferger" w:date="2016-10-25T11:46:00Z">
        <w:r w:rsidRPr="009055FA">
          <w:rPr>
            <w:rFonts w:ascii="Times New Roman" w:hAnsi="Times New Roman" w:cs="Times New Roman"/>
          </w:rPr>
          <w:fldChar w:fldCharType="begin"/>
        </w:r>
        <w:r w:rsidRPr="009055FA">
          <w:rPr>
            <w:rFonts w:ascii="Times New Roman" w:hAnsi="Times New Roman" w:cs="Times New Roman"/>
          </w:rPr>
          <w:delInstrText xml:space="preserve"> HYPERLINK \l "_af1rohcv47xu" \h </w:delInstrText>
        </w:r>
        <w:r w:rsidRPr="009055FA">
          <w:rPr>
            <w:rFonts w:ascii="Times New Roman" w:hAnsi="Times New Roman" w:cs="Times New Roman"/>
          </w:rPr>
          <w:fldChar w:fldCharType="separate"/>
        </w:r>
        <w:r w:rsidRPr="009055FA">
          <w:rPr>
            <w:rFonts w:ascii="Times New Roman" w:hAnsi="Times New Roman" w:cs="Times New Roman"/>
            <w:color w:val="1155CC"/>
            <w:u w:val="single"/>
          </w:rPr>
          <w:delText>Korpora</w:delText>
        </w:r>
        <w:r w:rsidRPr="009055FA">
          <w:rPr>
            <w:rFonts w:ascii="Times New Roman" w:hAnsi="Times New Roman" w:cs="Times New Roman"/>
            <w:color w:val="1155CC"/>
            <w:u w:val="single"/>
          </w:rPr>
          <w:fldChar w:fldCharType="end"/>
        </w:r>
      </w:del>
    </w:p>
    <w:p w:rsidR="00535FD2" w:rsidRPr="00535FD2" w:rsidRDefault="00535FD2" w:rsidP="00535FD2">
      <w:pPr>
        <w:widowControl w:val="0"/>
        <w:spacing w:before="0"/>
        <w:ind w:left="720"/>
        <w:rPr>
          <w:ins w:id="9" w:author="Anne Ferger" w:date="2016-10-25T11:46:00Z"/>
          <w:rStyle w:val="Hyperlink"/>
          <w:rFonts w:ascii="Times New Roman" w:hAnsi="Times New Roman" w:cs="Times New Roman"/>
          <w:lang w:val="de-DE"/>
        </w:rPr>
      </w:pPr>
      <w:ins w:id="10" w:author="Anne Ferger" w:date="2016-10-25T11:46:00Z">
        <w:r w:rsidRPr="009055FA">
          <w:fldChar w:fldCharType="begin"/>
        </w:r>
        <w:r w:rsidRPr="00535FD2">
          <w:rPr>
            <w:rFonts w:ascii="Times New Roman" w:hAnsi="Times New Roman" w:cs="Times New Roman"/>
            <w:lang w:val="de-DE"/>
          </w:rPr>
          <w:instrText xml:space="preserve"> HYPERLINK \l "_Korpus" </w:instrText>
        </w:r>
        <w:r w:rsidRPr="009055FA">
          <w:fldChar w:fldCharType="separate"/>
        </w:r>
        <w:r w:rsidRPr="00535FD2">
          <w:rPr>
            <w:rStyle w:val="Hyperlink"/>
            <w:rFonts w:ascii="Times New Roman" w:hAnsi="Times New Roman" w:cs="Times New Roman"/>
            <w:lang w:val="de-DE"/>
          </w:rPr>
          <w:t>Korpus</w:t>
        </w:r>
        <w:r w:rsidRPr="009055FA">
          <w:rPr>
            <w:rStyle w:val="Hyperlink"/>
            <w:rFonts w:ascii="Times New Roman" w:hAnsi="Times New Roman" w:cs="Times New Roman"/>
          </w:rPr>
          <w:fldChar w:fldCharType="end"/>
        </w:r>
      </w:ins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11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"_txlknnr5jlgl"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2" w:author="Anne Ferger" w:date="2016-10-25T11:46:00Z">
            <w:rPr>
              <w:color w:val="1155CC"/>
              <w:u w:val="single"/>
            </w:rPr>
          </w:rPrChange>
        </w:rPr>
        <w:t>Kommunikationen</w:t>
      </w:r>
      <w:r w:rsidRPr="009055FA">
        <w:rPr>
          <w:rStyle w:val="Hyperlink"/>
          <w:rFonts w:ascii="Times New Roman" w:hAnsi="Times New Roman" w:cs="Times New Roman"/>
          <w:rPrChange w:id="13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14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"_3ews143jxcwy"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5" w:author="Anne Ferger" w:date="2016-10-25T11:46:00Z">
            <w:rPr>
              <w:color w:val="1155CC"/>
              <w:u w:val="single"/>
            </w:rPr>
          </w:rPrChange>
        </w:rPr>
        <w:t>Sprecher</w:t>
      </w:r>
      <w:r w:rsidRPr="009055FA">
        <w:rPr>
          <w:rStyle w:val="Hyperlink"/>
          <w:rFonts w:ascii="Times New Roman" w:hAnsi="Times New Roman" w:cs="Times New Roman"/>
          <w:rPrChange w:id="16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17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"_j2e6mu4sw1bg"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8" w:author="Anne Ferger" w:date="2016-10-25T11:46:00Z">
            <w:rPr>
              <w:color w:val="1155CC"/>
              <w:u w:val="single"/>
            </w:rPr>
          </w:rPrChange>
        </w:rPr>
        <w:t>Aufnahmen</w:t>
      </w:r>
      <w:r w:rsidRPr="009055FA">
        <w:rPr>
          <w:rStyle w:val="Hyperlink"/>
          <w:rFonts w:ascii="Times New Roman" w:hAnsi="Times New Roman" w:cs="Times New Roman"/>
          <w:rPrChange w:id="19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20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"_1owkgbj4zcsk"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21" w:author="Anne Ferger" w:date="2016-10-25T11:46:00Z">
            <w:rPr>
              <w:color w:val="1155CC"/>
              <w:u w:val="single"/>
            </w:rPr>
          </w:rPrChange>
        </w:rPr>
        <w:t>Transkriptionen</w:t>
      </w:r>
      <w:r w:rsidRPr="009055FA">
        <w:rPr>
          <w:rStyle w:val="Hyperlink"/>
          <w:rFonts w:ascii="Times New Roman" w:hAnsi="Times New Roman" w:cs="Times New Roman"/>
          <w:rPrChange w:id="22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23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"_asqsl2dhm3y1"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24" w:author="Anne Ferger" w:date="2016-10-25T11:46:00Z">
            <w:rPr>
              <w:color w:val="1155CC"/>
              <w:u w:val="single"/>
            </w:rPr>
          </w:rPrChange>
        </w:rPr>
        <w:t>Verknüpfte Dateien</w:t>
      </w:r>
      <w:r w:rsidRPr="009055FA">
        <w:rPr>
          <w:rStyle w:val="Hyperlink"/>
          <w:rFonts w:ascii="Times New Roman" w:hAnsi="Times New Roman" w:cs="Times New Roman"/>
          <w:rPrChange w:id="25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26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"_f0k5qj5dtee6"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27" w:author="Anne Ferger" w:date="2016-10-25T11:46:00Z">
            <w:rPr>
              <w:color w:val="1155CC"/>
              <w:u w:val="single"/>
            </w:rPr>
          </w:rPrChange>
        </w:rPr>
        <w:t>Weitere Datentypen</w:t>
      </w:r>
      <w:r w:rsidRPr="009055FA">
        <w:rPr>
          <w:rStyle w:val="Hyperlink"/>
          <w:rFonts w:ascii="Times New Roman" w:hAnsi="Times New Roman" w:cs="Times New Roman"/>
          <w:rPrChange w:id="28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1080"/>
        <w:rPr>
          <w:rStyle w:val="Hyperlink"/>
          <w:rFonts w:ascii="Times New Roman" w:hAnsi="Times New Roman" w:cs="Times New Roman"/>
          <w:lang w:val="de-DE"/>
          <w:rPrChange w:id="29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"_f5lp6dynnecs"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30" w:author="Anne Ferger" w:date="2016-10-25T11:46:00Z">
            <w:rPr>
              <w:color w:val="1155CC"/>
              <w:u w:val="single"/>
            </w:rPr>
          </w:rPrChange>
        </w:rPr>
        <w:t>Location</w:t>
      </w:r>
      <w:r w:rsidRPr="009055FA">
        <w:rPr>
          <w:rStyle w:val="Hyperlink"/>
          <w:rFonts w:ascii="Times New Roman" w:hAnsi="Times New Roman" w:cs="Times New Roman"/>
          <w:rPrChange w:id="31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1080"/>
        <w:rPr>
          <w:rStyle w:val="Hyperlink"/>
          <w:rFonts w:ascii="Times New Roman" w:hAnsi="Times New Roman" w:cs="Times New Roman"/>
          <w:lang w:val="de-DE"/>
          <w:rPrChange w:id="32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"_gnndx5rvpl4p"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33" w:author="Anne Ferger" w:date="2016-10-25T11:46:00Z">
            <w:rPr>
              <w:color w:val="1155CC"/>
              <w:u w:val="single"/>
            </w:rPr>
          </w:rPrChange>
        </w:rPr>
        <w:t>Description</w:t>
      </w:r>
      <w:r w:rsidRPr="009055FA">
        <w:rPr>
          <w:rStyle w:val="Hyperlink"/>
          <w:rFonts w:ascii="Times New Roman" w:hAnsi="Times New Roman" w:cs="Times New Roman"/>
          <w:rPrChange w:id="34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1080"/>
        <w:rPr>
          <w:ins w:id="35" w:author="Anne Ferger" w:date="2016-10-25T11:46:00Z"/>
          <w:rStyle w:val="Hyperlink"/>
          <w:rFonts w:ascii="Times New Roman" w:hAnsi="Times New Roman" w:cs="Times New Roman"/>
          <w:lang w:val="de-DE"/>
        </w:rPr>
      </w:pPr>
      <w:ins w:id="36" w:author="Anne Ferger" w:date="2016-10-25T11:46:00Z">
        <w:r w:rsidRPr="009055FA">
          <w:fldChar w:fldCharType="begin"/>
        </w:r>
        <w:r w:rsidRPr="00535FD2">
          <w:rPr>
            <w:rFonts w:ascii="Times New Roman" w:hAnsi="Times New Roman" w:cs="Times New Roman"/>
            <w:lang w:val="de-DE"/>
          </w:rPr>
          <w:instrText xml:space="preserve"> HYPERLINK \l "_Anmerkung_zu_selbstgewählten" </w:instrText>
        </w:r>
        <w:r w:rsidRPr="009055FA">
          <w:fldChar w:fldCharType="separate"/>
        </w:r>
        <w:r w:rsidRPr="00535FD2">
          <w:rPr>
            <w:rStyle w:val="Hyperlink"/>
            <w:rFonts w:ascii="Times New Roman" w:hAnsi="Times New Roman" w:cs="Times New Roman"/>
            <w:lang w:val="de-DE"/>
          </w:rPr>
          <w:t>Anmerkung zu selbstgewählten Metadatenschlüsseln</w:t>
        </w:r>
        <w:r w:rsidRPr="009055FA">
          <w:rPr>
            <w:rStyle w:val="Hyperlink"/>
            <w:rFonts w:ascii="Times New Roman" w:hAnsi="Times New Roman" w:cs="Times New Roman"/>
          </w:rPr>
          <w:fldChar w:fldCharType="end"/>
        </w:r>
      </w:ins>
    </w:p>
    <w:p w:rsidR="00535FD2" w:rsidRPr="009055FA" w:rsidRDefault="00535FD2" w:rsidP="00535FD2">
      <w:pPr>
        <w:widowControl w:val="0"/>
        <w:spacing w:before="0"/>
        <w:ind w:left="360"/>
        <w:rPr>
          <w:rStyle w:val="Hyperlink"/>
          <w:rFonts w:ascii="Times New Roman" w:hAnsi="Times New Roman" w:cs="Times New Roman"/>
          <w:rPrChange w:id="37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9055FA">
        <w:rPr>
          <w:rFonts w:ascii="Times New Roman" w:hAnsi="Times New Roman" w:cs="Times New Roman"/>
        </w:rPr>
        <w:instrText xml:space="preserve"> HYPERLINK \l "_sist86lqf0n4" \h </w:instrText>
      </w:r>
      <w:r w:rsidRPr="009055FA">
        <w:rPr>
          <w:rFonts w:ascii="Times New Roman" w:hAnsi="Times New Roman" w:cs="Times New Roman"/>
        </w:rPr>
        <w:fldChar w:fldCharType="separate"/>
      </w:r>
      <w:r w:rsidRPr="009055FA">
        <w:rPr>
          <w:rStyle w:val="Hyperlink"/>
          <w:rFonts w:ascii="Times New Roman" w:hAnsi="Times New Roman" w:cs="Times New Roman"/>
          <w:rPrChange w:id="38" w:author="Anne Ferger" w:date="2016-10-25T11:46:00Z">
            <w:rPr>
              <w:color w:val="1155CC"/>
              <w:u w:val="single"/>
            </w:rPr>
          </w:rPrChange>
        </w:rPr>
        <w:t xml:space="preserve">Die </w:t>
      </w:r>
      <w:proofErr w:type="spellStart"/>
      <w:r w:rsidRPr="009055FA">
        <w:rPr>
          <w:rStyle w:val="Hyperlink"/>
          <w:rFonts w:ascii="Times New Roman" w:hAnsi="Times New Roman" w:cs="Times New Roman"/>
          <w:rPrChange w:id="39" w:author="Anne Ferger" w:date="2016-10-25T11:46:00Z">
            <w:rPr>
              <w:color w:val="1155CC"/>
              <w:u w:val="single"/>
            </w:rPr>
          </w:rPrChange>
        </w:rPr>
        <w:t>Programmoberfläche</w:t>
      </w:r>
      <w:proofErr w:type="spellEnd"/>
      <w:r w:rsidRPr="009055FA">
        <w:rPr>
          <w:rStyle w:val="Hyperlink"/>
          <w:rFonts w:ascii="Times New Roman" w:hAnsi="Times New Roman" w:cs="Times New Roman"/>
          <w:rPrChange w:id="40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9055FA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rPrChange w:id="41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9055FA">
        <w:rPr>
          <w:rFonts w:ascii="Times New Roman" w:hAnsi="Times New Roman" w:cs="Times New Roman"/>
        </w:rPr>
        <w:instrText xml:space="preserve"> HYPERLINK \l "_rkjre9qc4kzz" \h </w:instrText>
      </w:r>
      <w:r w:rsidRPr="009055FA">
        <w:rPr>
          <w:rFonts w:ascii="Times New Roman" w:hAnsi="Times New Roman" w:cs="Times New Roman"/>
        </w:rPr>
        <w:fldChar w:fldCharType="separate"/>
      </w:r>
      <w:r w:rsidRPr="009055FA">
        <w:rPr>
          <w:rStyle w:val="Hyperlink"/>
          <w:rFonts w:ascii="Times New Roman" w:hAnsi="Times New Roman" w:cs="Times New Roman"/>
          <w:rPrChange w:id="42" w:author="Anne Ferger" w:date="2016-10-25T11:46:00Z">
            <w:rPr>
              <w:color w:val="1155CC"/>
              <w:u w:val="single"/>
            </w:rPr>
          </w:rPrChange>
        </w:rPr>
        <w:t>Reiter</w:t>
      </w:r>
      <w:r w:rsidRPr="009055FA">
        <w:rPr>
          <w:rStyle w:val="Hyperlink"/>
          <w:rFonts w:ascii="Times New Roman" w:hAnsi="Times New Roman" w:cs="Times New Roman"/>
          <w:rPrChange w:id="43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9055FA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rPrChange w:id="44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9055FA">
        <w:rPr>
          <w:rFonts w:ascii="Times New Roman" w:hAnsi="Times New Roman" w:cs="Times New Roman"/>
        </w:rPr>
        <w:instrText xml:space="preserve"> HYPERLINK \l "_rrkcse6255s2" \h </w:instrText>
      </w:r>
      <w:r w:rsidRPr="009055FA">
        <w:rPr>
          <w:rFonts w:ascii="Times New Roman" w:hAnsi="Times New Roman" w:cs="Times New Roman"/>
        </w:rPr>
        <w:fldChar w:fldCharType="separate"/>
      </w:r>
      <w:proofErr w:type="spellStart"/>
      <w:r w:rsidRPr="009055FA">
        <w:rPr>
          <w:rStyle w:val="Hyperlink"/>
          <w:rFonts w:ascii="Times New Roman" w:hAnsi="Times New Roman" w:cs="Times New Roman"/>
          <w:rPrChange w:id="45" w:author="Anne Ferger" w:date="2016-10-25T11:46:00Z">
            <w:rPr>
              <w:color w:val="1155CC"/>
              <w:u w:val="single"/>
            </w:rPr>
          </w:rPrChange>
        </w:rPr>
        <w:t>Menüs</w:t>
      </w:r>
      <w:proofErr w:type="spellEnd"/>
      <w:r w:rsidRPr="009055FA">
        <w:rPr>
          <w:rStyle w:val="Hyperlink"/>
          <w:rFonts w:ascii="Times New Roman" w:hAnsi="Times New Roman" w:cs="Times New Roman"/>
          <w:rPrChange w:id="46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9055FA" w:rsidRDefault="00535FD2" w:rsidP="00535FD2">
      <w:pPr>
        <w:widowControl w:val="0"/>
        <w:spacing w:before="0"/>
        <w:ind w:left="1080"/>
        <w:rPr>
          <w:rStyle w:val="Hyperlink"/>
          <w:rFonts w:ascii="Times New Roman" w:hAnsi="Times New Roman" w:cs="Times New Roman"/>
          <w:rPrChange w:id="47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9055FA">
        <w:rPr>
          <w:rFonts w:ascii="Times New Roman" w:hAnsi="Times New Roman" w:cs="Times New Roman"/>
        </w:rPr>
        <w:instrText xml:space="preserve"> HYPERLINK \l "_ddsd0bck7ico" \h </w:instrText>
      </w:r>
      <w:r w:rsidRPr="009055FA">
        <w:rPr>
          <w:rFonts w:ascii="Times New Roman" w:hAnsi="Times New Roman" w:cs="Times New Roman"/>
        </w:rPr>
        <w:fldChar w:fldCharType="separate"/>
      </w:r>
      <w:proofErr w:type="spellStart"/>
      <w:r w:rsidRPr="009055FA">
        <w:rPr>
          <w:rStyle w:val="Hyperlink"/>
          <w:rFonts w:ascii="Times New Roman" w:hAnsi="Times New Roman" w:cs="Times New Roman"/>
          <w:rPrChange w:id="48" w:author="Anne Ferger" w:date="2016-10-25T11:46:00Z">
            <w:rPr>
              <w:color w:val="1155CC"/>
              <w:u w:val="single"/>
            </w:rPr>
          </w:rPrChange>
        </w:rPr>
        <w:t>Menü</w:t>
      </w:r>
      <w:proofErr w:type="spellEnd"/>
      <w:r w:rsidRPr="009055FA">
        <w:rPr>
          <w:rStyle w:val="Hyperlink"/>
          <w:rFonts w:ascii="Times New Roman" w:hAnsi="Times New Roman" w:cs="Times New Roman"/>
          <w:rPrChange w:id="49" w:author="Anne Ferger" w:date="2016-10-25T11:46:00Z">
            <w:rPr>
              <w:color w:val="1155CC"/>
              <w:u w:val="single"/>
            </w:rPr>
          </w:rPrChange>
        </w:rPr>
        <w:t xml:space="preserve"> </w:t>
      </w:r>
      <w:proofErr w:type="spellStart"/>
      <w:r w:rsidRPr="009055FA">
        <w:rPr>
          <w:rStyle w:val="Hyperlink"/>
          <w:rFonts w:ascii="Times New Roman" w:hAnsi="Times New Roman" w:cs="Times New Roman"/>
          <w:rPrChange w:id="50" w:author="Anne Ferger" w:date="2016-10-25T11:46:00Z">
            <w:rPr>
              <w:color w:val="1155CC"/>
              <w:u w:val="single"/>
            </w:rPr>
          </w:rPrChange>
        </w:rPr>
        <w:t>Datei</w:t>
      </w:r>
      <w:proofErr w:type="spellEnd"/>
      <w:r w:rsidRPr="009055FA">
        <w:rPr>
          <w:rStyle w:val="Hyperlink"/>
          <w:rFonts w:ascii="Times New Roman" w:hAnsi="Times New Roman" w:cs="Times New Roman"/>
          <w:rPrChange w:id="51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9055FA" w:rsidRDefault="00535FD2" w:rsidP="00535FD2">
      <w:pPr>
        <w:widowControl w:val="0"/>
        <w:spacing w:before="0"/>
        <w:ind w:left="1080"/>
        <w:rPr>
          <w:ins w:id="52" w:author="Anne Ferger" w:date="2016-10-25T11:46:00Z"/>
          <w:rStyle w:val="Hyperlink"/>
          <w:rFonts w:ascii="Times New Roman" w:hAnsi="Times New Roman" w:cs="Times New Roman"/>
        </w:rPr>
      </w:pPr>
      <w:ins w:id="53" w:author="Anne Ferger" w:date="2016-10-25T11:46:00Z">
        <w:r w:rsidRPr="009055FA">
          <w:fldChar w:fldCharType="begin"/>
        </w:r>
        <w:r w:rsidRPr="009055FA">
          <w:rPr>
            <w:rFonts w:ascii="Times New Roman" w:hAnsi="Times New Roman" w:cs="Times New Roman"/>
          </w:rPr>
          <w:instrText xml:space="preserve"> HYPERLINK \l "_Bearbeiten-Menü" </w:instrText>
        </w:r>
        <w:r w:rsidRPr="009055FA">
          <w:fldChar w:fldCharType="separate"/>
        </w:r>
        <w:proofErr w:type="spellStart"/>
        <w:r w:rsidRPr="009055FA">
          <w:rPr>
            <w:rStyle w:val="Hyperlink"/>
            <w:rFonts w:ascii="Times New Roman" w:hAnsi="Times New Roman" w:cs="Times New Roman"/>
          </w:rPr>
          <w:t>Bearbeiten-Menü</w:t>
        </w:r>
        <w:proofErr w:type="spellEnd"/>
        <w:r w:rsidRPr="009055FA">
          <w:rPr>
            <w:rStyle w:val="Hyperlink"/>
            <w:rFonts w:ascii="Times New Roman" w:hAnsi="Times New Roman" w:cs="Times New Roman"/>
          </w:rPr>
          <w:fldChar w:fldCharType="end"/>
        </w:r>
      </w:ins>
    </w:p>
    <w:p w:rsidR="00535FD2" w:rsidRPr="00535FD2" w:rsidRDefault="00535FD2" w:rsidP="00535FD2">
      <w:pPr>
        <w:widowControl w:val="0"/>
        <w:spacing w:before="0"/>
        <w:ind w:left="1080"/>
        <w:rPr>
          <w:rStyle w:val="Hyperlink"/>
          <w:rFonts w:ascii="Times New Roman" w:hAnsi="Times New Roman" w:cs="Times New Roman"/>
          <w:lang w:val="de-DE"/>
          <w:rPrChange w:id="54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"_ornqlxijr8zi"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55" w:author="Anne Ferger" w:date="2016-10-25T11:46:00Z">
            <w:rPr>
              <w:color w:val="1155CC"/>
              <w:u w:val="single"/>
            </w:rPr>
          </w:rPrChange>
        </w:rPr>
        <w:t>Ansicht-Menü</w:t>
      </w:r>
      <w:r w:rsidRPr="009055FA">
        <w:rPr>
          <w:rStyle w:val="Hyperlink"/>
          <w:rFonts w:ascii="Times New Roman" w:hAnsi="Times New Roman" w:cs="Times New Roman"/>
          <w:rPrChange w:id="56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1080"/>
        <w:rPr>
          <w:ins w:id="57" w:author="Anne Ferger" w:date="2016-10-25T11:46:00Z"/>
          <w:rStyle w:val="Hyperlink"/>
          <w:rFonts w:ascii="Times New Roman" w:hAnsi="Times New Roman" w:cs="Times New Roman"/>
          <w:lang w:val="de-DE"/>
        </w:rPr>
      </w:pPr>
      <w:ins w:id="58" w:author="Anne Ferger" w:date="2016-10-25T11:46:00Z">
        <w:r w:rsidRPr="009055FA">
          <w:fldChar w:fldCharType="begin"/>
        </w:r>
        <w:r w:rsidRPr="00535FD2">
          <w:rPr>
            <w:rFonts w:ascii="Times New Roman" w:hAnsi="Times New Roman" w:cs="Times New Roman"/>
            <w:lang w:val="de-DE"/>
          </w:rPr>
          <w:instrText xml:space="preserve"> HYPERLINK \l "_Werkzeuge-Menü_1" </w:instrText>
        </w:r>
        <w:r w:rsidRPr="009055FA">
          <w:fldChar w:fldCharType="separate"/>
        </w:r>
        <w:r w:rsidRPr="00535FD2">
          <w:rPr>
            <w:rStyle w:val="Hyperlink"/>
            <w:rFonts w:ascii="Times New Roman" w:hAnsi="Times New Roman" w:cs="Times New Roman"/>
            <w:lang w:val="de-DE"/>
          </w:rPr>
          <w:t>Werkzeuge-Menü</w:t>
        </w:r>
        <w:r w:rsidRPr="009055FA">
          <w:rPr>
            <w:rStyle w:val="Hyperlink"/>
            <w:rFonts w:ascii="Times New Roman" w:hAnsi="Times New Roman" w:cs="Times New Roman"/>
          </w:rPr>
          <w:fldChar w:fldCharType="end"/>
        </w:r>
      </w:ins>
    </w:p>
    <w:p w:rsidR="00535FD2" w:rsidRPr="00535FD2" w:rsidRDefault="00535FD2" w:rsidP="00535FD2">
      <w:pPr>
        <w:widowControl w:val="0"/>
        <w:spacing w:before="0"/>
        <w:ind w:left="1080"/>
        <w:rPr>
          <w:rStyle w:val="Hyperlink"/>
          <w:rFonts w:ascii="Times New Roman" w:hAnsi="Times New Roman" w:cs="Times New Roman"/>
          <w:lang w:val="de-DE"/>
          <w:rPrChange w:id="59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"_2g7x5cluqk3"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60" w:author="Anne Ferger" w:date="2016-10-25T11:46:00Z">
            <w:rPr>
              <w:color w:val="1155CC"/>
              <w:u w:val="single"/>
            </w:rPr>
          </w:rPrChange>
        </w:rPr>
        <w:t>Analyse-Menü</w:t>
      </w:r>
      <w:r w:rsidRPr="009055FA">
        <w:rPr>
          <w:rStyle w:val="Hyperlink"/>
          <w:rFonts w:ascii="Times New Roman" w:hAnsi="Times New Roman" w:cs="Times New Roman"/>
          <w:rPrChange w:id="61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9055FA" w:rsidRDefault="00535FD2" w:rsidP="00535FD2">
      <w:pPr>
        <w:widowControl w:val="0"/>
        <w:spacing w:before="0"/>
        <w:ind w:left="1080"/>
        <w:rPr>
          <w:rStyle w:val="Hyperlink"/>
          <w:rFonts w:ascii="Times New Roman" w:hAnsi="Times New Roman" w:cs="Times New Roman"/>
          <w:rPrChange w:id="62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9055FA">
        <w:rPr>
          <w:rFonts w:ascii="Times New Roman" w:hAnsi="Times New Roman" w:cs="Times New Roman"/>
        </w:rPr>
        <w:instrText xml:space="preserve"> HYPERLINK \l "_yy3oterjp9cx" \h </w:instrText>
      </w:r>
      <w:r w:rsidRPr="009055FA">
        <w:rPr>
          <w:rFonts w:ascii="Times New Roman" w:hAnsi="Times New Roman" w:cs="Times New Roman"/>
        </w:rPr>
        <w:fldChar w:fldCharType="separate"/>
      </w:r>
      <w:proofErr w:type="spellStart"/>
      <w:r w:rsidRPr="009055FA">
        <w:rPr>
          <w:rStyle w:val="Hyperlink"/>
          <w:rFonts w:ascii="Times New Roman" w:hAnsi="Times New Roman" w:cs="Times New Roman"/>
          <w:rPrChange w:id="63" w:author="Anne Ferger" w:date="2016-10-25T11:46:00Z">
            <w:rPr>
              <w:color w:val="1155CC"/>
              <w:u w:val="single"/>
            </w:rPr>
          </w:rPrChange>
        </w:rPr>
        <w:t>Wartung-Menü</w:t>
      </w:r>
      <w:proofErr w:type="spellEnd"/>
      <w:r w:rsidRPr="009055FA">
        <w:rPr>
          <w:rStyle w:val="Hyperlink"/>
          <w:rFonts w:ascii="Times New Roman" w:hAnsi="Times New Roman" w:cs="Times New Roman"/>
          <w:rPrChange w:id="64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9055FA" w:rsidRDefault="00535FD2" w:rsidP="00535FD2">
      <w:pPr>
        <w:widowControl w:val="0"/>
        <w:spacing w:before="0"/>
        <w:ind w:left="1080"/>
        <w:rPr>
          <w:rStyle w:val="Hyperlink"/>
          <w:rFonts w:ascii="Times New Roman" w:hAnsi="Times New Roman" w:cs="Times New Roman"/>
          <w:rPrChange w:id="65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9055FA">
        <w:rPr>
          <w:rFonts w:ascii="Times New Roman" w:hAnsi="Times New Roman" w:cs="Times New Roman"/>
        </w:rPr>
        <w:instrText xml:space="preserve"> HYPERLINK \l "_8z2ka9j92x32" \h </w:instrText>
      </w:r>
      <w:r w:rsidRPr="009055FA">
        <w:rPr>
          <w:rFonts w:ascii="Times New Roman" w:hAnsi="Times New Roman" w:cs="Times New Roman"/>
        </w:rPr>
        <w:fldChar w:fldCharType="separate"/>
      </w:r>
      <w:proofErr w:type="spellStart"/>
      <w:r w:rsidRPr="009055FA">
        <w:rPr>
          <w:rStyle w:val="Hyperlink"/>
          <w:rFonts w:ascii="Times New Roman" w:hAnsi="Times New Roman" w:cs="Times New Roman"/>
          <w:rPrChange w:id="66" w:author="Anne Ferger" w:date="2016-10-25T11:46:00Z">
            <w:rPr>
              <w:color w:val="1155CC"/>
              <w:u w:val="single"/>
            </w:rPr>
          </w:rPrChange>
        </w:rPr>
        <w:t>Hilfe-Menü</w:t>
      </w:r>
      <w:proofErr w:type="spellEnd"/>
      <w:r w:rsidRPr="009055FA">
        <w:rPr>
          <w:rStyle w:val="Hyperlink"/>
          <w:rFonts w:ascii="Times New Roman" w:hAnsi="Times New Roman" w:cs="Times New Roman"/>
          <w:rPrChange w:id="67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360"/>
        <w:rPr>
          <w:rStyle w:val="Hyperlink"/>
          <w:rFonts w:ascii="Times New Roman" w:hAnsi="Times New Roman" w:cs="Times New Roman"/>
          <w:lang w:val="de-DE"/>
          <w:rPrChange w:id="68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"_ailkcxsyi8g7"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69" w:author="Anne Ferger" w:date="2016-10-25T11:46:00Z">
            <w:rPr>
              <w:color w:val="1155CC"/>
              <w:u w:val="single"/>
            </w:rPr>
          </w:rPrChange>
        </w:rPr>
        <w:t>Korpusverwaltung</w:t>
      </w:r>
      <w:r w:rsidRPr="009055FA">
        <w:rPr>
          <w:rStyle w:val="Hyperlink"/>
          <w:rFonts w:ascii="Times New Roman" w:hAnsi="Times New Roman" w:cs="Times New Roman"/>
          <w:rPrChange w:id="70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71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"_jl1xk5xo25tx"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72" w:author="Anne Ferger" w:date="2016-10-25T11:46:00Z">
            <w:rPr>
              <w:color w:val="1155CC"/>
              <w:u w:val="single"/>
            </w:rPr>
          </w:rPrChange>
        </w:rPr>
        <w:t>Korpus aus Transkriptionen erstellen</w:t>
      </w:r>
      <w:r w:rsidRPr="009055FA">
        <w:rPr>
          <w:rStyle w:val="Hyperlink"/>
          <w:rFonts w:ascii="Times New Roman" w:hAnsi="Times New Roman" w:cs="Times New Roman"/>
          <w:rPrChange w:id="73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1080"/>
        <w:rPr>
          <w:rStyle w:val="Hyperlink"/>
          <w:rFonts w:ascii="Times New Roman" w:hAnsi="Times New Roman" w:cs="Times New Roman"/>
          <w:lang w:val="de-DE"/>
          <w:rPrChange w:id="74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"_xlvtykp41ozb"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75" w:author="Anne Ferger" w:date="2016-10-25T11:46:00Z">
            <w:rPr>
              <w:color w:val="1155CC"/>
              <w:u w:val="single"/>
            </w:rPr>
          </w:rPrChange>
        </w:rPr>
        <w:t>Verwenden des Assistenten</w:t>
      </w:r>
      <w:r w:rsidRPr="009055FA">
        <w:rPr>
          <w:rStyle w:val="Hyperlink"/>
          <w:rFonts w:ascii="Times New Roman" w:hAnsi="Times New Roman" w:cs="Times New Roman"/>
          <w:rPrChange w:id="76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77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"_i1r79q23wftf"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78" w:author="Anne Ferger" w:date="2016-10-25T11:46:00Z">
            <w:rPr>
              <w:color w:val="1155CC"/>
              <w:u w:val="single"/>
            </w:rPr>
          </w:rPrChange>
        </w:rPr>
        <w:t>Importieren und Exportieren von Metadaten</w:t>
      </w:r>
      <w:r w:rsidRPr="009055FA">
        <w:rPr>
          <w:rStyle w:val="Hyperlink"/>
          <w:rFonts w:ascii="Times New Roman" w:hAnsi="Times New Roman" w:cs="Times New Roman"/>
          <w:rPrChange w:id="79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1080"/>
        <w:rPr>
          <w:rStyle w:val="Hyperlink"/>
          <w:rFonts w:ascii="Times New Roman" w:hAnsi="Times New Roman" w:cs="Times New Roman"/>
          <w:lang w:val="de-DE"/>
          <w:rPrChange w:id="80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"_dzfj3t56o63q"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81" w:author="Anne Ferger" w:date="2016-10-25T11:46:00Z">
            <w:rPr>
              <w:color w:val="1155CC"/>
              <w:u w:val="single"/>
            </w:rPr>
          </w:rPrChange>
        </w:rPr>
        <w:t>Basistranskriptionen Importieren</w:t>
      </w:r>
      <w:r w:rsidRPr="009055FA">
        <w:rPr>
          <w:rStyle w:val="Hyperlink"/>
          <w:rFonts w:ascii="Times New Roman" w:hAnsi="Times New Roman" w:cs="Times New Roman"/>
          <w:rPrChange w:id="82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1080"/>
        <w:rPr>
          <w:rStyle w:val="Hyperlink"/>
          <w:rFonts w:ascii="Times New Roman" w:hAnsi="Times New Roman" w:cs="Times New Roman"/>
          <w:lang w:val="de-DE"/>
          <w:rPrChange w:id="83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"_oosb6ve7a0x0"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84" w:author="Anne Ferger" w:date="2016-10-25T11:46:00Z">
            <w:rPr>
              <w:color w:val="1155CC"/>
              <w:u w:val="single"/>
            </w:rPr>
          </w:rPrChange>
        </w:rPr>
        <w:t>Sprecher importieren</w:t>
      </w:r>
      <w:r w:rsidRPr="009055FA">
        <w:rPr>
          <w:rStyle w:val="Hyperlink"/>
          <w:rFonts w:ascii="Times New Roman" w:hAnsi="Times New Roman" w:cs="Times New Roman"/>
          <w:rPrChange w:id="85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360"/>
        <w:rPr>
          <w:rStyle w:val="Hyperlink"/>
          <w:rFonts w:ascii="Times New Roman" w:hAnsi="Times New Roman" w:cs="Times New Roman"/>
          <w:lang w:val="de-DE"/>
          <w:rPrChange w:id="86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"_o0w7trvrau5z"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87" w:author="Anne Ferger" w:date="2016-10-25T11:46:00Z">
            <w:rPr>
              <w:color w:val="1155CC"/>
              <w:u w:val="single"/>
            </w:rPr>
          </w:rPrChange>
        </w:rPr>
        <w:t>Verwaltung von Metadaten</w:t>
      </w:r>
      <w:r w:rsidRPr="009055FA">
        <w:rPr>
          <w:rStyle w:val="Hyperlink"/>
          <w:rFonts w:ascii="Times New Roman" w:hAnsi="Times New Roman" w:cs="Times New Roman"/>
          <w:rPrChange w:id="88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89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"_btnxykn525hv"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90" w:author="Anne Ferger" w:date="2016-10-25T11:46:00Z">
            <w:rPr>
              <w:color w:val="1155CC"/>
              <w:u w:val="single"/>
            </w:rPr>
          </w:rPrChange>
        </w:rPr>
        <w:t>Aufbau des Daten-Reiters</w:t>
      </w:r>
      <w:r w:rsidRPr="009055FA">
        <w:rPr>
          <w:rStyle w:val="Hyperlink"/>
          <w:rFonts w:ascii="Times New Roman" w:hAnsi="Times New Roman" w:cs="Times New Roman"/>
          <w:rPrChange w:id="91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92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"_5zeju69t8kxq"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93" w:author="Anne Ferger" w:date="2016-10-25T11:46:00Z">
            <w:rPr>
              <w:color w:val="1155CC"/>
              <w:u w:val="single"/>
            </w:rPr>
          </w:rPrChange>
        </w:rPr>
        <w:t>Verwalten von Kommunikationen</w:t>
      </w:r>
      <w:r w:rsidRPr="009055FA">
        <w:rPr>
          <w:rStyle w:val="Hyperlink"/>
          <w:rFonts w:ascii="Times New Roman" w:hAnsi="Times New Roman" w:cs="Times New Roman"/>
          <w:rPrChange w:id="94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95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"_bnp3t6k5jgv"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96" w:author="Anne Ferger" w:date="2016-10-25T11:46:00Z">
            <w:rPr>
              <w:color w:val="1155CC"/>
              <w:u w:val="single"/>
            </w:rPr>
          </w:rPrChange>
        </w:rPr>
        <w:t>Metadaten-Anzeige</w:t>
      </w:r>
      <w:r w:rsidRPr="009055FA">
        <w:rPr>
          <w:rStyle w:val="Hyperlink"/>
          <w:rFonts w:ascii="Times New Roman" w:hAnsi="Times New Roman" w:cs="Times New Roman"/>
          <w:rPrChange w:id="97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98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"_pcxbq0qjzzrf"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99" w:author="Anne Ferger" w:date="2016-10-25T11:46:00Z">
            <w:rPr>
              <w:color w:val="1155CC"/>
              <w:u w:val="single"/>
            </w:rPr>
          </w:rPrChange>
        </w:rPr>
        <w:t>Eingabedialoge</w:t>
      </w:r>
      <w:r w:rsidRPr="009055FA">
        <w:rPr>
          <w:rStyle w:val="Hyperlink"/>
          <w:rFonts w:ascii="Times New Roman" w:hAnsi="Times New Roman" w:cs="Times New Roman"/>
          <w:rPrChange w:id="100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1080"/>
        <w:rPr>
          <w:rStyle w:val="Hyperlink"/>
          <w:rFonts w:ascii="Times New Roman" w:hAnsi="Times New Roman" w:cs="Times New Roman"/>
          <w:lang w:val="de-DE"/>
          <w:rPrChange w:id="101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"_w0qoeyjddq7z"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02" w:author="Anne Ferger" w:date="2016-10-25T11:46:00Z">
            <w:rPr>
              <w:color w:val="1155CC"/>
              <w:u w:val="single"/>
            </w:rPr>
          </w:rPrChange>
        </w:rPr>
        <w:t>Location</w:t>
      </w:r>
      <w:r w:rsidRPr="009055FA">
        <w:rPr>
          <w:rStyle w:val="Hyperlink"/>
          <w:rFonts w:ascii="Times New Roman" w:hAnsi="Times New Roman" w:cs="Times New Roman"/>
          <w:rPrChange w:id="103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1080"/>
        <w:rPr>
          <w:rStyle w:val="Hyperlink"/>
          <w:rFonts w:ascii="Times New Roman" w:hAnsi="Times New Roman" w:cs="Times New Roman"/>
          <w:lang w:val="de-DE"/>
          <w:rPrChange w:id="104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"_i5hg5bwi5u3h"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05" w:author="Anne Ferger" w:date="2016-10-25T11:46:00Z">
            <w:rPr>
              <w:color w:val="1155CC"/>
              <w:u w:val="single"/>
            </w:rPr>
          </w:rPrChange>
        </w:rPr>
        <w:t>Language</w:t>
      </w:r>
      <w:r w:rsidRPr="009055FA">
        <w:rPr>
          <w:rStyle w:val="Hyperlink"/>
          <w:rFonts w:ascii="Times New Roman" w:hAnsi="Times New Roman" w:cs="Times New Roman"/>
          <w:rPrChange w:id="106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107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"_r3drguz0arpc"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08" w:author="Anne Ferger" w:date="2016-10-25T11:46:00Z">
            <w:rPr>
              <w:color w:val="1155CC"/>
              <w:u w:val="single"/>
            </w:rPr>
          </w:rPrChange>
        </w:rPr>
        <w:t>Templates</w:t>
      </w:r>
      <w:r w:rsidRPr="009055FA">
        <w:rPr>
          <w:rStyle w:val="Hyperlink"/>
          <w:rFonts w:ascii="Times New Roman" w:hAnsi="Times New Roman" w:cs="Times New Roman"/>
          <w:rPrChange w:id="109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1080"/>
        <w:rPr>
          <w:rStyle w:val="Hyperlink"/>
          <w:rFonts w:ascii="Times New Roman" w:hAnsi="Times New Roman" w:cs="Times New Roman"/>
          <w:lang w:val="de-DE"/>
          <w:rPrChange w:id="110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"_e4n56vibtipa"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11" w:author="Anne Ferger" w:date="2016-10-25T11:46:00Z">
            <w:rPr>
              <w:color w:val="1155CC"/>
              <w:u w:val="single"/>
            </w:rPr>
          </w:rPrChange>
        </w:rPr>
        <w:t>Templates speichern</w:t>
      </w:r>
      <w:r w:rsidRPr="009055FA">
        <w:rPr>
          <w:rStyle w:val="Hyperlink"/>
          <w:rFonts w:ascii="Times New Roman" w:hAnsi="Times New Roman" w:cs="Times New Roman"/>
          <w:rPrChange w:id="112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113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"_gcry2oyi36lc"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14" w:author="Anne Ferger" w:date="2016-10-25T11:46:00Z">
            <w:rPr>
              <w:color w:val="1155CC"/>
              <w:u w:val="single"/>
            </w:rPr>
          </w:rPrChange>
        </w:rPr>
        <w:t>Verwalten von Personen und Sprechern</w:t>
      </w:r>
      <w:r w:rsidRPr="009055FA">
        <w:rPr>
          <w:rStyle w:val="Hyperlink"/>
          <w:rFonts w:ascii="Times New Roman" w:hAnsi="Times New Roman" w:cs="Times New Roman"/>
          <w:rPrChange w:id="115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1080"/>
        <w:rPr>
          <w:ins w:id="116" w:author="Anne Ferger" w:date="2016-10-25T11:46:00Z"/>
          <w:rStyle w:val="Hyperlink"/>
          <w:rFonts w:ascii="Times New Roman" w:hAnsi="Times New Roman" w:cs="Times New Roman"/>
          <w:lang w:val="de-DE"/>
        </w:rPr>
      </w:pPr>
      <w:ins w:id="117" w:author="Anne Ferger" w:date="2016-10-25T11:46:00Z">
        <w:r w:rsidRPr="009055FA">
          <w:fldChar w:fldCharType="begin"/>
        </w:r>
        <w:r w:rsidRPr="00535FD2">
          <w:rPr>
            <w:rFonts w:ascii="Times New Roman" w:hAnsi="Times New Roman" w:cs="Times New Roman"/>
            <w:lang w:val="de-DE"/>
          </w:rPr>
          <w:instrText xml:space="preserve"> HYPERLINK \l "_Importieren_von_Sprechern" </w:instrText>
        </w:r>
        <w:r w:rsidRPr="009055FA">
          <w:fldChar w:fldCharType="separate"/>
        </w:r>
        <w:r w:rsidRPr="00535FD2">
          <w:rPr>
            <w:rStyle w:val="Hyperlink"/>
            <w:rFonts w:ascii="Times New Roman" w:hAnsi="Times New Roman" w:cs="Times New Roman"/>
            <w:lang w:val="de-DE"/>
          </w:rPr>
          <w:t>Importieren von Sprechern</w:t>
        </w:r>
        <w:r w:rsidRPr="009055FA">
          <w:rPr>
            <w:rStyle w:val="Hyperlink"/>
            <w:rFonts w:ascii="Times New Roman" w:hAnsi="Times New Roman" w:cs="Times New Roman"/>
          </w:rPr>
          <w:fldChar w:fldCharType="end"/>
        </w:r>
      </w:ins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118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"_312bjzhip37z"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19" w:author="Anne Ferger" w:date="2016-10-25T11:46:00Z">
            <w:rPr>
              <w:color w:val="1155CC"/>
              <w:u w:val="single"/>
            </w:rPr>
          </w:rPrChange>
        </w:rPr>
        <w:t>Verknüpfen von Kommunikationen und Sprechern</w:t>
      </w:r>
      <w:r w:rsidRPr="009055FA">
        <w:rPr>
          <w:rStyle w:val="Hyperlink"/>
          <w:rFonts w:ascii="Times New Roman" w:hAnsi="Times New Roman" w:cs="Times New Roman"/>
          <w:rPrChange w:id="120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121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"_e7p6kfetq8m4"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22" w:author="Anne Ferger" w:date="2016-10-25T11:46:00Z">
            <w:rPr>
              <w:color w:val="1155CC"/>
              <w:u w:val="single"/>
            </w:rPr>
          </w:rPrChange>
        </w:rPr>
        <w:t>Verwalten von Transkriptionen</w:t>
      </w:r>
      <w:r w:rsidRPr="009055FA">
        <w:rPr>
          <w:rStyle w:val="Hyperlink"/>
          <w:rFonts w:ascii="Times New Roman" w:hAnsi="Times New Roman" w:cs="Times New Roman"/>
          <w:rPrChange w:id="123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124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"_mkvxiw2s0dgx"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25" w:author="Anne Ferger" w:date="2016-10-25T11:46:00Z">
            <w:rPr>
              <w:color w:val="1155CC"/>
              <w:u w:val="single"/>
            </w:rPr>
          </w:rPrChange>
        </w:rPr>
        <w:t>Verwalten von Aufnahmen</w:t>
      </w:r>
      <w:r w:rsidRPr="009055FA">
        <w:rPr>
          <w:rStyle w:val="Hyperlink"/>
          <w:rFonts w:ascii="Times New Roman" w:hAnsi="Times New Roman" w:cs="Times New Roman"/>
          <w:rPrChange w:id="126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127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"_40p7h0oothve"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28" w:author="Anne Ferger" w:date="2016-10-25T11:46:00Z">
            <w:rPr>
              <w:color w:val="1155CC"/>
              <w:u w:val="single"/>
            </w:rPr>
          </w:rPrChange>
        </w:rPr>
        <w:t>Verwaltung von zusätzlichen Dateien</w:t>
      </w:r>
      <w:r w:rsidRPr="009055FA">
        <w:rPr>
          <w:rStyle w:val="Hyperlink"/>
          <w:rFonts w:ascii="Times New Roman" w:hAnsi="Times New Roman" w:cs="Times New Roman"/>
          <w:rPrChange w:id="129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360"/>
        <w:rPr>
          <w:rStyle w:val="Hyperlink"/>
          <w:rFonts w:ascii="Times New Roman" w:hAnsi="Times New Roman" w:cs="Times New Roman"/>
          <w:lang w:val="de-DE"/>
          <w:rPrChange w:id="130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"_ej2wq96uv3eu"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31" w:author="Anne Ferger" w:date="2016-10-25T11:46:00Z">
            <w:rPr>
              <w:color w:val="1155CC"/>
              <w:u w:val="single"/>
            </w:rPr>
          </w:rPrChange>
        </w:rPr>
        <w:t>Analysieren von Daten</w:t>
      </w:r>
      <w:r w:rsidRPr="009055FA">
        <w:rPr>
          <w:rStyle w:val="Hyperlink"/>
          <w:rFonts w:ascii="Times New Roman" w:hAnsi="Times New Roman" w:cs="Times New Roman"/>
          <w:rPrChange w:id="132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133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"_x968lmz9gn96"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34" w:author="Anne Ferger" w:date="2016-10-25T11:46:00Z">
            <w:rPr>
              <w:color w:val="1155CC"/>
              <w:u w:val="single"/>
            </w:rPr>
          </w:rPrChange>
        </w:rPr>
        <w:t>Filter</w:t>
      </w:r>
      <w:r w:rsidRPr="009055FA">
        <w:rPr>
          <w:rStyle w:val="Hyperlink"/>
          <w:rFonts w:ascii="Times New Roman" w:hAnsi="Times New Roman" w:cs="Times New Roman"/>
          <w:rPrChange w:id="135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1080"/>
        <w:rPr>
          <w:rStyle w:val="Hyperlink"/>
          <w:rFonts w:ascii="Times New Roman" w:hAnsi="Times New Roman" w:cs="Times New Roman"/>
          <w:lang w:val="de-DE"/>
          <w:rPrChange w:id="136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"_xm96jyrihn4"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37" w:author="Anne Ferger" w:date="2016-10-25T11:46:00Z">
            <w:rPr>
              <w:color w:val="1155CC"/>
              <w:u w:val="single"/>
            </w:rPr>
          </w:rPrChange>
        </w:rPr>
        <w:t>Filter anlegen</w:t>
      </w:r>
      <w:r w:rsidRPr="009055FA">
        <w:rPr>
          <w:rStyle w:val="Hyperlink"/>
          <w:rFonts w:ascii="Times New Roman" w:hAnsi="Times New Roman" w:cs="Times New Roman"/>
          <w:rPrChange w:id="138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1080"/>
        <w:rPr>
          <w:rStyle w:val="Hyperlink"/>
          <w:rFonts w:ascii="Times New Roman" w:hAnsi="Times New Roman" w:cs="Times New Roman"/>
          <w:lang w:val="de-DE"/>
          <w:rPrChange w:id="139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"_ka7k92a13f55"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40" w:author="Anne Ferger" w:date="2016-10-25T11:46:00Z">
            <w:rPr>
              <w:color w:val="1155CC"/>
              <w:u w:val="single"/>
            </w:rPr>
          </w:rPrChange>
        </w:rPr>
        <w:t>Filter modifizieren</w:t>
      </w:r>
      <w:r w:rsidRPr="009055FA">
        <w:rPr>
          <w:rStyle w:val="Hyperlink"/>
          <w:rFonts w:ascii="Times New Roman" w:hAnsi="Times New Roman" w:cs="Times New Roman"/>
          <w:rPrChange w:id="141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1080"/>
        <w:rPr>
          <w:rStyle w:val="Hyperlink"/>
          <w:rFonts w:ascii="Times New Roman" w:hAnsi="Times New Roman" w:cs="Times New Roman"/>
          <w:lang w:val="de-DE"/>
          <w:rPrChange w:id="142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"_672mi8zh9bv0"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43" w:author="Anne Ferger" w:date="2016-10-25T11:46:00Z">
            <w:rPr>
              <w:color w:val="1155CC"/>
              <w:u w:val="single"/>
            </w:rPr>
          </w:rPrChange>
        </w:rPr>
        <w:t>Vorgefertigte Filter</w:t>
      </w:r>
      <w:r w:rsidRPr="009055FA">
        <w:rPr>
          <w:rStyle w:val="Hyperlink"/>
          <w:rFonts w:ascii="Times New Roman" w:hAnsi="Times New Roman" w:cs="Times New Roman"/>
          <w:rPrChange w:id="144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1080"/>
        <w:rPr>
          <w:rStyle w:val="Hyperlink"/>
          <w:rFonts w:ascii="Times New Roman" w:hAnsi="Times New Roman" w:cs="Times New Roman"/>
          <w:lang w:val="de-DE"/>
          <w:rPrChange w:id="145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"_6zkmvhjrkha8"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46" w:author="Anne Ferger" w:date="2016-10-25T11:46:00Z">
            <w:rPr>
              <w:color w:val="1155CC"/>
              <w:u w:val="single"/>
            </w:rPr>
          </w:rPrChange>
        </w:rPr>
        <w:t>Filter löschen</w:t>
      </w:r>
      <w:r w:rsidRPr="009055FA">
        <w:rPr>
          <w:rStyle w:val="Hyperlink"/>
          <w:rFonts w:ascii="Times New Roman" w:hAnsi="Times New Roman" w:cs="Times New Roman"/>
          <w:rPrChange w:id="147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1080"/>
        <w:rPr>
          <w:rStyle w:val="Hyperlink"/>
          <w:rFonts w:ascii="Times New Roman" w:hAnsi="Times New Roman" w:cs="Times New Roman"/>
          <w:lang w:val="de-DE"/>
          <w:rPrChange w:id="148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"_6qg52vhj1plp"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49" w:author="Anne Ferger" w:date="2016-10-25T11:46:00Z">
            <w:rPr>
              <w:color w:val="1155CC"/>
              <w:u w:val="single"/>
            </w:rPr>
          </w:rPrChange>
        </w:rPr>
        <w:t>Filter bei Sprechern</w:t>
      </w:r>
      <w:r w:rsidRPr="009055FA">
        <w:rPr>
          <w:rStyle w:val="Hyperlink"/>
          <w:rFonts w:ascii="Times New Roman" w:hAnsi="Times New Roman" w:cs="Times New Roman"/>
          <w:rPrChange w:id="150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151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"_mv0f8pl02nsa"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52" w:author="Anne Ferger" w:date="2016-10-25T11:46:00Z">
            <w:rPr>
              <w:color w:val="1155CC"/>
              <w:u w:val="single"/>
            </w:rPr>
          </w:rPrChange>
        </w:rPr>
        <w:t>Suchen</w:t>
      </w:r>
      <w:r w:rsidRPr="009055FA">
        <w:rPr>
          <w:rStyle w:val="Hyperlink"/>
          <w:rFonts w:ascii="Times New Roman" w:hAnsi="Times New Roman" w:cs="Times New Roman"/>
          <w:rPrChange w:id="153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154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"_jw5dyalpyasw"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55" w:author="Anne Ferger" w:date="2016-10-25T11:46:00Z">
            <w:rPr>
              <w:color w:val="1155CC"/>
              <w:u w:val="single"/>
            </w:rPr>
          </w:rPrChange>
        </w:rPr>
        <w:t>In Transkriptionen suchen</w:t>
      </w:r>
      <w:r w:rsidRPr="009055FA">
        <w:rPr>
          <w:rStyle w:val="Hyperlink"/>
          <w:rFonts w:ascii="Times New Roman" w:hAnsi="Times New Roman" w:cs="Times New Roman"/>
          <w:rPrChange w:id="156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157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"_jwyxnfsi55lg"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58" w:author="Anne Ferger" w:date="2016-10-25T11:46:00Z">
            <w:rPr>
              <w:color w:val="1155CC"/>
              <w:u w:val="single"/>
            </w:rPr>
          </w:rPrChange>
        </w:rPr>
        <w:t>Drucken der Metadatenansicht</w:t>
      </w:r>
      <w:r w:rsidRPr="009055FA">
        <w:rPr>
          <w:rStyle w:val="Hyperlink"/>
          <w:rFonts w:ascii="Times New Roman" w:hAnsi="Times New Roman" w:cs="Times New Roman"/>
          <w:rPrChange w:id="159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160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"_r4nfws6mr62b"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61" w:author="Anne Ferger" w:date="2016-10-25T11:46:00Z">
            <w:rPr>
              <w:color w:val="1155CC"/>
              <w:u w:val="single"/>
            </w:rPr>
          </w:rPrChange>
        </w:rPr>
        <w:t>Korpusstatistik erstellen</w:t>
      </w:r>
      <w:r w:rsidRPr="009055FA">
        <w:rPr>
          <w:rStyle w:val="Hyperlink"/>
          <w:rFonts w:ascii="Times New Roman" w:hAnsi="Times New Roman" w:cs="Times New Roman"/>
          <w:rPrChange w:id="162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163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"_63cc9vyksxhh"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64" w:author="Anne Ferger" w:date="2016-10-25T11:46:00Z">
            <w:rPr>
              <w:color w:val="1155CC"/>
              <w:u w:val="single"/>
            </w:rPr>
          </w:rPrChange>
        </w:rPr>
        <w:t>Wortliste erstellen</w:t>
      </w:r>
      <w:r w:rsidRPr="009055FA">
        <w:rPr>
          <w:rStyle w:val="Hyperlink"/>
          <w:rFonts w:ascii="Times New Roman" w:hAnsi="Times New Roman" w:cs="Times New Roman"/>
          <w:rPrChange w:id="165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720"/>
        <w:rPr>
          <w:ins w:id="166" w:author="Anne Ferger" w:date="2016-10-25T11:46:00Z"/>
          <w:rStyle w:val="Hyperlink"/>
          <w:rFonts w:ascii="Times New Roman" w:hAnsi="Times New Roman" w:cs="Times New Roman"/>
          <w:lang w:val="de-DE"/>
        </w:rPr>
      </w:pPr>
      <w:ins w:id="167" w:author="Anne Ferger" w:date="2016-10-25T11:46:00Z">
        <w:r w:rsidRPr="009055FA">
          <w:lastRenderedPageBreak/>
          <w:fldChar w:fldCharType="begin"/>
        </w:r>
        <w:r w:rsidRPr="00535FD2">
          <w:rPr>
            <w:rFonts w:ascii="Times New Roman" w:hAnsi="Times New Roman" w:cs="Times New Roman"/>
            <w:lang w:val="de-DE"/>
          </w:rPr>
          <w:instrText xml:space="preserve"> HYPERLINK \l "_Wortliste_für_ausgewählte" </w:instrText>
        </w:r>
        <w:r w:rsidRPr="009055FA">
          <w:fldChar w:fldCharType="separate"/>
        </w:r>
        <w:r w:rsidRPr="00535FD2">
          <w:rPr>
            <w:rStyle w:val="Hyperlink"/>
            <w:rFonts w:ascii="Times New Roman" w:hAnsi="Times New Roman" w:cs="Times New Roman"/>
            <w:lang w:val="de-DE"/>
          </w:rPr>
          <w:t>Wortliste für ausgewählte Sprecher</w:t>
        </w:r>
        <w:r w:rsidRPr="009055FA">
          <w:rPr>
            <w:rStyle w:val="Hyperlink"/>
            <w:rFonts w:ascii="Times New Roman" w:hAnsi="Times New Roman" w:cs="Times New Roman"/>
          </w:rPr>
          <w:fldChar w:fldCharType="end"/>
        </w:r>
      </w:ins>
    </w:p>
    <w:p w:rsidR="00535FD2" w:rsidRPr="00535FD2" w:rsidRDefault="00535FD2" w:rsidP="00535FD2">
      <w:pPr>
        <w:widowControl w:val="0"/>
        <w:spacing w:before="0"/>
        <w:ind w:left="720"/>
        <w:rPr>
          <w:ins w:id="168" w:author="Anne Ferger" w:date="2016-10-25T11:46:00Z"/>
          <w:rStyle w:val="Hyperlink"/>
          <w:rFonts w:ascii="Times New Roman" w:hAnsi="Times New Roman" w:cs="Times New Roman"/>
          <w:lang w:val="de-DE"/>
        </w:rPr>
      </w:pPr>
      <w:ins w:id="169" w:author="Anne Ferger" w:date="2016-10-25T11:46:00Z">
        <w:r w:rsidRPr="009055FA">
          <w:fldChar w:fldCharType="begin"/>
        </w:r>
        <w:r w:rsidRPr="00535FD2">
          <w:rPr>
            <w:rFonts w:ascii="Times New Roman" w:hAnsi="Times New Roman" w:cs="Times New Roman"/>
            <w:lang w:val="de-DE"/>
          </w:rPr>
          <w:instrText xml:space="preserve"> HYPERLINK \l "_Ausgabe_einer_html-Datei" </w:instrText>
        </w:r>
        <w:r w:rsidRPr="009055FA">
          <w:fldChar w:fldCharType="separate"/>
        </w:r>
        <w:r w:rsidRPr="00535FD2">
          <w:rPr>
            <w:rStyle w:val="Hyperlink"/>
            <w:rFonts w:ascii="Times New Roman" w:hAnsi="Times New Roman" w:cs="Times New Roman"/>
            <w:lang w:val="de-DE"/>
          </w:rPr>
          <w:t>Ausgabe als html-Datei</w:t>
        </w:r>
        <w:r w:rsidRPr="009055FA">
          <w:rPr>
            <w:rStyle w:val="Hyperlink"/>
            <w:rFonts w:ascii="Times New Roman" w:hAnsi="Times New Roman" w:cs="Times New Roman"/>
          </w:rPr>
          <w:fldChar w:fldCharType="end"/>
        </w:r>
      </w:ins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170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"_z68zu7megse"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71" w:author="Anne Ferger" w:date="2016-10-25T11:46:00Z">
            <w:rPr>
              <w:color w:val="1155CC"/>
              <w:u w:val="single"/>
            </w:rPr>
          </w:rPrChange>
        </w:rPr>
        <w:t>Korpus-Korb</w:t>
      </w:r>
      <w:r w:rsidRPr="009055FA">
        <w:rPr>
          <w:rStyle w:val="Hyperlink"/>
          <w:rFonts w:ascii="Times New Roman" w:hAnsi="Times New Roman" w:cs="Times New Roman"/>
          <w:rPrChange w:id="172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1080"/>
        <w:rPr>
          <w:rStyle w:val="Hyperlink"/>
          <w:rFonts w:ascii="Times New Roman" w:hAnsi="Times New Roman" w:cs="Times New Roman"/>
          <w:lang w:val="de-DE"/>
          <w:rPrChange w:id="173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"_xe3mfphwme26"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74" w:author="Anne Ferger" w:date="2016-10-25T11:46:00Z">
            <w:rPr>
              <w:color w:val="1155CC"/>
              <w:u w:val="single"/>
            </w:rPr>
          </w:rPrChange>
        </w:rPr>
        <w:t>Verwalten des Korbes</w:t>
      </w:r>
      <w:r w:rsidRPr="009055FA">
        <w:rPr>
          <w:rStyle w:val="Hyperlink"/>
          <w:rFonts w:ascii="Times New Roman" w:hAnsi="Times New Roman" w:cs="Times New Roman"/>
          <w:rPrChange w:id="175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720"/>
        <w:rPr>
          <w:ins w:id="176" w:author="Anne Ferger" w:date="2016-10-25T11:46:00Z"/>
          <w:rStyle w:val="Hyperlink"/>
          <w:rFonts w:ascii="Times New Roman" w:hAnsi="Times New Roman" w:cs="Times New Roman"/>
          <w:lang w:val="de-DE"/>
        </w:rPr>
      </w:pPr>
      <w:ins w:id="177" w:author="Anne Ferger" w:date="2016-10-25T11:46:00Z">
        <w:r w:rsidRPr="009055FA">
          <w:fldChar w:fldCharType="begin"/>
        </w:r>
        <w:r w:rsidRPr="00535FD2">
          <w:rPr>
            <w:rFonts w:ascii="Times New Roman" w:hAnsi="Times New Roman" w:cs="Times New Roman"/>
            <w:lang w:val="de-DE"/>
          </w:rPr>
          <w:instrText xml:space="preserve"> HYPERLINK \l "_TreeTagger" </w:instrText>
        </w:r>
        <w:r w:rsidRPr="009055FA">
          <w:fldChar w:fldCharType="separate"/>
        </w:r>
        <w:r w:rsidRPr="00535FD2">
          <w:rPr>
            <w:rStyle w:val="Hyperlink"/>
            <w:rFonts w:ascii="Times New Roman" w:hAnsi="Times New Roman" w:cs="Times New Roman"/>
            <w:lang w:val="de-DE"/>
          </w:rPr>
          <w:t>TreeTagger</w:t>
        </w:r>
        <w:r w:rsidRPr="009055FA">
          <w:rPr>
            <w:rStyle w:val="Hyperlink"/>
            <w:rFonts w:ascii="Times New Roman" w:hAnsi="Times New Roman" w:cs="Times New Roman"/>
          </w:rPr>
          <w:fldChar w:fldCharType="end"/>
        </w:r>
      </w:ins>
    </w:p>
    <w:p w:rsidR="00535FD2" w:rsidRPr="00535FD2" w:rsidRDefault="00535FD2" w:rsidP="00535FD2">
      <w:pPr>
        <w:widowControl w:val="0"/>
        <w:spacing w:before="0"/>
        <w:ind w:left="360"/>
        <w:rPr>
          <w:rStyle w:val="Hyperlink"/>
          <w:rFonts w:ascii="Times New Roman" w:hAnsi="Times New Roman" w:cs="Times New Roman"/>
          <w:lang w:val="de-DE"/>
          <w:rPrChange w:id="178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"_w4w5pfu3i8d0"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179" w:author="Anne Ferger" w:date="2016-10-25T11:46:00Z">
            <w:rPr>
              <w:color w:val="1155CC"/>
              <w:u w:val="single"/>
            </w:rPr>
          </w:rPrChange>
        </w:rPr>
        <w:t>Wartung</w:t>
      </w:r>
      <w:r w:rsidRPr="009055FA">
        <w:rPr>
          <w:rStyle w:val="Hyperlink"/>
          <w:rFonts w:ascii="Times New Roman" w:hAnsi="Times New Roman" w:cs="Times New Roman"/>
          <w:rPrChange w:id="180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moveToRangeStart w:id="181" w:author="Anne Ferger" w:date="2016-10-25T11:46:00Z" w:name="move465159329"/>
    <w:p w:rsidR="00535FD2" w:rsidRPr="00535FD2" w:rsidRDefault="00535FD2" w:rsidP="00535FD2">
      <w:pPr>
        <w:widowControl w:val="0"/>
        <w:spacing w:before="0"/>
        <w:ind w:left="720"/>
        <w:rPr>
          <w:moveTo w:id="182" w:author="Anne Ferger" w:date="2016-10-25T11:46:00Z"/>
          <w:rStyle w:val="Hyperlink"/>
          <w:rFonts w:ascii="Times New Roman" w:hAnsi="Times New Roman" w:cs="Times New Roman"/>
          <w:lang w:val="de-DE"/>
          <w:rPrChange w:id="183" w:author="Anne Ferger" w:date="2016-10-25T11:46:00Z">
            <w:rPr>
              <w:moveTo w:id="184" w:author="Anne Ferger" w:date="2016-10-25T11:46:00Z"/>
            </w:rPr>
          </w:rPrChange>
        </w:rPr>
      </w:pPr>
      <w:moveTo w:id="185" w:author="Anne Ferger" w:date="2016-10-25T11:46:00Z">
        <w:r w:rsidRPr="009055FA">
          <w:rPr>
            <w:rFonts w:ascii="Times New Roman" w:hAnsi="Times New Roman" w:cs="Times New Roman"/>
          </w:rPr>
          <w:fldChar w:fldCharType="begin"/>
        </w:r>
        <w:r w:rsidRPr="00535FD2">
          <w:rPr>
            <w:rFonts w:ascii="Times New Roman" w:hAnsi="Times New Roman" w:cs="Times New Roman"/>
            <w:lang w:val="de-DE"/>
          </w:rPr>
          <w:instrText xml:space="preserve"> HYPERLINK \l "_eq8a36juh6at" \h </w:instrText>
        </w:r>
        <w:r w:rsidRPr="009055FA">
          <w:rPr>
            <w:rFonts w:ascii="Times New Roman" w:hAnsi="Times New Roman" w:cs="Times New Roman"/>
          </w:rPr>
          <w:fldChar w:fldCharType="separate"/>
        </w:r>
        <w:r w:rsidRPr="00535FD2">
          <w:rPr>
            <w:rStyle w:val="Hyperlink"/>
            <w:rFonts w:ascii="Times New Roman" w:hAnsi="Times New Roman" w:cs="Times New Roman"/>
            <w:lang w:val="de-DE"/>
            <w:rPrChange w:id="186" w:author="Anne Ferger" w:date="2016-10-25T11:46:00Z">
              <w:rPr>
                <w:color w:val="1155CC"/>
                <w:u w:val="single"/>
              </w:rPr>
            </w:rPrChange>
          </w:rPr>
          <w:t>Überprüfung verknüpfter Transkriptionen</w:t>
        </w:r>
        <w:r w:rsidRPr="009055FA">
          <w:rPr>
            <w:rStyle w:val="Hyperlink"/>
            <w:rFonts w:ascii="Times New Roman" w:hAnsi="Times New Roman" w:cs="Times New Roman"/>
            <w:rPrChange w:id="187" w:author="Anne Ferger" w:date="2016-10-25T11:46:00Z">
              <w:rPr>
                <w:color w:val="1155CC"/>
                <w:u w:val="single"/>
              </w:rPr>
            </w:rPrChange>
          </w:rPr>
          <w:fldChar w:fldCharType="end"/>
        </w:r>
      </w:moveTo>
    </w:p>
    <w:moveToRangeEnd w:id="181"/>
    <w:p w:rsidR="00535FD2" w:rsidRPr="00535FD2" w:rsidRDefault="00535FD2" w:rsidP="00535FD2">
      <w:pPr>
        <w:widowControl w:val="0"/>
        <w:spacing w:before="0"/>
        <w:ind w:left="1080"/>
        <w:rPr>
          <w:ins w:id="188" w:author="Anne Ferger" w:date="2016-10-25T11:46:00Z"/>
          <w:rFonts w:ascii="Times New Roman" w:hAnsi="Times New Roman" w:cs="Times New Roman"/>
          <w:lang w:val="de-DE"/>
        </w:rPr>
      </w:pPr>
      <w:ins w:id="189" w:author="Anne Ferger" w:date="2016-10-25T11:46:00Z">
        <w:r w:rsidRPr="009055FA">
          <w:fldChar w:fldCharType="begin"/>
        </w:r>
        <w:r w:rsidRPr="00535FD2">
          <w:rPr>
            <w:rFonts w:ascii="Times New Roman" w:hAnsi="Times New Roman" w:cs="Times New Roman"/>
            <w:lang w:val="de-DE"/>
          </w:rPr>
          <w:instrText xml:space="preserve"> HYPERLINK \l "_Transkriptionen_segmentieren" </w:instrText>
        </w:r>
        <w:r w:rsidRPr="009055FA">
          <w:fldChar w:fldCharType="separate"/>
        </w:r>
        <w:r w:rsidRPr="00535FD2">
          <w:rPr>
            <w:rStyle w:val="Hyperlink"/>
            <w:rFonts w:ascii="Times New Roman" w:hAnsi="Times New Roman" w:cs="Times New Roman"/>
            <w:lang w:val="de-DE"/>
          </w:rPr>
          <w:t>Transkriptionen segmentieren</w:t>
        </w:r>
        <w:r w:rsidRPr="009055FA">
          <w:rPr>
            <w:rStyle w:val="Hyperlink"/>
            <w:rFonts w:ascii="Times New Roman" w:hAnsi="Times New Roman" w:cs="Times New Roman"/>
          </w:rPr>
          <w:fldChar w:fldCharType="end"/>
        </w:r>
      </w:ins>
    </w:p>
    <w:moveToRangeStart w:id="190" w:author="Anne Ferger" w:date="2016-10-25T11:46:00Z" w:name="move465159330"/>
    <w:p w:rsidR="00535FD2" w:rsidRPr="00535FD2" w:rsidRDefault="00535FD2" w:rsidP="00535FD2">
      <w:pPr>
        <w:widowControl w:val="0"/>
        <w:spacing w:before="0"/>
        <w:ind w:left="1080"/>
        <w:rPr>
          <w:moveTo w:id="191" w:author="Anne Ferger" w:date="2016-10-25T11:46:00Z"/>
          <w:rStyle w:val="Hyperlink"/>
          <w:rFonts w:ascii="Times New Roman" w:hAnsi="Times New Roman" w:cs="Times New Roman"/>
          <w:lang w:val="de-DE"/>
          <w:rPrChange w:id="192" w:author="Anne Ferger" w:date="2016-10-25T11:46:00Z">
            <w:rPr>
              <w:moveTo w:id="193" w:author="Anne Ferger" w:date="2016-10-25T11:46:00Z"/>
            </w:rPr>
          </w:rPrChange>
        </w:rPr>
      </w:pPr>
      <w:moveTo w:id="194" w:author="Anne Ferger" w:date="2016-10-25T11:46:00Z">
        <w:r w:rsidRPr="009055FA">
          <w:rPr>
            <w:rFonts w:ascii="Times New Roman" w:hAnsi="Times New Roman" w:cs="Times New Roman"/>
          </w:rPr>
          <w:fldChar w:fldCharType="begin"/>
        </w:r>
        <w:r w:rsidRPr="00535FD2">
          <w:rPr>
            <w:rFonts w:ascii="Times New Roman" w:hAnsi="Times New Roman" w:cs="Times New Roman"/>
            <w:lang w:val="de-DE"/>
          </w:rPr>
          <w:instrText xml:space="preserve"> HYPERLINK \l "_tx2qc5y0smbg" \h </w:instrText>
        </w:r>
        <w:r w:rsidRPr="009055FA">
          <w:rPr>
            <w:rFonts w:ascii="Times New Roman" w:hAnsi="Times New Roman" w:cs="Times New Roman"/>
          </w:rPr>
          <w:fldChar w:fldCharType="separate"/>
        </w:r>
        <w:r w:rsidRPr="00535FD2">
          <w:rPr>
            <w:rStyle w:val="Hyperlink"/>
            <w:rFonts w:ascii="Times New Roman" w:hAnsi="Times New Roman" w:cs="Times New Roman"/>
            <w:lang w:val="de-DE"/>
            <w:rPrChange w:id="195" w:author="Anne Ferger" w:date="2016-10-25T11:46:00Z">
              <w:rPr>
                <w:color w:val="1155CC"/>
                <w:u w:val="single"/>
              </w:rPr>
            </w:rPrChange>
          </w:rPr>
          <w:t>Auf Strukturfehler überprüfen</w:t>
        </w:r>
        <w:r w:rsidRPr="009055FA">
          <w:rPr>
            <w:rStyle w:val="Hyperlink"/>
            <w:rFonts w:ascii="Times New Roman" w:hAnsi="Times New Roman" w:cs="Times New Roman"/>
            <w:rPrChange w:id="196" w:author="Anne Ferger" w:date="2016-10-25T11:46:00Z">
              <w:rPr>
                <w:color w:val="1155CC"/>
                <w:u w:val="single"/>
              </w:rPr>
            </w:rPrChange>
          </w:rPr>
          <w:fldChar w:fldCharType="end"/>
        </w:r>
      </w:moveTo>
    </w:p>
    <w:p w:rsidR="00535FD2" w:rsidRPr="00535FD2" w:rsidRDefault="00535FD2" w:rsidP="00535FD2">
      <w:pPr>
        <w:widowControl w:val="0"/>
        <w:spacing w:before="0"/>
        <w:ind w:left="1080"/>
        <w:rPr>
          <w:moveTo w:id="197" w:author="Anne Ferger" w:date="2016-10-25T11:46:00Z"/>
          <w:rStyle w:val="Hyperlink"/>
          <w:rFonts w:ascii="Times New Roman" w:hAnsi="Times New Roman" w:cs="Times New Roman"/>
          <w:lang w:val="de-DE"/>
          <w:rPrChange w:id="198" w:author="Anne Ferger" w:date="2016-10-25T11:46:00Z">
            <w:rPr>
              <w:moveTo w:id="199" w:author="Anne Ferger" w:date="2016-10-25T11:46:00Z"/>
            </w:rPr>
          </w:rPrChange>
        </w:rPr>
      </w:pPr>
      <w:moveTo w:id="200" w:author="Anne Ferger" w:date="2016-10-25T11:46:00Z">
        <w:r w:rsidRPr="009055FA">
          <w:rPr>
            <w:rFonts w:ascii="Times New Roman" w:hAnsi="Times New Roman" w:cs="Times New Roman"/>
          </w:rPr>
          <w:fldChar w:fldCharType="begin"/>
        </w:r>
        <w:r w:rsidRPr="00535FD2">
          <w:rPr>
            <w:rFonts w:ascii="Times New Roman" w:hAnsi="Times New Roman" w:cs="Times New Roman"/>
            <w:lang w:val="de-DE"/>
          </w:rPr>
          <w:instrText xml:space="preserve"> HYPERLINK \l "_mcjx8uyhfvpx" \h </w:instrText>
        </w:r>
        <w:r w:rsidRPr="009055FA">
          <w:rPr>
            <w:rFonts w:ascii="Times New Roman" w:hAnsi="Times New Roman" w:cs="Times New Roman"/>
          </w:rPr>
          <w:fldChar w:fldCharType="separate"/>
        </w:r>
        <w:r w:rsidRPr="00535FD2">
          <w:rPr>
            <w:rStyle w:val="Hyperlink"/>
            <w:rFonts w:ascii="Times New Roman" w:hAnsi="Times New Roman" w:cs="Times New Roman"/>
            <w:lang w:val="de-DE"/>
            <w:rPrChange w:id="201" w:author="Anne Ferger" w:date="2016-10-25T11:46:00Z">
              <w:rPr>
                <w:color w:val="1155CC"/>
                <w:u w:val="single"/>
              </w:rPr>
            </w:rPrChange>
          </w:rPr>
          <w:t>Fehlerliste</w:t>
        </w:r>
        <w:r w:rsidRPr="009055FA">
          <w:rPr>
            <w:rStyle w:val="Hyperlink"/>
            <w:rFonts w:ascii="Times New Roman" w:hAnsi="Times New Roman" w:cs="Times New Roman"/>
            <w:rPrChange w:id="202" w:author="Anne Ferger" w:date="2016-10-25T11:46:00Z">
              <w:rPr>
                <w:color w:val="1155CC"/>
                <w:u w:val="single"/>
              </w:rPr>
            </w:rPrChange>
          </w:rPr>
          <w:fldChar w:fldCharType="end"/>
        </w:r>
      </w:moveTo>
    </w:p>
    <w:p w:rsidR="00535FD2" w:rsidRPr="00535FD2" w:rsidRDefault="00535FD2" w:rsidP="00535FD2">
      <w:pPr>
        <w:widowControl w:val="0"/>
        <w:spacing w:before="0"/>
        <w:ind w:left="1080"/>
        <w:rPr>
          <w:moveTo w:id="203" w:author="Anne Ferger" w:date="2016-10-25T11:46:00Z"/>
          <w:rStyle w:val="Hyperlink"/>
          <w:rFonts w:ascii="Times New Roman" w:hAnsi="Times New Roman" w:cs="Times New Roman"/>
          <w:lang w:val="de-DE"/>
          <w:rPrChange w:id="204" w:author="Anne Ferger" w:date="2016-10-25T11:46:00Z">
            <w:rPr>
              <w:moveTo w:id="205" w:author="Anne Ferger" w:date="2016-10-25T11:46:00Z"/>
            </w:rPr>
          </w:rPrChange>
        </w:rPr>
      </w:pPr>
      <w:moveTo w:id="206" w:author="Anne Ferger" w:date="2016-10-25T11:46:00Z">
        <w:r w:rsidRPr="009055FA">
          <w:rPr>
            <w:rFonts w:ascii="Times New Roman" w:hAnsi="Times New Roman" w:cs="Times New Roman"/>
          </w:rPr>
          <w:fldChar w:fldCharType="begin"/>
        </w:r>
        <w:r w:rsidRPr="00535FD2">
          <w:rPr>
            <w:rFonts w:ascii="Times New Roman" w:hAnsi="Times New Roman" w:cs="Times New Roman"/>
            <w:lang w:val="de-DE"/>
          </w:rPr>
          <w:instrText xml:space="preserve"> HYPERLINK \l "_64qcyud4ma30" \h </w:instrText>
        </w:r>
        <w:r w:rsidRPr="009055FA">
          <w:rPr>
            <w:rFonts w:ascii="Times New Roman" w:hAnsi="Times New Roman" w:cs="Times New Roman"/>
          </w:rPr>
          <w:fldChar w:fldCharType="separate"/>
        </w:r>
        <w:r w:rsidRPr="00535FD2">
          <w:rPr>
            <w:rStyle w:val="Hyperlink"/>
            <w:rFonts w:ascii="Times New Roman" w:hAnsi="Times New Roman" w:cs="Times New Roman"/>
            <w:lang w:val="de-DE"/>
            <w:rPrChange w:id="207" w:author="Anne Ferger" w:date="2016-10-25T11:46:00Z">
              <w:rPr>
                <w:color w:val="1155CC"/>
                <w:u w:val="single"/>
              </w:rPr>
            </w:rPrChange>
          </w:rPr>
          <w:t>Auf Segmentierungsfehler überprüfen</w:t>
        </w:r>
        <w:r w:rsidRPr="009055FA">
          <w:rPr>
            <w:rStyle w:val="Hyperlink"/>
            <w:rFonts w:ascii="Times New Roman" w:hAnsi="Times New Roman" w:cs="Times New Roman"/>
            <w:rPrChange w:id="208" w:author="Anne Ferger" w:date="2016-10-25T11:46:00Z">
              <w:rPr>
                <w:color w:val="1155CC"/>
                <w:u w:val="single"/>
              </w:rPr>
            </w:rPrChange>
          </w:rPr>
          <w:fldChar w:fldCharType="end"/>
        </w:r>
      </w:moveTo>
    </w:p>
    <w:moveToRangeEnd w:id="190"/>
    <w:p w:rsidR="00535FD2" w:rsidRPr="00535FD2" w:rsidRDefault="00535FD2" w:rsidP="00535FD2">
      <w:pPr>
        <w:widowControl w:val="0"/>
        <w:spacing w:before="0"/>
        <w:ind w:left="1080"/>
        <w:rPr>
          <w:ins w:id="209" w:author="Anne Ferger" w:date="2016-10-25T11:46:00Z"/>
          <w:rStyle w:val="Hyperlink"/>
          <w:rFonts w:ascii="Times New Roman" w:hAnsi="Times New Roman" w:cs="Times New Roman"/>
          <w:lang w:val="de-DE"/>
        </w:rPr>
      </w:pPr>
      <w:ins w:id="210" w:author="Anne Ferger" w:date="2016-10-25T11:46:00Z">
        <w:r w:rsidRPr="009055FA">
          <w:fldChar w:fldCharType="begin"/>
        </w:r>
        <w:r w:rsidRPr="00535FD2">
          <w:rPr>
            <w:rFonts w:ascii="Times New Roman" w:hAnsi="Times New Roman" w:cs="Times New Roman"/>
            <w:lang w:val="de-DE"/>
          </w:rPr>
          <w:instrText xml:space="preserve"> HYPERLINK \l "_Sprecherzuordnung_prüfen" </w:instrText>
        </w:r>
        <w:r w:rsidRPr="009055FA">
          <w:fldChar w:fldCharType="separate"/>
        </w:r>
        <w:r w:rsidRPr="00535FD2">
          <w:rPr>
            <w:rStyle w:val="Hyperlink"/>
            <w:rFonts w:ascii="Times New Roman" w:hAnsi="Times New Roman" w:cs="Times New Roman"/>
            <w:lang w:val="de-DE"/>
          </w:rPr>
          <w:t>Sprecherzuordnung prüfen</w:t>
        </w:r>
        <w:r w:rsidRPr="009055FA">
          <w:rPr>
            <w:rStyle w:val="Hyperlink"/>
            <w:rFonts w:ascii="Times New Roman" w:hAnsi="Times New Roman" w:cs="Times New Roman"/>
          </w:rPr>
          <w:fldChar w:fldCharType="end"/>
        </w:r>
      </w:ins>
    </w:p>
    <w:p w:rsidR="00535FD2" w:rsidRPr="00535FD2" w:rsidRDefault="00535FD2" w:rsidP="00535FD2">
      <w:pPr>
        <w:widowControl w:val="0"/>
        <w:spacing w:before="0"/>
        <w:ind w:left="1080"/>
        <w:rPr>
          <w:ins w:id="211" w:author="Anne Ferger" w:date="2016-10-25T11:46:00Z"/>
          <w:rStyle w:val="Hyperlink"/>
          <w:rFonts w:ascii="Times New Roman" w:hAnsi="Times New Roman" w:cs="Times New Roman"/>
          <w:lang w:val="de-DE"/>
        </w:rPr>
      </w:pPr>
      <w:ins w:id="212" w:author="Anne Ferger" w:date="2016-10-25T11:46:00Z">
        <w:r w:rsidRPr="009055FA">
          <w:fldChar w:fldCharType="begin"/>
        </w:r>
        <w:r w:rsidRPr="00535FD2">
          <w:rPr>
            <w:rFonts w:ascii="Times New Roman" w:hAnsi="Times New Roman" w:cs="Times New Roman"/>
            <w:lang w:val="de-DE"/>
          </w:rPr>
          <w:instrText xml:space="preserve"> HYPERLINK \l "_Suchen_und_Ersetzen" </w:instrText>
        </w:r>
        <w:r w:rsidRPr="009055FA">
          <w:fldChar w:fldCharType="separate"/>
        </w:r>
        <w:r w:rsidRPr="00535FD2">
          <w:rPr>
            <w:rStyle w:val="Hyperlink"/>
            <w:rFonts w:ascii="Times New Roman" w:hAnsi="Times New Roman" w:cs="Times New Roman"/>
            <w:lang w:val="de-DE"/>
          </w:rPr>
          <w:t>Suchen und Ersetzen im Korpus</w:t>
        </w:r>
        <w:r w:rsidRPr="009055FA">
          <w:rPr>
            <w:rStyle w:val="Hyperlink"/>
            <w:rFonts w:ascii="Times New Roman" w:hAnsi="Times New Roman" w:cs="Times New Roman"/>
          </w:rPr>
          <w:fldChar w:fldCharType="end"/>
        </w:r>
      </w:ins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213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"_szy7gh1tmt6m"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214" w:author="Anne Ferger" w:date="2016-10-25T11:46:00Z">
            <w:rPr>
              <w:color w:val="1155CC"/>
              <w:u w:val="single"/>
            </w:rPr>
          </w:rPrChange>
        </w:rPr>
        <w:t>Pflege der Metadaten</w:t>
      </w:r>
      <w:r w:rsidRPr="009055FA">
        <w:rPr>
          <w:rStyle w:val="Hyperlink"/>
          <w:rFonts w:ascii="Times New Roman" w:hAnsi="Times New Roman" w:cs="Times New Roman"/>
          <w:rPrChange w:id="215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1080"/>
        <w:rPr>
          <w:rStyle w:val="Hyperlink"/>
          <w:rFonts w:ascii="Times New Roman" w:hAnsi="Times New Roman" w:cs="Times New Roman"/>
          <w:lang w:val="de-DE"/>
          <w:rPrChange w:id="216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"_9ylspg7b0aaw"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217" w:author="Anne Ferger" w:date="2016-10-25T11:46:00Z">
            <w:rPr>
              <w:color w:val="1155CC"/>
              <w:u w:val="single"/>
            </w:rPr>
          </w:rPrChange>
        </w:rPr>
        <w:t>Segmentzahlen aktualisieren</w:t>
      </w:r>
      <w:r w:rsidRPr="009055FA">
        <w:rPr>
          <w:rStyle w:val="Hyperlink"/>
          <w:rFonts w:ascii="Times New Roman" w:hAnsi="Times New Roman" w:cs="Times New Roman"/>
          <w:rPrChange w:id="218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1080"/>
        <w:rPr>
          <w:rStyle w:val="Hyperlink"/>
          <w:rFonts w:ascii="Times New Roman" w:hAnsi="Times New Roman" w:cs="Times New Roman"/>
          <w:lang w:val="de-DE"/>
          <w:rPrChange w:id="219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"_1sehrwupd9ye"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220" w:author="Anne Ferger" w:date="2016-10-25T11:46:00Z">
            <w:rPr>
              <w:color w:val="1155CC"/>
              <w:u w:val="single"/>
            </w:rPr>
          </w:rPrChange>
        </w:rPr>
        <w:t>Aufnahmen aus Transkriptionen aktualisieren</w:t>
      </w:r>
      <w:r w:rsidRPr="009055FA">
        <w:rPr>
          <w:rStyle w:val="Hyperlink"/>
          <w:rFonts w:ascii="Times New Roman" w:hAnsi="Times New Roman" w:cs="Times New Roman"/>
          <w:rPrChange w:id="221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9055FA" w:rsidRDefault="00535FD2" w:rsidP="00535FD2">
      <w:pPr>
        <w:widowControl w:val="0"/>
        <w:spacing w:before="0"/>
        <w:ind w:left="1080"/>
        <w:rPr>
          <w:rStyle w:val="Hyperlink"/>
          <w:rFonts w:ascii="Times New Roman" w:hAnsi="Times New Roman" w:cs="Times New Roman"/>
          <w:rPrChange w:id="222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9055FA">
        <w:rPr>
          <w:rFonts w:ascii="Times New Roman" w:hAnsi="Times New Roman" w:cs="Times New Roman"/>
        </w:rPr>
        <w:instrText xml:space="preserve"> HYPERLINK \l "_hyce1uw78lch" \h </w:instrText>
      </w:r>
      <w:r w:rsidRPr="009055FA">
        <w:rPr>
          <w:rFonts w:ascii="Times New Roman" w:hAnsi="Times New Roman" w:cs="Times New Roman"/>
        </w:rPr>
        <w:fldChar w:fldCharType="separate"/>
      </w:r>
      <w:r w:rsidRPr="009055FA">
        <w:rPr>
          <w:rStyle w:val="Hyperlink"/>
          <w:rFonts w:ascii="Times New Roman" w:hAnsi="Times New Roman" w:cs="Times New Roman"/>
          <w:rPrChange w:id="223" w:author="Anne Ferger" w:date="2016-10-25T11:46:00Z">
            <w:rPr>
              <w:color w:val="1155CC"/>
              <w:u w:val="single"/>
            </w:rPr>
          </w:rPrChange>
        </w:rPr>
        <w:t>Description-</w:t>
      </w:r>
      <w:proofErr w:type="spellStart"/>
      <w:r w:rsidRPr="009055FA">
        <w:rPr>
          <w:rStyle w:val="Hyperlink"/>
          <w:rFonts w:ascii="Times New Roman" w:hAnsi="Times New Roman" w:cs="Times New Roman"/>
          <w:rPrChange w:id="224" w:author="Anne Ferger" w:date="2016-10-25T11:46:00Z">
            <w:rPr>
              <w:color w:val="1155CC"/>
              <w:u w:val="single"/>
            </w:rPr>
          </w:rPrChange>
        </w:rPr>
        <w:t>Schlüssel</w:t>
      </w:r>
      <w:proofErr w:type="spellEnd"/>
      <w:r w:rsidRPr="009055FA">
        <w:rPr>
          <w:rStyle w:val="Hyperlink"/>
          <w:rFonts w:ascii="Times New Roman" w:hAnsi="Times New Roman" w:cs="Times New Roman"/>
          <w:rPrChange w:id="225" w:author="Anne Ferger" w:date="2016-10-25T11:46:00Z">
            <w:rPr>
              <w:color w:val="1155CC"/>
              <w:u w:val="single"/>
            </w:rPr>
          </w:rPrChange>
        </w:rPr>
        <w:t xml:space="preserve"> </w:t>
      </w:r>
      <w:proofErr w:type="spellStart"/>
      <w:r w:rsidRPr="009055FA">
        <w:rPr>
          <w:rStyle w:val="Hyperlink"/>
          <w:rFonts w:ascii="Times New Roman" w:hAnsi="Times New Roman" w:cs="Times New Roman"/>
          <w:rPrChange w:id="226" w:author="Anne Ferger" w:date="2016-10-25T11:46:00Z">
            <w:rPr>
              <w:color w:val="1155CC"/>
              <w:u w:val="single"/>
            </w:rPr>
          </w:rPrChange>
        </w:rPr>
        <w:t>angleichen</w:t>
      </w:r>
      <w:proofErr w:type="spellEnd"/>
      <w:r w:rsidRPr="009055FA">
        <w:rPr>
          <w:rStyle w:val="Hyperlink"/>
          <w:rFonts w:ascii="Times New Roman" w:hAnsi="Times New Roman" w:cs="Times New Roman"/>
          <w:rPrChange w:id="227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moveFromRangeStart w:id="228" w:author="Anne Ferger" w:date="2016-10-25T11:46:00Z" w:name="move465159329"/>
    <w:p w:rsidR="00535FD2" w:rsidRPr="009055FA" w:rsidRDefault="00535FD2" w:rsidP="00535FD2">
      <w:pPr>
        <w:widowControl w:val="0"/>
        <w:spacing w:before="0"/>
        <w:ind w:left="720"/>
        <w:rPr>
          <w:moveFrom w:id="229" w:author="Anne Ferger" w:date="2016-10-25T11:46:00Z"/>
          <w:rStyle w:val="Hyperlink"/>
          <w:rFonts w:ascii="Times New Roman" w:hAnsi="Times New Roman" w:cs="Times New Roman"/>
          <w:rPrChange w:id="230" w:author="Anne Ferger" w:date="2016-10-25T11:46:00Z">
            <w:rPr>
              <w:moveFrom w:id="231" w:author="Anne Ferger" w:date="2016-10-25T11:46:00Z"/>
            </w:rPr>
          </w:rPrChange>
        </w:rPr>
      </w:pPr>
      <w:moveFrom w:id="232" w:author="Anne Ferger" w:date="2016-10-25T11:46:00Z">
        <w:r w:rsidRPr="009055FA">
          <w:rPr>
            <w:rFonts w:ascii="Times New Roman" w:hAnsi="Times New Roman" w:cs="Times New Roman"/>
          </w:rPr>
          <w:fldChar w:fldCharType="begin"/>
        </w:r>
        <w:r w:rsidRPr="009055FA">
          <w:rPr>
            <w:rFonts w:ascii="Times New Roman" w:hAnsi="Times New Roman" w:cs="Times New Roman"/>
          </w:rPr>
          <w:instrText xml:space="preserve"> HYPERLINK \l "_eq8a36juh6at" \h </w:instrText>
        </w:r>
        <w:r w:rsidRPr="009055FA">
          <w:rPr>
            <w:rFonts w:ascii="Times New Roman" w:hAnsi="Times New Roman" w:cs="Times New Roman"/>
          </w:rPr>
          <w:fldChar w:fldCharType="separate"/>
        </w:r>
        <w:r w:rsidRPr="009055FA">
          <w:rPr>
            <w:rStyle w:val="Hyperlink"/>
            <w:rFonts w:ascii="Times New Roman" w:hAnsi="Times New Roman" w:cs="Times New Roman"/>
            <w:rPrChange w:id="233" w:author="Anne Ferger" w:date="2016-10-25T11:46:00Z">
              <w:rPr>
                <w:color w:val="1155CC"/>
                <w:u w:val="single"/>
              </w:rPr>
            </w:rPrChange>
          </w:rPr>
          <w:t>Überprüfung verknüpfter Transkriptionen</w:t>
        </w:r>
        <w:r w:rsidRPr="009055FA">
          <w:rPr>
            <w:rStyle w:val="Hyperlink"/>
            <w:rFonts w:ascii="Times New Roman" w:hAnsi="Times New Roman" w:cs="Times New Roman"/>
            <w:rPrChange w:id="234" w:author="Anne Ferger" w:date="2016-10-25T11:46:00Z">
              <w:rPr>
                <w:color w:val="1155CC"/>
                <w:u w:val="single"/>
              </w:rPr>
            </w:rPrChange>
          </w:rPr>
          <w:fldChar w:fldCharType="end"/>
        </w:r>
      </w:moveFrom>
    </w:p>
    <w:moveFromRangeStart w:id="235" w:author="Anne Ferger" w:date="2016-10-25T11:46:00Z" w:name="move465159330"/>
    <w:moveFromRangeEnd w:id="228"/>
    <w:p w:rsidR="00535FD2" w:rsidRPr="009055FA" w:rsidRDefault="00535FD2" w:rsidP="00535FD2">
      <w:pPr>
        <w:widowControl w:val="0"/>
        <w:spacing w:before="0"/>
        <w:ind w:left="1080"/>
        <w:rPr>
          <w:moveFrom w:id="236" w:author="Anne Ferger" w:date="2016-10-25T11:46:00Z"/>
          <w:rStyle w:val="Hyperlink"/>
          <w:rFonts w:ascii="Times New Roman" w:hAnsi="Times New Roman" w:cs="Times New Roman"/>
          <w:rPrChange w:id="237" w:author="Anne Ferger" w:date="2016-10-25T11:46:00Z">
            <w:rPr>
              <w:moveFrom w:id="238" w:author="Anne Ferger" w:date="2016-10-25T11:46:00Z"/>
            </w:rPr>
          </w:rPrChange>
        </w:rPr>
      </w:pPr>
      <w:moveFrom w:id="239" w:author="Anne Ferger" w:date="2016-10-25T11:46:00Z">
        <w:r w:rsidRPr="009055FA">
          <w:rPr>
            <w:rFonts w:ascii="Times New Roman" w:hAnsi="Times New Roman" w:cs="Times New Roman"/>
          </w:rPr>
          <w:fldChar w:fldCharType="begin"/>
        </w:r>
        <w:r w:rsidRPr="009055FA">
          <w:rPr>
            <w:rFonts w:ascii="Times New Roman" w:hAnsi="Times New Roman" w:cs="Times New Roman"/>
          </w:rPr>
          <w:instrText xml:space="preserve"> HYPERLINK \l "_tx2qc5y0smbg" \h </w:instrText>
        </w:r>
        <w:r w:rsidRPr="009055FA">
          <w:rPr>
            <w:rFonts w:ascii="Times New Roman" w:hAnsi="Times New Roman" w:cs="Times New Roman"/>
          </w:rPr>
          <w:fldChar w:fldCharType="separate"/>
        </w:r>
        <w:r w:rsidRPr="009055FA">
          <w:rPr>
            <w:rStyle w:val="Hyperlink"/>
            <w:rFonts w:ascii="Times New Roman" w:hAnsi="Times New Roman" w:cs="Times New Roman"/>
            <w:rPrChange w:id="240" w:author="Anne Ferger" w:date="2016-10-25T11:46:00Z">
              <w:rPr>
                <w:color w:val="1155CC"/>
                <w:u w:val="single"/>
              </w:rPr>
            </w:rPrChange>
          </w:rPr>
          <w:t>Auf Strukturfehler überprüfen</w:t>
        </w:r>
        <w:r w:rsidRPr="009055FA">
          <w:rPr>
            <w:rStyle w:val="Hyperlink"/>
            <w:rFonts w:ascii="Times New Roman" w:hAnsi="Times New Roman" w:cs="Times New Roman"/>
            <w:rPrChange w:id="241" w:author="Anne Ferger" w:date="2016-10-25T11:46:00Z">
              <w:rPr>
                <w:color w:val="1155CC"/>
                <w:u w:val="single"/>
              </w:rPr>
            </w:rPrChange>
          </w:rPr>
          <w:fldChar w:fldCharType="end"/>
        </w:r>
      </w:moveFrom>
    </w:p>
    <w:p w:rsidR="00535FD2" w:rsidRPr="009055FA" w:rsidRDefault="00535FD2" w:rsidP="00535FD2">
      <w:pPr>
        <w:widowControl w:val="0"/>
        <w:spacing w:before="0"/>
        <w:ind w:left="1080"/>
        <w:rPr>
          <w:moveFrom w:id="242" w:author="Anne Ferger" w:date="2016-10-25T11:46:00Z"/>
          <w:rStyle w:val="Hyperlink"/>
          <w:rFonts w:ascii="Times New Roman" w:hAnsi="Times New Roman" w:cs="Times New Roman"/>
          <w:rPrChange w:id="243" w:author="Anne Ferger" w:date="2016-10-25T11:46:00Z">
            <w:rPr>
              <w:moveFrom w:id="244" w:author="Anne Ferger" w:date="2016-10-25T11:46:00Z"/>
            </w:rPr>
          </w:rPrChange>
        </w:rPr>
      </w:pPr>
      <w:moveFrom w:id="245" w:author="Anne Ferger" w:date="2016-10-25T11:46:00Z">
        <w:r w:rsidRPr="009055FA">
          <w:rPr>
            <w:rFonts w:ascii="Times New Roman" w:hAnsi="Times New Roman" w:cs="Times New Roman"/>
          </w:rPr>
          <w:fldChar w:fldCharType="begin"/>
        </w:r>
        <w:r w:rsidRPr="009055FA">
          <w:rPr>
            <w:rFonts w:ascii="Times New Roman" w:hAnsi="Times New Roman" w:cs="Times New Roman"/>
          </w:rPr>
          <w:instrText xml:space="preserve"> HYPERLINK \l "_mcjx8uyhfvpx" \h </w:instrText>
        </w:r>
        <w:r w:rsidRPr="009055FA">
          <w:rPr>
            <w:rFonts w:ascii="Times New Roman" w:hAnsi="Times New Roman" w:cs="Times New Roman"/>
          </w:rPr>
          <w:fldChar w:fldCharType="separate"/>
        </w:r>
        <w:r w:rsidRPr="009055FA">
          <w:rPr>
            <w:rStyle w:val="Hyperlink"/>
            <w:rFonts w:ascii="Times New Roman" w:hAnsi="Times New Roman" w:cs="Times New Roman"/>
            <w:rPrChange w:id="246" w:author="Anne Ferger" w:date="2016-10-25T11:46:00Z">
              <w:rPr>
                <w:color w:val="1155CC"/>
                <w:u w:val="single"/>
              </w:rPr>
            </w:rPrChange>
          </w:rPr>
          <w:t>Fehlerliste</w:t>
        </w:r>
        <w:r w:rsidRPr="009055FA">
          <w:rPr>
            <w:rStyle w:val="Hyperlink"/>
            <w:rFonts w:ascii="Times New Roman" w:hAnsi="Times New Roman" w:cs="Times New Roman"/>
            <w:rPrChange w:id="247" w:author="Anne Ferger" w:date="2016-10-25T11:46:00Z">
              <w:rPr>
                <w:color w:val="1155CC"/>
                <w:u w:val="single"/>
              </w:rPr>
            </w:rPrChange>
          </w:rPr>
          <w:fldChar w:fldCharType="end"/>
        </w:r>
      </w:moveFrom>
    </w:p>
    <w:p w:rsidR="00535FD2" w:rsidRPr="009055FA" w:rsidRDefault="00535FD2" w:rsidP="00535FD2">
      <w:pPr>
        <w:widowControl w:val="0"/>
        <w:spacing w:before="0"/>
        <w:ind w:left="1080"/>
        <w:rPr>
          <w:moveFrom w:id="248" w:author="Anne Ferger" w:date="2016-10-25T11:46:00Z"/>
          <w:rStyle w:val="Hyperlink"/>
          <w:rFonts w:ascii="Times New Roman" w:hAnsi="Times New Roman" w:cs="Times New Roman"/>
          <w:rPrChange w:id="249" w:author="Anne Ferger" w:date="2016-10-25T11:46:00Z">
            <w:rPr>
              <w:moveFrom w:id="250" w:author="Anne Ferger" w:date="2016-10-25T11:46:00Z"/>
            </w:rPr>
          </w:rPrChange>
        </w:rPr>
      </w:pPr>
      <w:moveFrom w:id="251" w:author="Anne Ferger" w:date="2016-10-25T11:46:00Z">
        <w:r w:rsidRPr="009055FA">
          <w:rPr>
            <w:rFonts w:ascii="Times New Roman" w:hAnsi="Times New Roman" w:cs="Times New Roman"/>
          </w:rPr>
          <w:fldChar w:fldCharType="begin"/>
        </w:r>
        <w:r w:rsidRPr="009055FA">
          <w:rPr>
            <w:rFonts w:ascii="Times New Roman" w:hAnsi="Times New Roman" w:cs="Times New Roman"/>
          </w:rPr>
          <w:instrText xml:space="preserve"> HYPERLINK \l "_64qcyud4ma30" \h </w:instrText>
        </w:r>
        <w:r w:rsidRPr="009055FA">
          <w:rPr>
            <w:rFonts w:ascii="Times New Roman" w:hAnsi="Times New Roman" w:cs="Times New Roman"/>
          </w:rPr>
          <w:fldChar w:fldCharType="separate"/>
        </w:r>
        <w:r w:rsidRPr="009055FA">
          <w:rPr>
            <w:rStyle w:val="Hyperlink"/>
            <w:rFonts w:ascii="Times New Roman" w:hAnsi="Times New Roman" w:cs="Times New Roman"/>
            <w:rPrChange w:id="252" w:author="Anne Ferger" w:date="2016-10-25T11:46:00Z">
              <w:rPr>
                <w:color w:val="1155CC"/>
                <w:u w:val="single"/>
              </w:rPr>
            </w:rPrChange>
          </w:rPr>
          <w:t>Auf Segmentierungsfehler überprüfen</w:t>
        </w:r>
        <w:r w:rsidRPr="009055FA">
          <w:rPr>
            <w:rStyle w:val="Hyperlink"/>
            <w:rFonts w:ascii="Times New Roman" w:hAnsi="Times New Roman" w:cs="Times New Roman"/>
            <w:rPrChange w:id="253" w:author="Anne Ferger" w:date="2016-10-25T11:46:00Z">
              <w:rPr>
                <w:color w:val="1155CC"/>
                <w:u w:val="single"/>
              </w:rPr>
            </w:rPrChange>
          </w:rPr>
          <w:fldChar w:fldCharType="end"/>
        </w:r>
      </w:moveFrom>
    </w:p>
    <w:moveFromRangeEnd w:id="235"/>
    <w:p w:rsidR="00535FD2" w:rsidRPr="00535FD2" w:rsidRDefault="00535FD2" w:rsidP="00535FD2">
      <w:pPr>
        <w:widowControl w:val="0"/>
        <w:spacing w:before="0"/>
        <w:ind w:left="360"/>
        <w:rPr>
          <w:rStyle w:val="Hyperlink"/>
          <w:rFonts w:ascii="Times New Roman" w:hAnsi="Times New Roman" w:cs="Times New Roman"/>
          <w:lang w:val="de-DE"/>
          <w:rPrChange w:id="254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"_o0dva52lo9aa"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255" w:author="Anne Ferger" w:date="2016-10-25T11:46:00Z">
            <w:rPr>
              <w:color w:val="1155CC"/>
              <w:u w:val="single"/>
            </w:rPr>
          </w:rPrChange>
        </w:rPr>
        <w:t>Einstellungen</w:t>
      </w:r>
      <w:r w:rsidRPr="009055FA">
        <w:rPr>
          <w:rStyle w:val="Hyperlink"/>
          <w:rFonts w:ascii="Times New Roman" w:hAnsi="Times New Roman" w:cs="Times New Roman"/>
          <w:rPrChange w:id="256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360"/>
        <w:rPr>
          <w:rStyle w:val="Hyperlink"/>
          <w:rFonts w:ascii="Times New Roman" w:hAnsi="Times New Roman" w:cs="Times New Roman"/>
          <w:lang w:val="de-DE"/>
          <w:rPrChange w:id="257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"_zgvck2xc9vhk"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258" w:author="Anne Ferger" w:date="2016-10-25T11:46:00Z">
            <w:rPr>
              <w:color w:val="1155CC"/>
              <w:u w:val="single"/>
            </w:rPr>
          </w:rPrChange>
        </w:rPr>
        <w:t>Anmerkungen und Haftung</w:t>
      </w:r>
      <w:r w:rsidRPr="009055FA">
        <w:rPr>
          <w:rStyle w:val="Hyperlink"/>
          <w:rFonts w:ascii="Times New Roman" w:hAnsi="Times New Roman" w:cs="Times New Roman"/>
          <w:rPrChange w:id="259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260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"_od7gx0gh8qex"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261" w:author="Anne Ferger" w:date="2016-10-25T11:46:00Z">
            <w:rPr>
              <w:color w:val="1155CC"/>
              <w:u w:val="single"/>
            </w:rPr>
          </w:rPrChange>
        </w:rPr>
        <w:t>Haftungsbegrenzung</w:t>
      </w:r>
      <w:r w:rsidRPr="009055FA">
        <w:rPr>
          <w:rStyle w:val="Hyperlink"/>
          <w:rFonts w:ascii="Times New Roman" w:hAnsi="Times New Roman" w:cs="Times New Roman"/>
          <w:rPrChange w:id="262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535FD2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lang w:val="de-DE"/>
          <w:rPrChange w:id="263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535FD2">
        <w:rPr>
          <w:rFonts w:ascii="Times New Roman" w:hAnsi="Times New Roman" w:cs="Times New Roman"/>
          <w:lang w:val="de-DE"/>
        </w:rPr>
        <w:instrText xml:space="preserve"> HYPERLINK \l "_gb2jevkwd08g" \h </w:instrText>
      </w:r>
      <w:r w:rsidRPr="009055FA">
        <w:rPr>
          <w:rFonts w:ascii="Times New Roman" w:hAnsi="Times New Roman" w:cs="Times New Roman"/>
        </w:rPr>
        <w:fldChar w:fldCharType="separate"/>
      </w:r>
      <w:r w:rsidRPr="00535FD2">
        <w:rPr>
          <w:rStyle w:val="Hyperlink"/>
          <w:rFonts w:ascii="Times New Roman" w:hAnsi="Times New Roman" w:cs="Times New Roman"/>
          <w:lang w:val="de-DE"/>
          <w:rPrChange w:id="264" w:author="Anne Ferger" w:date="2016-10-25T11:46:00Z">
            <w:rPr>
              <w:color w:val="1155CC"/>
              <w:u w:val="single"/>
            </w:rPr>
          </w:rPrChange>
        </w:rPr>
        <w:t>Preview-Versionen</w:t>
      </w:r>
      <w:r w:rsidRPr="009055FA">
        <w:rPr>
          <w:rStyle w:val="Hyperlink"/>
          <w:rFonts w:ascii="Times New Roman" w:hAnsi="Times New Roman" w:cs="Times New Roman"/>
          <w:rPrChange w:id="265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535FD2" w:rsidRPr="009055FA" w:rsidRDefault="00535FD2" w:rsidP="00535FD2">
      <w:pPr>
        <w:widowControl w:val="0"/>
        <w:spacing w:before="0"/>
        <w:ind w:left="720"/>
        <w:rPr>
          <w:rStyle w:val="Hyperlink"/>
          <w:rFonts w:ascii="Times New Roman" w:hAnsi="Times New Roman" w:cs="Times New Roman"/>
          <w:rPrChange w:id="266" w:author="Anne Ferger" w:date="2016-10-25T11:46:00Z">
            <w:rPr/>
          </w:rPrChange>
        </w:rPr>
      </w:pPr>
      <w:r w:rsidRPr="009055FA">
        <w:rPr>
          <w:rFonts w:ascii="Times New Roman" w:hAnsi="Times New Roman" w:cs="Times New Roman"/>
        </w:rPr>
        <w:fldChar w:fldCharType="begin"/>
      </w:r>
      <w:r w:rsidRPr="009055FA">
        <w:rPr>
          <w:rFonts w:ascii="Times New Roman" w:hAnsi="Times New Roman" w:cs="Times New Roman"/>
        </w:rPr>
        <w:instrText xml:space="preserve"> HYPERLINK \l "_a0ykuk7j4tvx" \h </w:instrText>
      </w:r>
      <w:r w:rsidRPr="009055FA">
        <w:rPr>
          <w:rFonts w:ascii="Times New Roman" w:hAnsi="Times New Roman" w:cs="Times New Roman"/>
        </w:rPr>
        <w:fldChar w:fldCharType="separate"/>
      </w:r>
      <w:r w:rsidRPr="009055FA">
        <w:rPr>
          <w:rStyle w:val="Hyperlink"/>
          <w:rFonts w:ascii="Times New Roman" w:hAnsi="Times New Roman" w:cs="Times New Roman"/>
          <w:rPrChange w:id="267" w:author="Anne Ferger" w:date="2016-10-25T11:46:00Z">
            <w:rPr>
              <w:color w:val="1155CC"/>
              <w:u w:val="single"/>
            </w:rPr>
          </w:rPrChange>
        </w:rPr>
        <w:t xml:space="preserve">Dieses </w:t>
      </w:r>
      <w:proofErr w:type="spellStart"/>
      <w:r w:rsidRPr="009055FA">
        <w:rPr>
          <w:rStyle w:val="Hyperlink"/>
          <w:rFonts w:ascii="Times New Roman" w:hAnsi="Times New Roman" w:cs="Times New Roman"/>
          <w:rPrChange w:id="268" w:author="Anne Ferger" w:date="2016-10-25T11:46:00Z">
            <w:rPr>
              <w:color w:val="1155CC"/>
              <w:u w:val="single"/>
            </w:rPr>
          </w:rPrChange>
        </w:rPr>
        <w:t>Dokument</w:t>
      </w:r>
      <w:proofErr w:type="spellEnd"/>
      <w:r w:rsidRPr="009055FA">
        <w:rPr>
          <w:rStyle w:val="Hyperlink"/>
          <w:rFonts w:ascii="Times New Roman" w:hAnsi="Times New Roman" w:cs="Times New Roman"/>
          <w:rPrChange w:id="269" w:author="Anne Ferger" w:date="2016-10-25T11:46:00Z">
            <w:rPr>
              <w:color w:val="1155CC"/>
              <w:u w:val="single"/>
            </w:rPr>
          </w:rPrChange>
        </w:rPr>
        <w:fldChar w:fldCharType="end"/>
      </w:r>
    </w:p>
    <w:p w:rsidR="00124D5E" w:rsidRDefault="00124D5E">
      <w:bookmarkStart w:id="270" w:name="_GoBack"/>
      <w:bookmarkEnd w:id="270"/>
    </w:p>
    <w:sectPr w:rsidR="00124D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D2"/>
    <w:rsid w:val="00090CE1"/>
    <w:rsid w:val="00124D5E"/>
    <w:rsid w:val="003E6F9E"/>
    <w:rsid w:val="00535FD2"/>
    <w:rsid w:val="00E4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Theme="minorHAnsi" w:hAnsi="Roboto" w:cs="Roboto"/>
        <w:color w:val="000000"/>
        <w:sz w:val="22"/>
        <w:szCs w:val="22"/>
        <w:lang w:val="de-DE" w:eastAsia="en-US" w:bidi="ar-SA"/>
      </w:rPr>
    </w:rPrDefault>
    <w:pPrDefault>
      <w:pPr>
        <w:spacing w:befor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535FD2"/>
    <w:rPr>
      <w:rFonts w:eastAsia="Roboto"/>
      <w:lang w:val="en-US"/>
    </w:rPr>
  </w:style>
  <w:style w:type="character" w:default="1" w:styleId="Absatz-Standardschriftart">
    <w:name w:val="Default Paragraph Font"/>
    <w:uiPriority w:val="1"/>
    <w:semiHidden/>
    <w:unhideWhenUsed/>
    <w:rsid w:val="00E4184A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yperlinkmanual">
    <w:name w:val="hyperlink manual"/>
    <w:basedOn w:val="Standard"/>
    <w:link w:val="hyperlinkmanualZchn"/>
    <w:qFormat/>
    <w:rsid w:val="00090CE1"/>
    <w:pPr>
      <w:tabs>
        <w:tab w:val="left" w:pos="482"/>
      </w:tabs>
      <w:suppressAutoHyphens/>
      <w:spacing w:before="240" w:after="240"/>
      <w:jc w:val="both"/>
      <w:textboxTightWrap w:val="lastLineOnly"/>
    </w:pPr>
    <w:rPr>
      <w:rFonts w:eastAsiaTheme="minorHAnsi"/>
      <w:noProof/>
      <w:color w:val="548DD4" w:themeColor="text2" w:themeTint="99"/>
      <w:sz w:val="24"/>
      <w:szCs w:val="24"/>
      <w:u w:val="single"/>
      <w:lang w:eastAsia="hi-IN" w:bidi="hi-IN"/>
    </w:rPr>
  </w:style>
  <w:style w:type="character" w:customStyle="1" w:styleId="hyperlinkmanualZchn">
    <w:name w:val="hyperlink manual Zchn"/>
    <w:basedOn w:val="Absatz-Standardschriftart"/>
    <w:link w:val="hyperlinkmanual"/>
    <w:rsid w:val="00090CE1"/>
    <w:rPr>
      <w:noProof/>
      <w:color w:val="548DD4" w:themeColor="text2" w:themeTint="99"/>
      <w:sz w:val="24"/>
      <w:szCs w:val="24"/>
      <w:u w:val="single"/>
      <w:lang w:val="en-US" w:eastAsia="hi-IN" w:bidi="hi-IN"/>
    </w:rPr>
  </w:style>
  <w:style w:type="character" w:styleId="Hyperlink">
    <w:name w:val="Hyperlink"/>
    <w:basedOn w:val="Absatz-Standardschriftart"/>
    <w:uiPriority w:val="99"/>
    <w:unhideWhenUsed/>
    <w:rsid w:val="00535FD2"/>
    <w:rPr>
      <w:color w:val="365F91" w:themeColor="accent1" w:themeShade="B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Theme="minorHAnsi" w:hAnsi="Roboto" w:cs="Roboto"/>
        <w:color w:val="000000"/>
        <w:sz w:val="22"/>
        <w:szCs w:val="22"/>
        <w:lang w:val="de-DE" w:eastAsia="en-US" w:bidi="ar-SA"/>
      </w:rPr>
    </w:rPrDefault>
    <w:pPrDefault>
      <w:pPr>
        <w:spacing w:befor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535FD2"/>
    <w:rPr>
      <w:rFonts w:eastAsia="Roboto"/>
      <w:lang w:val="en-US"/>
    </w:rPr>
  </w:style>
  <w:style w:type="character" w:default="1" w:styleId="Absatz-Standardschriftart">
    <w:name w:val="Default Paragraph Font"/>
    <w:uiPriority w:val="1"/>
    <w:semiHidden/>
    <w:unhideWhenUsed/>
    <w:rsid w:val="00E4184A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yperlinkmanual">
    <w:name w:val="hyperlink manual"/>
    <w:basedOn w:val="Standard"/>
    <w:link w:val="hyperlinkmanualZchn"/>
    <w:qFormat/>
    <w:rsid w:val="00090CE1"/>
    <w:pPr>
      <w:tabs>
        <w:tab w:val="left" w:pos="482"/>
      </w:tabs>
      <w:suppressAutoHyphens/>
      <w:spacing w:before="240" w:after="240"/>
      <w:jc w:val="both"/>
      <w:textboxTightWrap w:val="lastLineOnly"/>
    </w:pPr>
    <w:rPr>
      <w:rFonts w:eastAsiaTheme="minorHAnsi"/>
      <w:noProof/>
      <w:color w:val="548DD4" w:themeColor="text2" w:themeTint="99"/>
      <w:sz w:val="24"/>
      <w:szCs w:val="24"/>
      <w:u w:val="single"/>
      <w:lang w:eastAsia="hi-IN" w:bidi="hi-IN"/>
    </w:rPr>
  </w:style>
  <w:style w:type="character" w:customStyle="1" w:styleId="hyperlinkmanualZchn">
    <w:name w:val="hyperlink manual Zchn"/>
    <w:basedOn w:val="Absatz-Standardschriftart"/>
    <w:link w:val="hyperlinkmanual"/>
    <w:rsid w:val="00090CE1"/>
    <w:rPr>
      <w:noProof/>
      <w:color w:val="548DD4" w:themeColor="text2" w:themeTint="99"/>
      <w:sz w:val="24"/>
      <w:szCs w:val="24"/>
      <w:u w:val="single"/>
      <w:lang w:val="en-US" w:eastAsia="hi-IN" w:bidi="hi-IN"/>
    </w:rPr>
  </w:style>
  <w:style w:type="character" w:styleId="Hyperlink">
    <w:name w:val="Hyperlink"/>
    <w:basedOn w:val="Absatz-Standardschriftart"/>
    <w:uiPriority w:val="99"/>
    <w:unhideWhenUsed/>
    <w:rsid w:val="00535FD2"/>
    <w:rPr>
      <w:color w:val="365F91" w:themeColor="accent1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651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 Kaminska</dc:creator>
  <cp:lastModifiedBy>Karolina Kaminska</cp:lastModifiedBy>
  <cp:revision>1</cp:revision>
  <dcterms:created xsi:type="dcterms:W3CDTF">2017-01-26T11:44:00Z</dcterms:created>
  <dcterms:modified xsi:type="dcterms:W3CDTF">2017-01-26T11:45:00Z</dcterms:modified>
</cp:coreProperties>
</file>